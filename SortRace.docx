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7F4C" w14:textId="77777777" w:rsidR="006434C2" w:rsidRPr="00D525BE" w:rsidRDefault="00E716DE" w:rsidP="006434C2">
      <w:pPr>
        <w:rPr>
          <w:rFonts w:ascii="Times" w:hAnsi="Times" w:cs="Times New Roman"/>
          <w:b/>
          <w:sz w:val="24"/>
          <w:szCs w:val="24"/>
        </w:rPr>
      </w:pPr>
      <w:r w:rsidRPr="00D525BE">
        <w:rPr>
          <w:rFonts w:ascii="Times" w:hAnsi="Times" w:cs="Times New Roman"/>
          <w:b/>
          <w:sz w:val="24"/>
          <w:szCs w:val="24"/>
        </w:rPr>
        <w:t>Sort Race</w:t>
      </w:r>
    </w:p>
    <w:p w14:paraId="0ABD6061" w14:textId="77777777" w:rsidR="00AC2EDC" w:rsidRPr="00D525BE" w:rsidRDefault="00E716DE">
      <w:pPr>
        <w:spacing w:line="240" w:lineRule="auto"/>
        <w:contextualSpacing/>
        <w:rPr>
          <w:rFonts w:ascii="Times" w:eastAsiaTheme="minorEastAsia" w:hAnsi="Times" w:cs="Times New Roman"/>
          <w:sz w:val="22"/>
        </w:rPr>
      </w:pPr>
      <w:r w:rsidRPr="00D525BE">
        <w:rPr>
          <w:rFonts w:ascii="Times" w:hAnsi="Times" w:cs="Times New Roman"/>
          <w:sz w:val="20"/>
          <w:szCs w:val="20"/>
        </w:rPr>
        <w:t>HANTAO ZHANG</w:t>
      </w:r>
      <w:r w:rsidR="00D56FD1" w:rsidRPr="00D525BE">
        <w:rPr>
          <w:rFonts w:ascii="Times" w:hAnsi="Times" w:cs="Times New Roman"/>
          <w:sz w:val="22"/>
        </w:rPr>
        <w:t xml:space="preserve">, </w:t>
      </w:r>
      <w:r w:rsidRPr="00D525BE">
        <w:rPr>
          <w:rFonts w:ascii="Times" w:hAnsi="Times" w:cs="Times New Roman"/>
          <w:sz w:val="16"/>
          <w:szCs w:val="16"/>
        </w:rPr>
        <w:t>The University of Iowa</w:t>
      </w:r>
    </w:p>
    <w:p w14:paraId="1E270D95" w14:textId="77777777" w:rsidR="00AC2EDC" w:rsidRPr="00D525BE" w:rsidRDefault="00E716DE">
      <w:pPr>
        <w:spacing w:line="240" w:lineRule="auto"/>
        <w:contextualSpacing/>
        <w:rPr>
          <w:rFonts w:ascii="Times" w:eastAsiaTheme="minorEastAsia" w:hAnsi="Times" w:cs="Times New Roman"/>
          <w:sz w:val="22"/>
        </w:rPr>
      </w:pPr>
      <w:r w:rsidRPr="00D525BE">
        <w:rPr>
          <w:rFonts w:ascii="Times" w:eastAsiaTheme="minorEastAsia" w:hAnsi="Times" w:cs="Times New Roman"/>
          <w:sz w:val="20"/>
          <w:szCs w:val="20"/>
        </w:rPr>
        <w:t>BAOLUO MENG</w:t>
      </w:r>
      <w:r w:rsidR="00F75E81" w:rsidRPr="00D525BE">
        <w:rPr>
          <w:rFonts w:ascii="Times" w:eastAsiaTheme="minorEastAsia" w:hAnsi="Times" w:cs="Times New Roman"/>
          <w:sz w:val="22"/>
        </w:rPr>
        <w:t>,</w:t>
      </w:r>
      <w:r w:rsidR="00D56FD1" w:rsidRPr="00D525BE">
        <w:rPr>
          <w:rFonts w:ascii="Times" w:eastAsiaTheme="minorEastAsia" w:hAnsi="Times" w:cs="Times New Roman"/>
          <w:sz w:val="22"/>
        </w:rPr>
        <w:t xml:space="preserve"> </w:t>
      </w:r>
      <w:r w:rsidRPr="00D525BE">
        <w:rPr>
          <w:rFonts w:ascii="Times" w:hAnsi="Times" w:cs="Times New Roman"/>
          <w:sz w:val="16"/>
          <w:szCs w:val="16"/>
        </w:rPr>
        <w:t>The University of Iowa</w:t>
      </w:r>
      <w:r w:rsidR="00F75E81" w:rsidRPr="00D525BE">
        <w:rPr>
          <w:rFonts w:ascii="Times" w:eastAsiaTheme="minorEastAsia" w:hAnsi="Times" w:cs="Times New Roman"/>
          <w:sz w:val="22"/>
        </w:rPr>
        <w:t xml:space="preserve">   </w:t>
      </w:r>
      <w:r w:rsidR="00077B3F" w:rsidRPr="00D525BE">
        <w:rPr>
          <w:rFonts w:ascii="Times" w:eastAsiaTheme="minorEastAsia" w:hAnsi="Times" w:cs="Times New Roman"/>
          <w:sz w:val="22"/>
        </w:rPr>
        <w:tab/>
      </w:r>
      <w:r w:rsidR="00077B3F" w:rsidRPr="00D525BE">
        <w:rPr>
          <w:rFonts w:ascii="Times" w:eastAsiaTheme="minorEastAsia" w:hAnsi="Times" w:cs="Times New Roman"/>
          <w:sz w:val="22"/>
        </w:rPr>
        <w:tab/>
      </w:r>
      <w:r w:rsidR="00077B3F" w:rsidRPr="00D525BE">
        <w:rPr>
          <w:rFonts w:ascii="Times" w:eastAsiaTheme="minorEastAsia" w:hAnsi="Times" w:cs="Times New Roman"/>
          <w:sz w:val="22"/>
        </w:rPr>
        <w:tab/>
      </w:r>
    </w:p>
    <w:p w14:paraId="5B40C446" w14:textId="77777777" w:rsidR="00F75E81" w:rsidRPr="00D525BE" w:rsidRDefault="00E716DE">
      <w:pPr>
        <w:spacing w:line="240" w:lineRule="auto"/>
        <w:contextualSpacing/>
        <w:rPr>
          <w:rFonts w:ascii="Times" w:hAnsi="Times" w:cs="Times New Roman"/>
          <w:sz w:val="22"/>
          <w:szCs w:val="22"/>
        </w:rPr>
        <w:sectPr w:rsidR="00F75E81" w:rsidRPr="00D525BE" w:rsidSect="00F46754">
          <w:pgSz w:w="12240" w:h="15840"/>
          <w:pgMar w:top="1440" w:right="1440" w:bottom="1440" w:left="1440" w:header="720" w:footer="720" w:gutter="0"/>
          <w:cols w:space="720"/>
          <w:docGrid w:linePitch="360"/>
        </w:sectPr>
      </w:pPr>
      <w:r w:rsidRPr="00D525BE">
        <w:rPr>
          <w:rFonts w:ascii="Times" w:eastAsiaTheme="minorEastAsia" w:hAnsi="Times" w:cs="Times New Roman"/>
          <w:sz w:val="20"/>
          <w:szCs w:val="20"/>
        </w:rPr>
        <w:t>YIWEN LIANG</w:t>
      </w:r>
      <w:r w:rsidR="00D56FD1" w:rsidRPr="00D525BE">
        <w:rPr>
          <w:rFonts w:ascii="Times" w:eastAsiaTheme="minorEastAsia" w:hAnsi="Times" w:cs="Times New Roman"/>
          <w:sz w:val="22"/>
        </w:rPr>
        <w:t xml:space="preserve">, </w:t>
      </w:r>
      <w:r w:rsidRPr="00D525BE">
        <w:rPr>
          <w:rFonts w:ascii="Times" w:eastAsiaTheme="minorEastAsia" w:hAnsi="Times" w:cs="Times New Roman"/>
          <w:sz w:val="16"/>
          <w:szCs w:val="16"/>
        </w:rPr>
        <w:t>Wuhan University</w:t>
      </w:r>
    </w:p>
    <w:p w14:paraId="5EB6A5A4" w14:textId="77777777" w:rsidR="00F75E81" w:rsidRPr="00D525BE" w:rsidRDefault="00F75E81">
      <w:pPr>
        <w:rPr>
          <w:rFonts w:ascii="Times" w:hAnsi="Times" w:cs="Times New Roman"/>
          <w:sz w:val="22"/>
        </w:rPr>
        <w:sectPr w:rsidR="00F75E81" w:rsidRPr="00D525BE" w:rsidSect="00F75E81">
          <w:type w:val="continuous"/>
          <w:pgSz w:w="12240" w:h="15840"/>
          <w:pgMar w:top="1440" w:right="1440" w:bottom="1440" w:left="1440" w:header="720" w:footer="720" w:gutter="0"/>
          <w:cols w:num="2" w:space="720"/>
          <w:docGrid w:linePitch="360"/>
        </w:sectPr>
      </w:pPr>
    </w:p>
    <w:p w14:paraId="1FFD7A38" w14:textId="268E0A4F" w:rsidR="00AC2EDC" w:rsidRPr="00D525BE" w:rsidRDefault="00E716DE">
      <w:pPr>
        <w:spacing w:line="240" w:lineRule="auto"/>
        <w:rPr>
          <w:rFonts w:ascii="Times" w:hAnsi="Times" w:cs="Times New Roman"/>
          <w:sz w:val="16"/>
          <w:szCs w:val="16"/>
        </w:rPr>
      </w:pPr>
      <w:r w:rsidRPr="00D525BE">
        <w:rPr>
          <w:rFonts w:ascii="Times" w:hAnsi="Times" w:cs="Times New Roman"/>
          <w:sz w:val="16"/>
          <w:szCs w:val="16"/>
        </w:rPr>
        <w:t xml:space="preserve">Sorting is one of the oldest computing problems and is still very important in the age of big data. </w:t>
      </w:r>
      <w:del w:id="0" w:author="Hantao" w:date="2021-03-16T16:25:00Z">
        <w:r w:rsidRPr="00D525BE" w:rsidDel="008C159F">
          <w:rPr>
            <w:rFonts w:ascii="Times" w:hAnsi="Times" w:cs="Times New Roman"/>
            <w:sz w:val="16"/>
            <w:szCs w:val="16"/>
          </w:rPr>
          <w:delText>Vari</w:delText>
        </w:r>
      </w:del>
      <w:del w:id="1" w:author="Hantao" w:date="2021-03-16T16:26:00Z">
        <w:r w:rsidRPr="00D525BE" w:rsidDel="008C159F">
          <w:rPr>
            <w:rFonts w:ascii="Times" w:hAnsi="Times" w:cs="Times New Roman"/>
            <w:sz w:val="16"/>
            <w:szCs w:val="16"/>
          </w:rPr>
          <w:delText>ous</w:delText>
        </w:r>
      </w:del>
      <w:r w:rsidRPr="00D525BE">
        <w:rPr>
          <w:rFonts w:ascii="Times" w:hAnsi="Times" w:cs="Times New Roman"/>
          <w:sz w:val="16"/>
          <w:szCs w:val="16"/>
        </w:rPr>
        <w:t xml:space="preserve"> </w:t>
      </w:r>
      <w:ins w:id="2" w:author="Hantao" w:date="2021-03-16T16:26:00Z">
        <w:r w:rsidR="008C159F">
          <w:rPr>
            <w:rFonts w:ascii="Times" w:hAnsi="Times" w:cs="Times New Roman"/>
            <w:sz w:val="16"/>
            <w:szCs w:val="16"/>
          </w:rPr>
          <w:t xml:space="preserve">Numerous </w:t>
        </w:r>
      </w:ins>
      <w:r w:rsidRPr="00D525BE">
        <w:rPr>
          <w:rFonts w:ascii="Times" w:hAnsi="Times" w:cs="Times New Roman"/>
          <w:sz w:val="16"/>
          <w:szCs w:val="16"/>
        </w:rPr>
        <w:t xml:space="preserve">algorithms and implementation techniques have been proposed. In this study, we focus on comparison based, internal sorting algorithms. We created 12 types of data of various sizes for experiments and tested extensively various implementations in a single setting. Using </w:t>
      </w:r>
      <w:del w:id="3" w:author="Hantao" w:date="2021-03-16T16:26:00Z">
        <w:r w:rsidRPr="00D525BE" w:rsidDel="008C159F">
          <w:rPr>
            <w:rFonts w:ascii="Times" w:hAnsi="Times" w:cs="Times New Roman"/>
            <w:sz w:val="16"/>
            <w:szCs w:val="16"/>
          </w:rPr>
          <w:delText xml:space="preserve">some </w:delText>
        </w:r>
      </w:del>
      <w:r w:rsidR="0073049A" w:rsidRPr="00D525BE">
        <w:rPr>
          <w:rFonts w:ascii="Times" w:hAnsi="Times" w:cs="Times New Roman"/>
          <w:sz w:val="16"/>
          <w:szCs w:val="16"/>
        </w:rPr>
        <w:t>e</w:t>
      </w:r>
      <w:r w:rsidRPr="00D525BE">
        <w:rPr>
          <w:rFonts w:ascii="Times" w:hAnsi="Times" w:cs="Times New Roman"/>
          <w:sz w:val="16"/>
          <w:szCs w:val="16"/>
        </w:rPr>
        <w:t xml:space="preserve">ffective techniques, we </w:t>
      </w:r>
      <w:ins w:id="4" w:author="Hantao" w:date="2021-03-16T16:27:00Z">
        <w:r w:rsidR="008C159F">
          <w:rPr>
            <w:rFonts w:ascii="Times" w:hAnsi="Times" w:cs="Times New Roman"/>
            <w:sz w:val="16"/>
            <w:szCs w:val="16"/>
          </w:rPr>
          <w:t>found</w:t>
        </w:r>
      </w:ins>
      <w:del w:id="5" w:author="Hantao" w:date="2021-03-16T16:27:00Z">
        <w:r w:rsidRPr="00D525BE" w:rsidDel="008C159F">
          <w:rPr>
            <w:rFonts w:ascii="Times" w:hAnsi="Times" w:cs="Times New Roman"/>
            <w:sz w:val="16"/>
            <w:szCs w:val="16"/>
          </w:rPr>
          <w:delText>discovered</w:delText>
        </w:r>
      </w:del>
      <w:r w:rsidRPr="00D525BE">
        <w:rPr>
          <w:rFonts w:ascii="Times" w:hAnsi="Times" w:cs="Times New Roman"/>
          <w:sz w:val="16"/>
          <w:szCs w:val="16"/>
        </w:rPr>
        <w:t xml:space="preserve"> that quicksort is adaptive to nearly sorted inputs and is still the best overall sorting algorithm. We also i</w:t>
      </w:r>
      <w:r w:rsidR="0073049A" w:rsidRPr="00D525BE">
        <w:rPr>
          <w:rFonts w:ascii="Times" w:hAnsi="Times" w:cs="Times New Roman"/>
          <w:sz w:val="16"/>
          <w:szCs w:val="16"/>
        </w:rPr>
        <w:t>dentified which techniques are e</w:t>
      </w:r>
      <w:r w:rsidRPr="00D525BE">
        <w:rPr>
          <w:rFonts w:ascii="Times" w:hAnsi="Times" w:cs="Times New Roman"/>
          <w:sz w:val="16"/>
          <w:szCs w:val="16"/>
        </w:rPr>
        <w:t xml:space="preserve">ffective in timsort, one of the most popular and efficient sorting method based on natural mergesort, and created our version of mergesort, which </w:t>
      </w:r>
      <w:ins w:id="6" w:author="Hantao" w:date="2021-03-16T16:27:00Z">
        <w:r w:rsidR="008C159F">
          <w:rPr>
            <w:rFonts w:ascii="Times" w:hAnsi="Times" w:cs="Times New Roman"/>
            <w:sz w:val="16"/>
            <w:szCs w:val="16"/>
          </w:rPr>
          <w:t xml:space="preserve">performs better than </w:t>
        </w:r>
      </w:ins>
      <w:del w:id="7" w:author="Hantao" w:date="2021-03-16T16:28:00Z">
        <w:r w:rsidRPr="00D525BE" w:rsidDel="008C159F">
          <w:rPr>
            <w:rFonts w:ascii="Times" w:hAnsi="Times" w:cs="Times New Roman"/>
            <w:sz w:val="16"/>
            <w:szCs w:val="16"/>
          </w:rPr>
          <w:delText>beats</w:delText>
        </w:r>
      </w:del>
      <w:r w:rsidRPr="00D525BE">
        <w:rPr>
          <w:rFonts w:ascii="Times" w:hAnsi="Times" w:cs="Times New Roman"/>
          <w:sz w:val="16"/>
          <w:szCs w:val="16"/>
        </w:rPr>
        <w:t xml:space="preserve"> timsort on nearly sorted instances. Our implementations of quicksort and mergesort are different from other implementations reported in all textbooks or research articles, </w:t>
      </w:r>
      <w:r w:rsidR="00FC131D" w:rsidRPr="00D525BE">
        <w:rPr>
          <w:rFonts w:ascii="Times" w:hAnsi="Times" w:cs="Times New Roman"/>
          <w:sz w:val="16"/>
          <w:szCs w:val="16"/>
        </w:rPr>
        <w:t xml:space="preserve">faster than any version of the C library qsort functions, </w:t>
      </w:r>
      <w:r w:rsidRPr="00D525BE">
        <w:rPr>
          <w:rFonts w:ascii="Times" w:hAnsi="Times" w:cs="Times New Roman"/>
          <w:sz w:val="16"/>
          <w:szCs w:val="16"/>
        </w:rPr>
        <w:t>not only for randomly generated data</w:t>
      </w:r>
      <w:r w:rsidR="00FC131D" w:rsidRPr="00D525BE">
        <w:rPr>
          <w:rFonts w:ascii="Times" w:hAnsi="Times" w:cs="Times New Roman"/>
          <w:sz w:val="16"/>
          <w:szCs w:val="16"/>
        </w:rPr>
        <w:t>,</w:t>
      </w:r>
      <w:r w:rsidRPr="00D525BE">
        <w:rPr>
          <w:rFonts w:ascii="Times" w:hAnsi="Times" w:cs="Times New Roman"/>
          <w:sz w:val="16"/>
          <w:szCs w:val="16"/>
        </w:rPr>
        <w:t xml:space="preserve"> but also for various types of nearly sorted data. This experiment can help the user to choose the best sorting algorithm for the</w:t>
      </w:r>
      <w:ins w:id="8" w:author="Hantao" w:date="2021-03-16T16:29:00Z">
        <w:r w:rsidR="008C159F">
          <w:rPr>
            <w:rFonts w:ascii="Times" w:hAnsi="Times" w:cs="Times New Roman"/>
            <w:sz w:val="16"/>
            <w:szCs w:val="16"/>
          </w:rPr>
          <w:t>ir</w:t>
        </w:r>
      </w:ins>
      <w:r w:rsidRPr="00D525BE">
        <w:rPr>
          <w:rFonts w:ascii="Times" w:hAnsi="Times" w:cs="Times New Roman"/>
          <w:sz w:val="16"/>
          <w:szCs w:val="16"/>
        </w:rPr>
        <w:t xml:space="preserve"> hard sorting job</w:t>
      </w:r>
      <w:ins w:id="9" w:author="Hantao" w:date="2021-03-16T16:29:00Z">
        <w:r w:rsidR="008C159F">
          <w:rPr>
            <w:rFonts w:ascii="Times" w:hAnsi="Times" w:cs="Times New Roman"/>
            <w:sz w:val="16"/>
            <w:szCs w:val="16"/>
          </w:rPr>
          <w:t>s</w:t>
        </w:r>
      </w:ins>
      <w:del w:id="10" w:author="Hantao" w:date="2021-03-16T16:29:00Z">
        <w:r w:rsidRPr="00D525BE" w:rsidDel="008C159F">
          <w:rPr>
            <w:rFonts w:ascii="Times" w:hAnsi="Times" w:cs="Times New Roman"/>
            <w:sz w:val="16"/>
            <w:szCs w:val="16"/>
          </w:rPr>
          <w:delText xml:space="preserve"> at hand</w:delText>
        </w:r>
      </w:del>
      <w:r w:rsidR="00FC131D" w:rsidRPr="00D525BE">
        <w:rPr>
          <w:rFonts w:ascii="Times" w:hAnsi="Times" w:cs="Times New Roman"/>
          <w:sz w:val="16"/>
          <w:szCs w:val="16"/>
        </w:rPr>
        <w:t>. This work provides a platform for anyone to test their own sorting algorithm against the best in the field</w:t>
      </w:r>
      <w:r w:rsidRPr="00D525BE">
        <w:rPr>
          <w:rFonts w:ascii="Times" w:hAnsi="Times" w:cs="Times New Roman"/>
          <w:sz w:val="16"/>
          <w:szCs w:val="16"/>
        </w:rPr>
        <w:t xml:space="preserve">. </w:t>
      </w:r>
    </w:p>
    <w:p w14:paraId="5A467090" w14:textId="77777777" w:rsidR="00AC2EDC" w:rsidRPr="00D525BE" w:rsidRDefault="00D56FD1">
      <w:pPr>
        <w:rPr>
          <w:rFonts w:ascii="Times" w:eastAsia="Times New Roman" w:hAnsi="Times" w:cs="Times New Roman"/>
          <w:b/>
          <w:bCs/>
          <w:sz w:val="16"/>
          <w:szCs w:val="16"/>
          <w:lang w:eastAsia="en-US"/>
        </w:rPr>
      </w:pPr>
      <w:r w:rsidRPr="00D525BE">
        <w:rPr>
          <w:rFonts w:ascii="Times" w:eastAsia="Times New Roman" w:hAnsi="Times" w:cs="Times New Roman"/>
          <w:sz w:val="16"/>
          <w:szCs w:val="16"/>
          <w:lang w:eastAsia="en-US"/>
        </w:rPr>
        <w:t>• </w:t>
      </w:r>
      <w:r w:rsidRPr="00D525BE">
        <w:rPr>
          <w:rFonts w:ascii="Times" w:eastAsia="Times New Roman" w:hAnsi="Times" w:cs="Times New Roman"/>
          <w:b/>
          <w:bCs/>
          <w:sz w:val="16"/>
          <w:szCs w:val="16"/>
          <w:lang w:eastAsia="en-US"/>
        </w:rPr>
        <w:t>S</w:t>
      </w:r>
      <w:r w:rsidR="0035523D" w:rsidRPr="00D525BE">
        <w:rPr>
          <w:rFonts w:ascii="Times" w:eastAsia="Times New Roman" w:hAnsi="Times" w:cs="Times New Roman"/>
          <w:b/>
          <w:bCs/>
          <w:sz w:val="16"/>
          <w:szCs w:val="16"/>
          <w:lang w:eastAsia="en-US"/>
        </w:rPr>
        <w:t>orting algorithms</w:t>
      </w:r>
      <w:r w:rsidR="00B869E5" w:rsidRPr="00D525BE">
        <w:rPr>
          <w:rFonts w:ascii="Times" w:eastAsia="Times New Roman" w:hAnsi="Times" w:cs="Times New Roman"/>
          <w:b/>
          <w:bCs/>
          <w:sz w:val="16"/>
          <w:szCs w:val="16"/>
          <w:lang w:eastAsia="en-US"/>
        </w:rPr>
        <w:t xml:space="preserve"> </w:t>
      </w:r>
    </w:p>
    <w:p w14:paraId="5B592352" w14:textId="77777777" w:rsidR="0073049A" w:rsidRPr="00D525BE" w:rsidRDefault="0073049A">
      <w:pPr>
        <w:rPr>
          <w:rFonts w:ascii="Times" w:hAnsi="Times" w:cs="Times New Roman"/>
          <w:sz w:val="22"/>
        </w:rPr>
      </w:pPr>
    </w:p>
    <w:p w14:paraId="05ACE6EC" w14:textId="77777777" w:rsidR="00AC2EDC" w:rsidRPr="00D525BE" w:rsidRDefault="00E716DE">
      <w:pPr>
        <w:pStyle w:val="ListParagraph"/>
        <w:numPr>
          <w:ilvl w:val="0"/>
          <w:numId w:val="13"/>
        </w:numPr>
        <w:spacing w:after="0"/>
        <w:rPr>
          <w:rFonts w:ascii="Times" w:hAnsi="Times" w:cs="Arial"/>
          <w:b/>
          <w:sz w:val="18"/>
          <w:szCs w:val="18"/>
        </w:rPr>
      </w:pPr>
      <w:r w:rsidRPr="00D525BE">
        <w:rPr>
          <w:rFonts w:ascii="Times" w:hAnsi="Times" w:cs="Arial"/>
          <w:b/>
          <w:sz w:val="18"/>
          <w:szCs w:val="18"/>
        </w:rPr>
        <w:t xml:space="preserve">INTRODUCTION </w:t>
      </w:r>
    </w:p>
    <w:p w14:paraId="55238EF3" w14:textId="77777777" w:rsidR="00A65F97" w:rsidRPr="00D525BE" w:rsidRDefault="00A65F97" w:rsidP="00A65F97">
      <w:pPr>
        <w:spacing w:after="0"/>
        <w:rPr>
          <w:rFonts w:ascii="Times" w:hAnsi="Times" w:cs="Times New Roman"/>
          <w:sz w:val="22"/>
        </w:rPr>
      </w:pPr>
    </w:p>
    <w:p w14:paraId="502FE85A" w14:textId="0B8A5421"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What is the beat sorting algorithm? The best answer to this question is perhaps </w:t>
      </w:r>
      <w:r w:rsidR="00D41A2C" w:rsidRPr="00D525BE">
        <w:rPr>
          <w:rFonts w:ascii="Times" w:hAnsi="Times" w:cs="Times New Roman"/>
          <w:sz w:val="20"/>
          <w:szCs w:val="20"/>
        </w:rPr>
        <w:t>“</w:t>
      </w:r>
      <w:r w:rsidRPr="00D525BE">
        <w:rPr>
          <w:rFonts w:ascii="Times" w:hAnsi="Times" w:cs="Times New Roman"/>
          <w:sz w:val="20"/>
          <w:szCs w:val="20"/>
        </w:rPr>
        <w:t>it depends</w:t>
      </w:r>
      <w:r w:rsidR="00D41A2C" w:rsidRPr="00D525BE">
        <w:rPr>
          <w:rFonts w:ascii="Times" w:hAnsi="Times" w:cs="Times New Roman"/>
          <w:sz w:val="20"/>
          <w:szCs w:val="20"/>
        </w:rPr>
        <w:t>”</w:t>
      </w:r>
      <w:r w:rsidRPr="00D525BE">
        <w:rPr>
          <w:rFonts w:ascii="Times" w:hAnsi="Times" w:cs="Times New Roman"/>
          <w:sz w:val="20"/>
          <w:szCs w:val="20"/>
        </w:rPr>
        <w:t>.  If you are asked to recommend a sorting algorithm for an unknown problem, what is your recommendation?</w:t>
      </w:r>
      <w:ins w:id="11" w:author="Hantao" w:date="2021-03-16T16:30:00Z">
        <w:r w:rsidR="008C159F">
          <w:rPr>
            <w:rFonts w:ascii="Times" w:hAnsi="Times" w:cs="Times New Roman"/>
            <w:sz w:val="20"/>
            <w:szCs w:val="20"/>
          </w:rPr>
          <w:t xml:space="preserve"> </w:t>
        </w:r>
      </w:ins>
      <w:ins w:id="12" w:author="Hantao" w:date="2021-03-16T16:44:00Z">
        <w:r w:rsidR="005749C6">
          <w:rPr>
            <w:rFonts w:ascii="Times" w:hAnsi="Times" w:cs="Times New Roman"/>
            <w:sz w:val="20"/>
            <w:szCs w:val="20"/>
          </w:rPr>
          <w:t xml:space="preserve">According to a typical textbook on algorithms, the answer would be </w:t>
        </w:r>
        <w:r w:rsidR="005749C6" w:rsidRPr="005749C6">
          <w:rPr>
            <w:rFonts w:ascii="Times" w:hAnsi="Times" w:cs="Times New Roman"/>
            <w:i/>
            <w:iCs/>
            <w:sz w:val="20"/>
            <w:szCs w:val="20"/>
            <w:rPrChange w:id="13" w:author="Hantao" w:date="2021-03-16T16:45:00Z">
              <w:rPr>
                <w:rFonts w:ascii="Times" w:hAnsi="Times" w:cs="Times New Roman"/>
                <w:sz w:val="20"/>
                <w:szCs w:val="20"/>
              </w:rPr>
            </w:rPrChange>
          </w:rPr>
          <w:t>heapsort</w:t>
        </w:r>
        <w:r w:rsidR="005749C6">
          <w:rPr>
            <w:rFonts w:ascii="Times" w:hAnsi="Times" w:cs="Times New Roman"/>
            <w:sz w:val="20"/>
            <w:szCs w:val="20"/>
          </w:rPr>
          <w:t xml:space="preserve"> or </w:t>
        </w:r>
        <w:r w:rsidR="005749C6" w:rsidRPr="005749C6">
          <w:rPr>
            <w:rFonts w:ascii="Times" w:hAnsi="Times" w:cs="Times New Roman"/>
            <w:i/>
            <w:iCs/>
            <w:sz w:val="20"/>
            <w:szCs w:val="20"/>
            <w:rPrChange w:id="14" w:author="Hantao" w:date="2021-03-16T16:45:00Z">
              <w:rPr>
                <w:rFonts w:ascii="Times" w:hAnsi="Times" w:cs="Times New Roman"/>
                <w:sz w:val="20"/>
                <w:szCs w:val="20"/>
              </w:rPr>
            </w:rPrChange>
          </w:rPr>
          <w:t>mergesort</w:t>
        </w:r>
        <w:r w:rsidR="005749C6">
          <w:rPr>
            <w:rFonts w:ascii="Times" w:hAnsi="Times" w:cs="Times New Roman"/>
            <w:sz w:val="20"/>
            <w:szCs w:val="20"/>
          </w:rPr>
          <w:t xml:space="preserve">, </w:t>
        </w:r>
      </w:ins>
      <w:ins w:id="15" w:author="Hantao" w:date="2021-03-16T16:47:00Z">
        <w:r w:rsidR="00CF1DF7">
          <w:rPr>
            <w:rFonts w:ascii="Times" w:hAnsi="Times" w:cs="Times New Roman"/>
            <w:sz w:val="20"/>
            <w:szCs w:val="20"/>
          </w:rPr>
          <w:t xml:space="preserve">the two </w:t>
        </w:r>
      </w:ins>
      <w:ins w:id="16" w:author="Hantao" w:date="2021-03-16T16:46:00Z">
        <w:r w:rsidR="00CF1DF7" w:rsidRPr="00CF1DF7">
          <w:rPr>
            <w:rFonts w:ascii="Times" w:hAnsi="Times" w:cs="Times New Roman"/>
            <w:sz w:val="20"/>
            <w:szCs w:val="20"/>
          </w:rPr>
          <w:t xml:space="preserve">asymptotically </w:t>
        </w:r>
      </w:ins>
      <w:ins w:id="17" w:author="Hantao" w:date="2021-03-16T16:47:00Z">
        <w:r w:rsidR="00CF1DF7">
          <w:rPr>
            <w:rFonts w:ascii="Times" w:hAnsi="Times" w:cs="Times New Roman"/>
            <w:sz w:val="20"/>
            <w:szCs w:val="20"/>
          </w:rPr>
          <w:t>optim</w:t>
        </w:r>
      </w:ins>
      <w:ins w:id="18" w:author="Hantao" w:date="2021-03-17T11:11:00Z">
        <w:r w:rsidR="00FF2F8D">
          <w:rPr>
            <w:rFonts w:ascii="Times" w:hAnsi="Times" w:cs="Times New Roman"/>
            <w:sz w:val="20"/>
            <w:szCs w:val="20"/>
          </w:rPr>
          <w:t>al</w:t>
        </w:r>
      </w:ins>
      <w:ins w:id="19" w:author="Hantao" w:date="2021-03-16T16:47:00Z">
        <w:r w:rsidR="00CF1DF7">
          <w:rPr>
            <w:rFonts w:ascii="Times" w:hAnsi="Times" w:cs="Times New Roman"/>
            <w:sz w:val="20"/>
            <w:szCs w:val="20"/>
          </w:rPr>
          <w:t xml:space="preserve"> algorithms,</w:t>
        </w:r>
        <w:r w:rsidR="00CF1DF7" w:rsidRPr="00CF1DF7">
          <w:rPr>
            <w:rFonts w:ascii="Times" w:hAnsi="Times" w:cs="Times New Roman"/>
            <w:sz w:val="20"/>
            <w:szCs w:val="20"/>
          </w:rPr>
          <w:t xml:space="preserve"> </w:t>
        </w:r>
        <w:r w:rsidR="00CF1DF7">
          <w:rPr>
            <w:rFonts w:ascii="Times" w:hAnsi="Times" w:cs="Times New Roman"/>
            <w:sz w:val="20"/>
            <w:szCs w:val="20"/>
          </w:rPr>
          <w:t xml:space="preserve">which take </w:t>
        </w:r>
        <w:r w:rsidR="00CF1DF7" w:rsidRPr="00DD0219">
          <w:rPr>
            <w:rFonts w:ascii="Times" w:hAnsi="Times" w:cs="Times New Roman"/>
            <w:i/>
            <w:iCs/>
            <w:sz w:val="20"/>
            <w:szCs w:val="20"/>
            <w:rPrChange w:id="20" w:author="Hantao" w:date="2021-03-16T17:24:00Z">
              <w:rPr>
                <w:rFonts w:ascii="Times" w:hAnsi="Times" w:cs="Times New Roman"/>
                <w:sz w:val="20"/>
                <w:szCs w:val="20"/>
              </w:rPr>
            </w:rPrChange>
          </w:rPr>
          <w:t>O</w:t>
        </w:r>
        <w:r w:rsidR="00CF1DF7">
          <w:rPr>
            <w:rFonts w:ascii="Times" w:hAnsi="Times" w:cs="Times New Roman"/>
            <w:sz w:val="20"/>
            <w:szCs w:val="20"/>
          </w:rPr>
          <w:t>(</w:t>
        </w:r>
        <w:r w:rsidR="00CF1DF7" w:rsidRPr="00CF1DF7">
          <w:rPr>
            <w:rFonts w:ascii="Times" w:hAnsi="Times" w:cs="Times New Roman"/>
            <w:i/>
            <w:iCs/>
            <w:sz w:val="20"/>
            <w:szCs w:val="20"/>
            <w:rPrChange w:id="21" w:author="Hantao" w:date="2021-03-16T16:48:00Z">
              <w:rPr>
                <w:rFonts w:ascii="Times" w:hAnsi="Times" w:cs="Times New Roman"/>
                <w:sz w:val="20"/>
                <w:szCs w:val="20"/>
              </w:rPr>
            </w:rPrChange>
          </w:rPr>
          <w:t>n</w:t>
        </w:r>
        <w:r w:rsidR="00CF1DF7">
          <w:rPr>
            <w:rFonts w:ascii="Times" w:hAnsi="Times" w:cs="Times New Roman"/>
            <w:sz w:val="20"/>
            <w:szCs w:val="20"/>
          </w:rPr>
          <w:t xml:space="preserve"> log </w:t>
        </w:r>
        <w:r w:rsidR="00CF1DF7" w:rsidRPr="00CF1DF7">
          <w:rPr>
            <w:rFonts w:ascii="Times" w:hAnsi="Times" w:cs="Times New Roman"/>
            <w:i/>
            <w:iCs/>
            <w:sz w:val="20"/>
            <w:szCs w:val="20"/>
            <w:rPrChange w:id="22" w:author="Hantao" w:date="2021-03-16T16:48:00Z">
              <w:rPr>
                <w:rFonts w:ascii="Times" w:hAnsi="Times" w:cs="Times New Roman"/>
                <w:sz w:val="20"/>
                <w:szCs w:val="20"/>
              </w:rPr>
            </w:rPrChange>
          </w:rPr>
          <w:t>n</w:t>
        </w:r>
        <w:r w:rsidR="00CF1DF7">
          <w:rPr>
            <w:rFonts w:ascii="Times" w:hAnsi="Times" w:cs="Times New Roman"/>
            <w:sz w:val="20"/>
            <w:szCs w:val="20"/>
          </w:rPr>
          <w:t>)</w:t>
        </w:r>
      </w:ins>
      <w:ins w:id="23" w:author="Hantao" w:date="2021-03-16T16:49:00Z">
        <w:r w:rsidR="00CF1DF7">
          <w:rPr>
            <w:rFonts w:ascii="Times" w:hAnsi="Times" w:cs="Times New Roman"/>
            <w:sz w:val="20"/>
            <w:szCs w:val="20"/>
          </w:rPr>
          <w:t xml:space="preserve"> time in the worst case</w:t>
        </w:r>
      </w:ins>
      <w:ins w:id="24" w:author="Hantao" w:date="2021-03-16T16:47:00Z">
        <w:r w:rsidR="00CF1DF7">
          <w:rPr>
            <w:rFonts w:ascii="Times" w:hAnsi="Times" w:cs="Times New Roman"/>
            <w:sz w:val="20"/>
            <w:szCs w:val="20"/>
          </w:rPr>
          <w:t xml:space="preserve">, </w:t>
        </w:r>
      </w:ins>
      <w:ins w:id="25" w:author="Hantao" w:date="2021-03-16T16:48:00Z">
        <w:r w:rsidR="00CF1DF7">
          <w:rPr>
            <w:rFonts w:ascii="Times" w:hAnsi="Times" w:cs="Times New Roman"/>
            <w:sz w:val="20"/>
            <w:szCs w:val="20"/>
          </w:rPr>
          <w:t xml:space="preserve">where </w:t>
        </w:r>
        <w:r w:rsidR="00CF1DF7" w:rsidRPr="00CF1DF7">
          <w:rPr>
            <w:rFonts w:ascii="Times" w:hAnsi="Times" w:cs="Times New Roman"/>
            <w:i/>
            <w:iCs/>
            <w:sz w:val="20"/>
            <w:szCs w:val="20"/>
            <w:rPrChange w:id="26" w:author="Hantao" w:date="2021-03-16T16:49:00Z">
              <w:rPr>
                <w:rFonts w:ascii="Times" w:hAnsi="Times" w:cs="Times New Roman"/>
                <w:sz w:val="20"/>
                <w:szCs w:val="20"/>
              </w:rPr>
            </w:rPrChange>
          </w:rPr>
          <w:t>n</w:t>
        </w:r>
        <w:r w:rsidR="00CF1DF7">
          <w:rPr>
            <w:rFonts w:ascii="Times" w:hAnsi="Times" w:cs="Times New Roman"/>
            <w:sz w:val="20"/>
            <w:szCs w:val="20"/>
          </w:rPr>
          <w:t xml:space="preserve"> is the number of elements to be sorted</w:t>
        </w:r>
      </w:ins>
      <w:ins w:id="27" w:author="Hantao" w:date="2021-03-16T16:47:00Z">
        <w:r w:rsidR="00CF1DF7">
          <w:rPr>
            <w:rFonts w:ascii="Times" w:hAnsi="Times" w:cs="Times New Roman"/>
            <w:sz w:val="20"/>
            <w:szCs w:val="20"/>
          </w:rPr>
          <w:t xml:space="preserve">. </w:t>
        </w:r>
      </w:ins>
      <w:ins w:id="28" w:author="Hantao" w:date="2021-03-17T11:00:00Z">
        <w:r w:rsidR="00AB20F8">
          <w:rPr>
            <w:rFonts w:ascii="Times" w:hAnsi="Times" w:cs="Times New Roman"/>
            <w:sz w:val="20"/>
            <w:szCs w:val="20"/>
          </w:rPr>
          <w:t xml:space="preserve">In practice, neither </w:t>
        </w:r>
        <w:r w:rsidR="00AB20F8" w:rsidRPr="00AB20F8">
          <w:rPr>
            <w:rFonts w:ascii="Times" w:hAnsi="Times" w:cs="Times New Roman"/>
            <w:i/>
            <w:iCs/>
            <w:sz w:val="20"/>
            <w:szCs w:val="20"/>
            <w:rPrChange w:id="29" w:author="Hantao" w:date="2021-03-17T11:01:00Z">
              <w:rPr>
                <w:rFonts w:ascii="Times" w:hAnsi="Times" w:cs="Times New Roman"/>
                <w:sz w:val="20"/>
                <w:szCs w:val="20"/>
              </w:rPr>
            </w:rPrChange>
          </w:rPr>
          <w:t>heapsort</w:t>
        </w:r>
        <w:r w:rsidR="00AB20F8">
          <w:rPr>
            <w:rFonts w:ascii="Times" w:hAnsi="Times" w:cs="Times New Roman"/>
            <w:sz w:val="20"/>
            <w:szCs w:val="20"/>
          </w:rPr>
          <w:t xml:space="preserve"> nor </w:t>
        </w:r>
        <w:r w:rsidR="00AB20F8" w:rsidRPr="00AB20F8">
          <w:rPr>
            <w:rFonts w:ascii="Times" w:hAnsi="Times" w:cs="Times New Roman"/>
            <w:i/>
            <w:iCs/>
            <w:sz w:val="20"/>
            <w:szCs w:val="20"/>
            <w:rPrChange w:id="30" w:author="Hantao" w:date="2021-03-17T11:01:00Z">
              <w:rPr>
                <w:rFonts w:ascii="Times" w:hAnsi="Times" w:cs="Times New Roman"/>
                <w:sz w:val="20"/>
                <w:szCs w:val="20"/>
              </w:rPr>
            </w:rPrChange>
          </w:rPr>
          <w:t>mergesort</w:t>
        </w:r>
        <w:r w:rsidR="00AB20F8">
          <w:rPr>
            <w:rFonts w:ascii="Times" w:hAnsi="Times" w:cs="Times New Roman"/>
            <w:sz w:val="20"/>
            <w:szCs w:val="20"/>
          </w:rPr>
          <w:t xml:space="preserve"> </w:t>
        </w:r>
      </w:ins>
      <w:ins w:id="31" w:author="Hantao" w:date="2021-03-17T11:01:00Z">
        <w:r w:rsidR="00AB20F8">
          <w:rPr>
            <w:rFonts w:ascii="Times" w:hAnsi="Times" w:cs="Times New Roman"/>
            <w:sz w:val="20"/>
            <w:szCs w:val="20"/>
          </w:rPr>
          <w:t xml:space="preserve">is a good choice. </w:t>
        </w:r>
      </w:ins>
      <w:ins w:id="32" w:author="Hantao" w:date="2021-03-17T11:02:00Z">
        <w:r w:rsidR="00AB20F8">
          <w:rPr>
            <w:rFonts w:ascii="Times" w:hAnsi="Times" w:cs="Times New Roman"/>
            <w:sz w:val="20"/>
            <w:szCs w:val="20"/>
          </w:rPr>
          <w:t xml:space="preserve">The most popular choice is a variant of </w:t>
        </w:r>
        <w:r w:rsidR="00AB20F8" w:rsidRPr="00AB20F8">
          <w:rPr>
            <w:rFonts w:ascii="Times" w:hAnsi="Times" w:cs="Times New Roman"/>
            <w:i/>
            <w:iCs/>
            <w:sz w:val="20"/>
            <w:szCs w:val="20"/>
            <w:rPrChange w:id="33" w:author="Hantao" w:date="2021-03-17T11:02:00Z">
              <w:rPr>
                <w:rFonts w:ascii="Times" w:hAnsi="Times" w:cs="Times New Roman"/>
                <w:sz w:val="20"/>
                <w:szCs w:val="20"/>
              </w:rPr>
            </w:rPrChange>
          </w:rPr>
          <w:t>mergesort</w:t>
        </w:r>
        <w:r w:rsidR="00AB20F8">
          <w:rPr>
            <w:rFonts w:ascii="Times" w:hAnsi="Times" w:cs="Times New Roman"/>
            <w:sz w:val="20"/>
            <w:szCs w:val="20"/>
          </w:rPr>
          <w:t xml:space="preserve"> called </w:t>
        </w:r>
        <w:r w:rsidR="00AB20F8" w:rsidRPr="00AB20F8">
          <w:rPr>
            <w:rFonts w:ascii="Times" w:hAnsi="Times" w:cs="Times New Roman"/>
            <w:i/>
            <w:iCs/>
            <w:sz w:val="20"/>
            <w:szCs w:val="20"/>
            <w:rPrChange w:id="34" w:author="Hantao" w:date="2021-03-17T11:02:00Z">
              <w:rPr>
                <w:rFonts w:ascii="Times" w:hAnsi="Times" w:cs="Times New Roman"/>
                <w:sz w:val="20"/>
                <w:szCs w:val="20"/>
              </w:rPr>
            </w:rPrChange>
          </w:rPr>
          <w:t>natural mergesort</w:t>
        </w:r>
        <w:r w:rsidR="00AB20F8">
          <w:rPr>
            <w:rFonts w:ascii="Times" w:hAnsi="Times" w:cs="Times New Roman"/>
            <w:sz w:val="20"/>
            <w:szCs w:val="20"/>
          </w:rPr>
          <w:t>.</w:t>
        </w:r>
      </w:ins>
      <w:ins w:id="35" w:author="Hantao" w:date="2021-03-17T11:03:00Z">
        <w:r w:rsidR="00AB20F8">
          <w:rPr>
            <w:rFonts w:ascii="Times" w:hAnsi="Times" w:cs="Times New Roman"/>
            <w:sz w:val="20"/>
            <w:szCs w:val="20"/>
          </w:rPr>
          <w:t xml:space="preserve"> A</w:t>
        </w:r>
      </w:ins>
      <w:ins w:id="36" w:author="Hantao" w:date="2021-03-17T11:09:00Z">
        <w:r w:rsidR="00FF2F8D">
          <w:rPr>
            <w:rFonts w:ascii="Times" w:hAnsi="Times" w:cs="Times New Roman"/>
            <w:sz w:val="20"/>
            <w:szCs w:val="20"/>
          </w:rPr>
          <w:t>n equall</w:t>
        </w:r>
      </w:ins>
      <w:ins w:id="37" w:author="Hantao" w:date="2021-03-17T11:10:00Z">
        <w:r w:rsidR="00FF2F8D">
          <w:rPr>
            <w:rFonts w:ascii="Times" w:hAnsi="Times" w:cs="Times New Roman"/>
            <w:sz w:val="20"/>
            <w:szCs w:val="20"/>
          </w:rPr>
          <w:t xml:space="preserve">y good </w:t>
        </w:r>
      </w:ins>
      <w:ins w:id="38" w:author="Hantao" w:date="2021-03-17T11:03:00Z">
        <w:r w:rsidR="00AB20F8">
          <w:rPr>
            <w:rFonts w:ascii="Times" w:hAnsi="Times" w:cs="Times New Roman"/>
            <w:sz w:val="20"/>
            <w:szCs w:val="20"/>
          </w:rPr>
          <w:t xml:space="preserve">choice is </w:t>
        </w:r>
      </w:ins>
      <w:ins w:id="39" w:author="Hantao" w:date="2021-03-16T16:50:00Z">
        <w:r w:rsidR="00CF1DF7" w:rsidRPr="00CF1DF7">
          <w:rPr>
            <w:rFonts w:ascii="Times" w:hAnsi="Times" w:cs="Times New Roman"/>
            <w:i/>
            <w:iCs/>
            <w:sz w:val="20"/>
            <w:szCs w:val="20"/>
            <w:rPrChange w:id="40" w:author="Hantao" w:date="2021-03-16T16:50:00Z">
              <w:rPr>
                <w:rFonts w:ascii="Times" w:hAnsi="Times" w:cs="Times New Roman"/>
                <w:sz w:val="20"/>
                <w:szCs w:val="20"/>
              </w:rPr>
            </w:rPrChange>
          </w:rPr>
          <w:t>quicksort</w:t>
        </w:r>
      </w:ins>
      <w:ins w:id="41" w:author="Hantao" w:date="2021-03-17T11:04:00Z">
        <w:r w:rsidR="00AB20F8">
          <w:rPr>
            <w:rFonts w:ascii="Times" w:hAnsi="Times" w:cs="Times New Roman"/>
            <w:sz w:val="20"/>
            <w:szCs w:val="20"/>
          </w:rPr>
          <w:t xml:space="preserve">. </w:t>
        </w:r>
      </w:ins>
      <w:ins w:id="42" w:author="Hantao" w:date="2021-03-17T11:05:00Z">
        <w:r w:rsidR="00AB20F8">
          <w:rPr>
            <w:rFonts w:ascii="Times" w:hAnsi="Times" w:cs="Times New Roman"/>
            <w:sz w:val="20"/>
            <w:szCs w:val="20"/>
          </w:rPr>
          <w:t xml:space="preserve">Of course, our claim is </w:t>
        </w:r>
      </w:ins>
      <w:ins w:id="43" w:author="Hantao" w:date="2021-03-17T11:06:00Z">
        <w:r w:rsidR="00AB20F8">
          <w:rPr>
            <w:rFonts w:ascii="Times" w:hAnsi="Times" w:cs="Times New Roman"/>
            <w:sz w:val="20"/>
            <w:szCs w:val="20"/>
          </w:rPr>
          <w:t xml:space="preserve">based on experiments, </w:t>
        </w:r>
      </w:ins>
      <w:ins w:id="44" w:author="Hantao" w:date="2021-03-17T11:05:00Z">
        <w:r w:rsidR="00AB20F8">
          <w:rPr>
            <w:rFonts w:ascii="Times" w:hAnsi="Times" w:cs="Times New Roman"/>
            <w:sz w:val="20"/>
            <w:szCs w:val="20"/>
          </w:rPr>
          <w:t>not on asymp</w:t>
        </w:r>
      </w:ins>
      <w:ins w:id="45" w:author="Hantao" w:date="2021-03-17T11:06:00Z">
        <w:r w:rsidR="00AB20F8">
          <w:rPr>
            <w:rFonts w:ascii="Times" w:hAnsi="Times" w:cs="Times New Roman"/>
            <w:sz w:val="20"/>
            <w:szCs w:val="20"/>
          </w:rPr>
          <w:t>t</w:t>
        </w:r>
      </w:ins>
      <w:ins w:id="46" w:author="Hantao" w:date="2021-03-17T11:05:00Z">
        <w:r w:rsidR="00AB20F8">
          <w:rPr>
            <w:rFonts w:ascii="Times" w:hAnsi="Times" w:cs="Times New Roman"/>
            <w:sz w:val="20"/>
            <w:szCs w:val="20"/>
          </w:rPr>
          <w:t>otic</w:t>
        </w:r>
      </w:ins>
      <w:ins w:id="47" w:author="Hantao" w:date="2021-03-17T11:06:00Z">
        <w:r w:rsidR="00AB20F8">
          <w:rPr>
            <w:rFonts w:ascii="Times" w:hAnsi="Times" w:cs="Times New Roman"/>
            <w:sz w:val="20"/>
            <w:szCs w:val="20"/>
          </w:rPr>
          <w:t xml:space="preserve">al analysis, </w:t>
        </w:r>
      </w:ins>
      <w:ins w:id="48" w:author="Hantao" w:date="2021-03-17T11:03:00Z">
        <w:r w:rsidR="00AB20F8">
          <w:rPr>
            <w:rFonts w:ascii="Times" w:hAnsi="Times" w:cs="Times New Roman"/>
            <w:sz w:val="20"/>
            <w:szCs w:val="20"/>
          </w:rPr>
          <w:t xml:space="preserve">as </w:t>
        </w:r>
      </w:ins>
      <w:ins w:id="49" w:author="Hantao" w:date="2021-03-17T11:10:00Z">
        <w:r w:rsidR="00FF2F8D">
          <w:rPr>
            <w:rFonts w:ascii="Times" w:hAnsi="Times" w:cs="Times New Roman"/>
            <w:sz w:val="20"/>
            <w:szCs w:val="20"/>
          </w:rPr>
          <w:t>nobody can do better than an optim</w:t>
        </w:r>
      </w:ins>
      <w:ins w:id="50" w:author="Hantao" w:date="2021-03-17T14:12:00Z">
        <w:r w:rsidR="00E6034A">
          <w:rPr>
            <w:rFonts w:ascii="Times" w:hAnsi="Times" w:cs="Times New Roman"/>
            <w:sz w:val="20"/>
            <w:szCs w:val="20"/>
          </w:rPr>
          <w:t>al method</w:t>
        </w:r>
      </w:ins>
      <w:ins w:id="51" w:author="Hantao" w:date="2021-03-17T11:04:00Z">
        <w:r w:rsidR="00AB20F8">
          <w:rPr>
            <w:rFonts w:ascii="Times" w:hAnsi="Times" w:cs="Times New Roman"/>
            <w:sz w:val="20"/>
            <w:szCs w:val="20"/>
          </w:rPr>
          <w:t xml:space="preserve">. </w:t>
        </w:r>
      </w:ins>
    </w:p>
    <w:p w14:paraId="58F1A9FF" w14:textId="44E2D295" w:rsidR="00AC2EDC" w:rsidRPr="00D525BE" w:rsidRDefault="00AC2EDC" w:rsidP="00D525BE">
      <w:pPr>
        <w:spacing w:after="0" w:line="240" w:lineRule="auto"/>
        <w:jc w:val="both"/>
        <w:rPr>
          <w:rFonts w:ascii="Times" w:hAnsi="Times" w:cs="Times New Roman"/>
          <w:sz w:val="20"/>
          <w:szCs w:val="20"/>
        </w:rPr>
      </w:pPr>
    </w:p>
    <w:p w14:paraId="4A138BA7" w14:textId="36E508FF"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Sorting is perhaps the most studied computing problem. Various algorithms and implementation techniques have been used to </w:t>
      </w:r>
      <w:r w:rsidR="00EC3F33" w:rsidRPr="00D525BE">
        <w:rPr>
          <w:rFonts w:ascii="Times" w:hAnsi="Times" w:cs="Times New Roman"/>
          <w:sz w:val="20"/>
          <w:szCs w:val="20"/>
        </w:rPr>
        <w:t xml:space="preserve">demonstrate </w:t>
      </w:r>
      <w:r w:rsidRPr="00D525BE">
        <w:rPr>
          <w:rFonts w:ascii="Times" w:hAnsi="Times" w:cs="Times New Roman"/>
          <w:sz w:val="20"/>
          <w:szCs w:val="20"/>
        </w:rPr>
        <w:t xml:space="preserve">various algorithm design techniques.  At </w:t>
      </w:r>
      <w:r w:rsidR="007B08BB" w:rsidRPr="00D525BE">
        <w:rPr>
          <w:rFonts w:ascii="Times" w:hAnsi="Times" w:cs="Arial"/>
          <w:i/>
          <w:sz w:val="20"/>
          <w:szCs w:val="20"/>
        </w:rPr>
        <w:t>http://www.sorting-algorithms.com</w:t>
      </w:r>
      <w:r w:rsidRPr="00D525BE">
        <w:rPr>
          <w:rFonts w:ascii="Times" w:hAnsi="Times" w:cs="Times New Roman"/>
          <w:sz w:val="20"/>
          <w:szCs w:val="20"/>
        </w:rPr>
        <w:t xml:space="preserve">, eight different sorting methods, that is, </w:t>
      </w:r>
      <w:r w:rsidRPr="008C159F">
        <w:rPr>
          <w:rFonts w:ascii="Times" w:hAnsi="Times" w:cs="Times New Roman"/>
          <w:i/>
          <w:iCs/>
          <w:sz w:val="20"/>
          <w:szCs w:val="20"/>
          <w:rPrChange w:id="52" w:author="Hantao" w:date="2021-03-16T16:30:00Z">
            <w:rPr>
              <w:rFonts w:ascii="Times" w:hAnsi="Times" w:cs="Times New Roman"/>
              <w:sz w:val="20"/>
              <w:szCs w:val="20"/>
            </w:rPr>
          </w:rPrChange>
        </w:rPr>
        <w:t>insertion sort, selection sort, bubble sort, shellsort, mergesort, heapsort</w:t>
      </w:r>
      <w:r w:rsidRPr="00D525BE">
        <w:rPr>
          <w:rFonts w:ascii="Times" w:hAnsi="Times" w:cs="Times New Roman"/>
          <w:sz w:val="20"/>
          <w:szCs w:val="20"/>
        </w:rPr>
        <w:t xml:space="preserve">, and two versions of </w:t>
      </w:r>
      <w:r w:rsidRPr="008C159F">
        <w:rPr>
          <w:rFonts w:ascii="Times" w:hAnsi="Times" w:cs="Times New Roman"/>
          <w:i/>
          <w:iCs/>
          <w:sz w:val="20"/>
          <w:szCs w:val="20"/>
          <w:rPrChange w:id="53" w:author="Hantao" w:date="2021-03-16T16:31:00Z">
            <w:rPr>
              <w:rFonts w:ascii="Times" w:hAnsi="Times" w:cs="Times New Roman"/>
              <w:sz w:val="20"/>
              <w:szCs w:val="20"/>
            </w:rPr>
          </w:rPrChange>
        </w:rPr>
        <w:t>quicksort</w:t>
      </w:r>
      <w:ins w:id="54" w:author="Hantao" w:date="2021-03-17T13:36:00Z">
        <w:r w:rsidR="000C6137">
          <w:rPr>
            <w:rFonts w:ascii="Times" w:hAnsi="Times" w:cs="Times New Roman"/>
            <w:i/>
            <w:iCs/>
            <w:sz w:val="20"/>
            <w:szCs w:val="20"/>
          </w:rPr>
          <w:t xml:space="preserve"> </w:t>
        </w:r>
      </w:ins>
      <w:ins w:id="55" w:author="Hantao" w:date="2021-03-17T13:35:00Z">
        <w:r w:rsidR="000C6137">
          <w:rPr>
            <w:rFonts w:ascii="Times" w:hAnsi="Times" w:cs="Times New Roman"/>
            <w:sz w:val="20"/>
            <w:szCs w:val="20"/>
          </w:rPr>
          <w:t>(</w:t>
        </w:r>
      </w:ins>
      <w:ins w:id="56" w:author="Hantao" w:date="2021-03-17T13:36:00Z">
        <w:r w:rsidR="000C6137">
          <w:rPr>
            <w:rFonts w:ascii="Times" w:hAnsi="Times" w:cs="Times New Roman"/>
            <w:sz w:val="20"/>
            <w:szCs w:val="20"/>
          </w:rPr>
          <w:t xml:space="preserve">both </w:t>
        </w:r>
      </w:ins>
      <w:ins w:id="57" w:author="Hantao" w:date="2021-03-17T13:35:00Z">
        <w:r w:rsidR="000C6137">
          <w:rPr>
            <w:rFonts w:ascii="Times" w:hAnsi="Times" w:cs="Times New Roman"/>
            <w:sz w:val="20"/>
            <w:szCs w:val="20"/>
          </w:rPr>
          <w:t>two-way and three</w:t>
        </w:r>
      </w:ins>
      <w:ins w:id="58" w:author="Hantao" w:date="2021-03-17T13:36:00Z">
        <w:r w:rsidR="000C6137">
          <w:rPr>
            <w:rFonts w:ascii="Times" w:hAnsi="Times" w:cs="Times New Roman"/>
            <w:sz w:val="20"/>
            <w:szCs w:val="20"/>
          </w:rPr>
          <w:t>-</w:t>
        </w:r>
      </w:ins>
      <w:ins w:id="59" w:author="Hantao" w:date="2021-03-17T13:35:00Z">
        <w:r w:rsidR="000C6137">
          <w:rPr>
            <w:rFonts w:ascii="Times" w:hAnsi="Times" w:cs="Times New Roman"/>
            <w:sz w:val="20"/>
            <w:szCs w:val="20"/>
          </w:rPr>
          <w:t>way splitting)</w:t>
        </w:r>
      </w:ins>
      <w:ins w:id="60" w:author="Hantao" w:date="2021-03-17T13:36:00Z">
        <w:r w:rsidR="000C6137">
          <w:rPr>
            <w:rFonts w:ascii="Times" w:hAnsi="Times" w:cs="Times New Roman"/>
            <w:sz w:val="20"/>
            <w:szCs w:val="20"/>
          </w:rPr>
          <w:t>,</w:t>
        </w:r>
      </w:ins>
      <w:r w:rsidR="000C6137">
        <w:rPr>
          <w:rFonts w:ascii="Times" w:hAnsi="Times" w:cs="Times New Roman"/>
          <w:sz w:val="20"/>
          <w:szCs w:val="20"/>
        </w:rPr>
        <w:t xml:space="preserve"> </w:t>
      </w:r>
      <w:r w:rsidRPr="00D525BE">
        <w:rPr>
          <w:rFonts w:ascii="Times" w:hAnsi="Times" w:cs="Times New Roman"/>
          <w:sz w:val="20"/>
          <w:szCs w:val="20"/>
        </w:rPr>
        <w:t xml:space="preserve">are animated on four types of initial instances: Random, Nearly Sorted, Reversed, and Few Unique. Their conclusion is that </w:t>
      </w:r>
      <w:r w:rsidR="00D41A2C" w:rsidRPr="00D525BE">
        <w:rPr>
          <w:rFonts w:ascii="Times" w:hAnsi="Times" w:cs="Times New Roman"/>
          <w:sz w:val="20"/>
          <w:szCs w:val="20"/>
        </w:rPr>
        <w:t>“</w:t>
      </w:r>
      <w:r w:rsidRPr="00D525BE">
        <w:rPr>
          <w:rFonts w:ascii="Times" w:hAnsi="Times" w:cs="Times New Roman"/>
          <w:sz w:val="20"/>
          <w:szCs w:val="20"/>
        </w:rPr>
        <w:t>there is no best sorting algorithm</w:t>
      </w:r>
      <w:r w:rsidR="00D41A2C" w:rsidRPr="00D525BE">
        <w:rPr>
          <w:rFonts w:ascii="Times" w:hAnsi="Times" w:cs="Times New Roman"/>
          <w:sz w:val="20"/>
          <w:szCs w:val="20"/>
        </w:rPr>
        <w:t>”</w:t>
      </w:r>
      <w:r w:rsidRPr="00D525BE">
        <w:rPr>
          <w:rFonts w:ascii="Times" w:hAnsi="Times" w:cs="Times New Roman"/>
          <w:sz w:val="20"/>
          <w:szCs w:val="20"/>
        </w:rPr>
        <w:t xml:space="preserve">, and </w:t>
      </w:r>
      <w:r w:rsidR="00D41A2C" w:rsidRPr="00D525BE">
        <w:rPr>
          <w:rFonts w:ascii="Times" w:hAnsi="Times" w:cs="Times New Roman"/>
          <w:sz w:val="20"/>
          <w:szCs w:val="20"/>
        </w:rPr>
        <w:t>“</w:t>
      </w:r>
      <w:r w:rsidRPr="00D525BE">
        <w:rPr>
          <w:rFonts w:ascii="Times" w:hAnsi="Times" w:cs="Times New Roman"/>
          <w:sz w:val="20"/>
          <w:szCs w:val="20"/>
        </w:rPr>
        <w:t>the initial condition (input order and key distribution) affects performance as much as the algorithm choice.</w:t>
      </w:r>
      <w:r w:rsidR="00D41A2C" w:rsidRPr="00D525BE">
        <w:rPr>
          <w:rFonts w:ascii="Times" w:hAnsi="Times" w:cs="Times New Roman"/>
          <w:sz w:val="20"/>
          <w:szCs w:val="20"/>
        </w:rPr>
        <w:t>”</w:t>
      </w:r>
      <w:r w:rsidRPr="00D525BE">
        <w:rPr>
          <w:rFonts w:ascii="Times" w:hAnsi="Times" w:cs="Times New Roman"/>
          <w:sz w:val="20"/>
          <w:szCs w:val="20"/>
        </w:rPr>
        <w:t xml:space="preserve"> Apparently, this conclusion does not provide any clue to the aforementioned recommendation. </w:t>
      </w:r>
      <w:r w:rsidR="00EE7FC0" w:rsidRPr="00D525BE">
        <w:rPr>
          <w:rFonts w:ascii="Times" w:hAnsi="Times" w:cs="Times New Roman"/>
          <w:sz w:val="20"/>
          <w:szCs w:val="20"/>
        </w:rPr>
        <w:t xml:space="preserve">From now on, we will use </w:t>
      </w:r>
      <w:r w:rsidR="002E5182" w:rsidRPr="008C159F">
        <w:rPr>
          <w:rFonts w:ascii="Times" w:hAnsi="Times" w:cs="Times New Roman"/>
          <w:i/>
          <w:iCs/>
          <w:sz w:val="20"/>
          <w:szCs w:val="20"/>
          <w:rPrChange w:id="61" w:author="Hantao" w:date="2021-03-16T16:32:00Z">
            <w:rPr>
              <w:rFonts w:ascii="Times" w:hAnsi="Times" w:cs="Times New Roman"/>
              <w:sz w:val="20"/>
              <w:szCs w:val="20"/>
            </w:rPr>
          </w:rPrChange>
        </w:rPr>
        <w:t>Demo</w:t>
      </w:r>
      <w:r w:rsidR="00EE7FC0" w:rsidRPr="00D525BE">
        <w:rPr>
          <w:rFonts w:ascii="Times" w:hAnsi="Times" w:cs="Times New Roman"/>
          <w:sz w:val="20"/>
          <w:szCs w:val="20"/>
        </w:rPr>
        <w:t xml:space="preserve"> as </w:t>
      </w:r>
      <w:r w:rsidR="00B60F53" w:rsidRPr="00D525BE">
        <w:rPr>
          <w:rFonts w:ascii="Times" w:hAnsi="Times" w:cs="Times New Roman"/>
          <w:sz w:val="20"/>
          <w:szCs w:val="20"/>
        </w:rPr>
        <w:t>shorthand</w:t>
      </w:r>
      <w:r w:rsidR="00EE7FC0" w:rsidRPr="00D525BE">
        <w:rPr>
          <w:rFonts w:ascii="Times" w:hAnsi="Times" w:cs="Times New Roman"/>
          <w:sz w:val="20"/>
          <w:szCs w:val="20"/>
        </w:rPr>
        <w:t xml:space="preserve"> for </w:t>
      </w:r>
      <w:r w:rsidR="007B08BB" w:rsidRPr="00D525BE">
        <w:rPr>
          <w:rFonts w:ascii="Times" w:hAnsi="Times" w:cs="Arial"/>
          <w:i/>
          <w:sz w:val="20"/>
          <w:szCs w:val="20"/>
        </w:rPr>
        <w:t>http://www.sorting-algorithms.com</w:t>
      </w:r>
      <w:r w:rsidR="007B08BB" w:rsidRPr="00D525BE">
        <w:rPr>
          <w:rFonts w:ascii="Times" w:hAnsi="Times" w:cs="Arial"/>
          <w:sz w:val="20"/>
          <w:szCs w:val="20"/>
        </w:rPr>
        <w:t>.</w:t>
      </w:r>
    </w:p>
    <w:p w14:paraId="6AE174B6" w14:textId="6AF5DDAD" w:rsidR="00AC2EDC" w:rsidRPr="00D525BE" w:rsidRDefault="00AC2EDC" w:rsidP="00D525BE">
      <w:pPr>
        <w:spacing w:after="0" w:line="240" w:lineRule="auto"/>
        <w:jc w:val="both"/>
        <w:rPr>
          <w:rFonts w:ascii="Times" w:hAnsi="Times" w:cs="Times New Roman"/>
          <w:sz w:val="20"/>
          <w:szCs w:val="20"/>
        </w:rPr>
      </w:pPr>
    </w:p>
    <w:p w14:paraId="66474B4C"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In a decathlon competition, the winner is not necessarily the fastest runner or the highest jumper, but is determined by the combined performance in all events. If we choose the best implementation for each sorting algorithm and put them in a rigorous sort race, the winner can be decided by the combined performance in all tests. As in any relay competition, the fairest performance metric would be the total time taken by each method and we will use it in our sort race.</w:t>
      </w:r>
    </w:p>
    <w:p w14:paraId="58209313" w14:textId="75461561" w:rsidR="00AC2EDC" w:rsidRPr="00D525BE" w:rsidRDefault="00AC2EDC" w:rsidP="00D525BE">
      <w:pPr>
        <w:spacing w:after="0" w:line="240" w:lineRule="auto"/>
        <w:jc w:val="both"/>
        <w:rPr>
          <w:rFonts w:ascii="Times" w:hAnsi="Times" w:cs="Times New Roman"/>
          <w:sz w:val="20"/>
          <w:szCs w:val="20"/>
        </w:rPr>
      </w:pPr>
    </w:p>
    <w:p w14:paraId="74B73264" w14:textId="36B3F4F1"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To make the sort race simple, we choose only comparison-based internal sorting algorithms. We will </w:t>
      </w:r>
      <w:ins w:id="62" w:author="Hantao" w:date="2021-03-17T13:51:00Z">
        <w:r w:rsidR="007445D1">
          <w:rPr>
            <w:rFonts w:ascii="Times" w:hAnsi="Times" w:cs="Times New Roman"/>
            <w:sz w:val="20"/>
            <w:szCs w:val="20"/>
          </w:rPr>
          <w:t xml:space="preserve">call an input array of elements for sorting as an </w:t>
        </w:r>
        <w:r w:rsidR="007445D1" w:rsidRPr="007445D1">
          <w:rPr>
            <w:rFonts w:ascii="Times" w:hAnsi="Times" w:cs="Times New Roman"/>
            <w:i/>
            <w:iCs/>
            <w:sz w:val="20"/>
            <w:szCs w:val="20"/>
            <w:rPrChange w:id="63" w:author="Hantao" w:date="2021-03-17T13:52:00Z">
              <w:rPr>
                <w:rFonts w:ascii="Times" w:hAnsi="Times" w:cs="Times New Roman"/>
                <w:sz w:val="20"/>
                <w:szCs w:val="20"/>
              </w:rPr>
            </w:rPrChange>
          </w:rPr>
          <w:t>instance</w:t>
        </w:r>
        <w:r w:rsidR="007445D1">
          <w:rPr>
            <w:rFonts w:ascii="Times" w:hAnsi="Times" w:cs="Times New Roman"/>
            <w:sz w:val="20"/>
            <w:szCs w:val="20"/>
          </w:rPr>
          <w:t xml:space="preserve"> and </w:t>
        </w:r>
      </w:ins>
      <w:r w:rsidRPr="00D525BE">
        <w:rPr>
          <w:rFonts w:ascii="Times" w:hAnsi="Times" w:cs="Times New Roman"/>
          <w:sz w:val="20"/>
          <w:szCs w:val="20"/>
        </w:rPr>
        <w:t>use instances of at least one million elements. The same instance and the same comparison function will be</w:t>
      </w:r>
      <w:r w:rsidR="0035523D" w:rsidRPr="00D525BE">
        <w:rPr>
          <w:rFonts w:ascii="Times" w:hAnsi="Times" w:cs="Times New Roman"/>
          <w:sz w:val="20"/>
          <w:szCs w:val="20"/>
        </w:rPr>
        <w:t xml:space="preserve"> </w:t>
      </w:r>
      <w:r w:rsidRPr="00D525BE">
        <w:rPr>
          <w:rFonts w:ascii="Times" w:hAnsi="Times" w:cs="Times New Roman"/>
          <w:sz w:val="20"/>
          <w:szCs w:val="20"/>
        </w:rPr>
        <w:t xml:space="preserve">used by all participants, and all implementations will be compiled into one single program. Since </w:t>
      </w:r>
      <w:r w:rsidRPr="008C159F">
        <w:rPr>
          <w:rFonts w:ascii="Times" w:hAnsi="Times" w:cs="Times New Roman"/>
          <w:i/>
          <w:iCs/>
          <w:sz w:val="20"/>
          <w:szCs w:val="20"/>
          <w:rPrChange w:id="64" w:author="Hantao" w:date="2021-03-16T16:33:00Z">
            <w:rPr>
              <w:rFonts w:ascii="Times" w:hAnsi="Times" w:cs="Times New Roman"/>
              <w:sz w:val="20"/>
              <w:szCs w:val="20"/>
            </w:rPr>
          </w:rPrChange>
        </w:rPr>
        <w:t>selection sort</w:t>
      </w:r>
      <w:r w:rsidRPr="00D525BE">
        <w:rPr>
          <w:rFonts w:ascii="Times" w:hAnsi="Times" w:cs="Times New Roman"/>
          <w:sz w:val="20"/>
          <w:szCs w:val="20"/>
        </w:rPr>
        <w:t xml:space="preserve"> and </w:t>
      </w:r>
      <w:r w:rsidRPr="008C159F">
        <w:rPr>
          <w:rFonts w:ascii="Times" w:hAnsi="Times" w:cs="Times New Roman"/>
          <w:i/>
          <w:iCs/>
          <w:sz w:val="20"/>
          <w:szCs w:val="20"/>
          <w:rPrChange w:id="65" w:author="Hantao" w:date="2021-03-16T16:33:00Z">
            <w:rPr>
              <w:rFonts w:ascii="Times" w:hAnsi="Times" w:cs="Times New Roman"/>
              <w:sz w:val="20"/>
              <w:szCs w:val="20"/>
            </w:rPr>
          </w:rPrChange>
        </w:rPr>
        <w:t>bubble sort</w:t>
      </w:r>
      <w:r w:rsidRPr="00D525BE">
        <w:rPr>
          <w:rFonts w:ascii="Times" w:hAnsi="Times" w:cs="Times New Roman"/>
          <w:sz w:val="20"/>
          <w:szCs w:val="20"/>
        </w:rPr>
        <w:t xml:space="preserve"> perform poorly on any large instance, they are disqualified from the race. </w:t>
      </w:r>
      <w:ins w:id="66" w:author="Hantao" w:date="2021-03-16T20:04:00Z">
        <w:r w:rsidR="00CA1D5C">
          <w:rPr>
            <w:rFonts w:ascii="Times" w:hAnsi="Times" w:cs="Times New Roman"/>
            <w:sz w:val="20"/>
            <w:szCs w:val="20"/>
          </w:rPr>
          <w:t xml:space="preserve">Only one copy of </w:t>
        </w:r>
      </w:ins>
      <w:del w:id="67" w:author="Hantao" w:date="2021-03-17T13:36:00Z">
        <w:r w:rsidRPr="008C159F" w:rsidDel="000C6137">
          <w:rPr>
            <w:rFonts w:ascii="Times" w:hAnsi="Times" w:cs="Times New Roman"/>
            <w:i/>
            <w:iCs/>
            <w:sz w:val="20"/>
            <w:szCs w:val="20"/>
            <w:rPrChange w:id="68" w:author="Hantao" w:date="2021-03-16T16:33:00Z">
              <w:rPr>
                <w:rFonts w:ascii="Times" w:hAnsi="Times" w:cs="Times New Roman"/>
                <w:sz w:val="20"/>
                <w:szCs w:val="20"/>
              </w:rPr>
            </w:rPrChange>
          </w:rPr>
          <w:delText>Quicksort</w:delText>
        </w:r>
        <w:r w:rsidRPr="00D525BE" w:rsidDel="000C6137">
          <w:rPr>
            <w:rFonts w:ascii="Times" w:hAnsi="Times" w:cs="Times New Roman"/>
            <w:sz w:val="20"/>
            <w:szCs w:val="20"/>
          </w:rPr>
          <w:delText xml:space="preserve"> </w:delText>
        </w:r>
      </w:del>
      <w:ins w:id="69" w:author="Hantao" w:date="2021-03-17T13:36:00Z">
        <w:r w:rsidR="000C6137">
          <w:rPr>
            <w:rFonts w:ascii="Times" w:hAnsi="Times" w:cs="Times New Roman"/>
            <w:i/>
            <w:iCs/>
            <w:sz w:val="20"/>
            <w:szCs w:val="20"/>
          </w:rPr>
          <w:t>q</w:t>
        </w:r>
        <w:r w:rsidR="000C6137" w:rsidRPr="008C159F">
          <w:rPr>
            <w:rFonts w:ascii="Times" w:hAnsi="Times" w:cs="Times New Roman"/>
            <w:i/>
            <w:iCs/>
            <w:sz w:val="20"/>
            <w:szCs w:val="20"/>
            <w:rPrChange w:id="70" w:author="Hantao" w:date="2021-03-16T16:33:00Z">
              <w:rPr>
                <w:rFonts w:ascii="Times" w:hAnsi="Times" w:cs="Times New Roman"/>
                <w:sz w:val="20"/>
                <w:szCs w:val="20"/>
              </w:rPr>
            </w:rPrChange>
          </w:rPr>
          <w:t>uicksort</w:t>
        </w:r>
        <w:r w:rsidR="000C6137" w:rsidRPr="00D525BE">
          <w:rPr>
            <w:rFonts w:ascii="Times" w:hAnsi="Times" w:cs="Times New Roman"/>
            <w:sz w:val="20"/>
            <w:szCs w:val="20"/>
          </w:rPr>
          <w:t xml:space="preserve"> </w:t>
        </w:r>
      </w:ins>
      <w:ins w:id="71" w:author="Hantao" w:date="2021-03-16T20:04:00Z">
        <w:r w:rsidR="00CA1D5C">
          <w:rPr>
            <w:rFonts w:ascii="Times" w:hAnsi="Times" w:cs="Times New Roman"/>
            <w:sz w:val="20"/>
            <w:szCs w:val="20"/>
          </w:rPr>
          <w:t xml:space="preserve">is used as it </w:t>
        </w:r>
      </w:ins>
      <w:r w:rsidRPr="00D525BE">
        <w:rPr>
          <w:rFonts w:ascii="Times" w:hAnsi="Times" w:cs="Times New Roman"/>
          <w:sz w:val="20"/>
          <w:szCs w:val="20"/>
        </w:rPr>
        <w:t>should not be favored</w:t>
      </w:r>
      <w:del w:id="72" w:author="Hantao" w:date="2021-03-16T20:04:00Z">
        <w:r w:rsidRPr="00D525BE" w:rsidDel="00CA1D5C">
          <w:rPr>
            <w:rFonts w:ascii="Times" w:hAnsi="Times" w:cs="Times New Roman"/>
            <w:sz w:val="20"/>
            <w:szCs w:val="20"/>
          </w:rPr>
          <w:delText xml:space="preserve"> by </w:delText>
        </w:r>
      </w:del>
      <w:del w:id="73" w:author="Hantao" w:date="2021-03-16T17:46:00Z">
        <w:r w:rsidRPr="00D525BE" w:rsidDel="0051721E">
          <w:rPr>
            <w:rFonts w:ascii="Times" w:hAnsi="Times" w:cs="Times New Roman"/>
            <w:sz w:val="20"/>
            <w:szCs w:val="20"/>
          </w:rPr>
          <w:delText>giving i</w:delText>
        </w:r>
      </w:del>
      <w:del w:id="74" w:author="Hantao" w:date="2021-03-16T17:47:00Z">
        <w:r w:rsidRPr="00D525BE" w:rsidDel="0051721E">
          <w:rPr>
            <w:rFonts w:ascii="Times" w:hAnsi="Times" w:cs="Times New Roman"/>
            <w:sz w:val="20"/>
            <w:szCs w:val="20"/>
          </w:rPr>
          <w:delText>t</w:delText>
        </w:r>
      </w:del>
      <w:del w:id="75" w:author="Hantao" w:date="2021-03-16T20:04:00Z">
        <w:r w:rsidRPr="00D525BE" w:rsidDel="00CA1D5C">
          <w:rPr>
            <w:rFonts w:ascii="Times" w:hAnsi="Times" w:cs="Times New Roman"/>
            <w:sz w:val="20"/>
            <w:szCs w:val="20"/>
          </w:rPr>
          <w:delText xml:space="preserve"> two </w:delText>
        </w:r>
      </w:del>
      <w:del w:id="76" w:author="Hantao" w:date="2021-03-16T17:47:00Z">
        <w:r w:rsidRPr="00D525BE" w:rsidDel="0051721E">
          <w:rPr>
            <w:rFonts w:ascii="Times" w:hAnsi="Times" w:cs="Times New Roman"/>
            <w:sz w:val="20"/>
            <w:szCs w:val="20"/>
          </w:rPr>
          <w:delText>places</w:delText>
        </w:r>
      </w:del>
      <w:r w:rsidRPr="00D525BE">
        <w:rPr>
          <w:rFonts w:ascii="Times" w:hAnsi="Times" w:cs="Times New Roman"/>
          <w:sz w:val="20"/>
          <w:szCs w:val="20"/>
        </w:rPr>
        <w:t xml:space="preserve">.  Thus, we have five different sorting methods </w:t>
      </w:r>
      <w:r w:rsidR="00EE7FC0" w:rsidRPr="00D525BE">
        <w:rPr>
          <w:rFonts w:ascii="Times" w:hAnsi="Times" w:cs="Times New Roman"/>
          <w:sz w:val="20"/>
          <w:szCs w:val="20"/>
        </w:rPr>
        <w:t xml:space="preserve">as participants </w:t>
      </w:r>
      <w:r w:rsidR="0018752F" w:rsidRPr="00D525BE">
        <w:rPr>
          <w:rFonts w:ascii="Times" w:hAnsi="Times" w:cs="Times New Roman"/>
          <w:sz w:val="20"/>
          <w:szCs w:val="20"/>
        </w:rPr>
        <w:t>in</w:t>
      </w:r>
      <w:r w:rsidRPr="00D525BE">
        <w:rPr>
          <w:rFonts w:ascii="Times" w:hAnsi="Times" w:cs="Times New Roman"/>
          <w:sz w:val="20"/>
          <w:szCs w:val="20"/>
        </w:rPr>
        <w:t xml:space="preserve"> this race: </w:t>
      </w:r>
      <w:r w:rsidRPr="008C159F">
        <w:rPr>
          <w:rFonts w:ascii="Times" w:hAnsi="Times" w:cs="Times New Roman"/>
          <w:i/>
          <w:iCs/>
          <w:sz w:val="20"/>
          <w:szCs w:val="20"/>
          <w:rPrChange w:id="77" w:author="Hantao" w:date="2021-03-16T16:34:00Z">
            <w:rPr>
              <w:rFonts w:ascii="Times" w:hAnsi="Times" w:cs="Times New Roman"/>
              <w:sz w:val="20"/>
              <w:szCs w:val="20"/>
            </w:rPr>
          </w:rPrChange>
        </w:rPr>
        <w:t>insertion sort</w:t>
      </w:r>
      <w:r w:rsidRPr="00D525BE">
        <w:rPr>
          <w:rFonts w:ascii="Times" w:hAnsi="Times" w:cs="Times New Roman"/>
          <w:sz w:val="20"/>
          <w:szCs w:val="20"/>
        </w:rPr>
        <w:t xml:space="preserve">, </w:t>
      </w:r>
      <w:r w:rsidRPr="008C159F">
        <w:rPr>
          <w:rFonts w:ascii="Times" w:hAnsi="Times" w:cs="Times New Roman"/>
          <w:i/>
          <w:iCs/>
          <w:sz w:val="20"/>
          <w:szCs w:val="20"/>
          <w:rPrChange w:id="78" w:author="Hantao" w:date="2021-03-16T16:34:00Z">
            <w:rPr>
              <w:rFonts w:ascii="Times" w:hAnsi="Times" w:cs="Times New Roman"/>
              <w:sz w:val="20"/>
              <w:szCs w:val="20"/>
            </w:rPr>
          </w:rPrChange>
        </w:rPr>
        <w:t>shellsort</w:t>
      </w:r>
      <w:r w:rsidRPr="00D525BE">
        <w:rPr>
          <w:rFonts w:ascii="Times" w:hAnsi="Times" w:cs="Times New Roman"/>
          <w:sz w:val="20"/>
          <w:szCs w:val="20"/>
        </w:rPr>
        <w:t xml:space="preserve"> [</w:t>
      </w:r>
      <w:r w:rsidR="00AF52E6">
        <w:rPr>
          <w:rFonts w:ascii="Times" w:hAnsi="Times" w:cs="Times New Roman"/>
          <w:sz w:val="20"/>
          <w:szCs w:val="20"/>
        </w:rPr>
        <w:t>6</w:t>
      </w:r>
      <w:r w:rsidRPr="00D525BE">
        <w:rPr>
          <w:rFonts w:ascii="Times" w:hAnsi="Times" w:cs="Times New Roman"/>
          <w:sz w:val="20"/>
          <w:szCs w:val="20"/>
        </w:rPr>
        <w:t xml:space="preserve">], </w:t>
      </w:r>
      <w:r w:rsidRPr="008C159F">
        <w:rPr>
          <w:rFonts w:ascii="Times" w:hAnsi="Times" w:cs="Times New Roman"/>
          <w:i/>
          <w:iCs/>
          <w:sz w:val="20"/>
          <w:szCs w:val="20"/>
          <w:rPrChange w:id="79" w:author="Hantao" w:date="2021-03-16T16:34:00Z">
            <w:rPr>
              <w:rFonts w:ascii="Times" w:hAnsi="Times" w:cs="Times New Roman"/>
              <w:sz w:val="20"/>
              <w:szCs w:val="20"/>
            </w:rPr>
          </w:rPrChange>
        </w:rPr>
        <w:t>mergesort</w:t>
      </w:r>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 xml:space="preserve">], </w:t>
      </w:r>
      <w:r w:rsidRPr="008C159F">
        <w:rPr>
          <w:rFonts w:ascii="Times" w:hAnsi="Times" w:cs="Times New Roman"/>
          <w:i/>
          <w:iCs/>
          <w:sz w:val="20"/>
          <w:szCs w:val="20"/>
          <w:rPrChange w:id="80" w:author="Hantao" w:date="2021-03-16T16:34:00Z">
            <w:rPr>
              <w:rFonts w:ascii="Times" w:hAnsi="Times" w:cs="Times New Roman"/>
              <w:sz w:val="20"/>
              <w:szCs w:val="20"/>
            </w:rPr>
          </w:rPrChange>
        </w:rPr>
        <w:t>heapsort</w:t>
      </w:r>
      <w:r w:rsidRPr="00D525BE">
        <w:rPr>
          <w:rFonts w:ascii="Times" w:hAnsi="Times" w:cs="Times New Roman"/>
          <w:sz w:val="20"/>
          <w:szCs w:val="20"/>
        </w:rPr>
        <w:t xml:space="preserve"> [</w:t>
      </w:r>
      <w:r w:rsidR="00DD1F70">
        <w:rPr>
          <w:rFonts w:ascii="Times" w:hAnsi="Times" w:cs="Times New Roman"/>
          <w:sz w:val="20"/>
          <w:szCs w:val="20"/>
        </w:rPr>
        <w:t>14</w:t>
      </w:r>
      <w:r w:rsidRPr="00D525BE">
        <w:rPr>
          <w:rFonts w:ascii="Times" w:hAnsi="Times" w:cs="Times New Roman"/>
          <w:sz w:val="20"/>
          <w:szCs w:val="20"/>
        </w:rPr>
        <w:t xml:space="preserve">], and </w:t>
      </w:r>
      <w:r w:rsidRPr="008C159F">
        <w:rPr>
          <w:rFonts w:ascii="Times" w:hAnsi="Times" w:cs="Times New Roman"/>
          <w:i/>
          <w:iCs/>
          <w:sz w:val="20"/>
          <w:szCs w:val="20"/>
          <w:rPrChange w:id="81" w:author="Hantao" w:date="2021-03-16T16:34:00Z">
            <w:rPr>
              <w:rFonts w:ascii="Times" w:hAnsi="Times" w:cs="Times New Roman"/>
              <w:sz w:val="20"/>
              <w:szCs w:val="20"/>
            </w:rPr>
          </w:rPrChange>
        </w:rPr>
        <w:t>quicksort</w:t>
      </w:r>
      <w:r w:rsidRPr="00D525BE">
        <w:rPr>
          <w:rFonts w:ascii="Times" w:hAnsi="Times" w:cs="Times New Roman"/>
          <w:sz w:val="20"/>
          <w:szCs w:val="20"/>
        </w:rPr>
        <w:t xml:space="preserve"> [</w:t>
      </w:r>
      <w:r w:rsidR="00AF52E6">
        <w:rPr>
          <w:rFonts w:ascii="Times" w:hAnsi="Times" w:cs="Times New Roman"/>
          <w:sz w:val="20"/>
          <w:szCs w:val="20"/>
        </w:rPr>
        <w:t>5</w:t>
      </w:r>
      <w:r w:rsidRPr="00D525BE">
        <w:rPr>
          <w:rFonts w:ascii="Times" w:hAnsi="Times" w:cs="Times New Roman"/>
          <w:sz w:val="20"/>
          <w:szCs w:val="20"/>
        </w:rPr>
        <w:t>].</w:t>
      </w:r>
    </w:p>
    <w:p w14:paraId="33151526" w14:textId="04A61DB4" w:rsidR="00AC2EDC" w:rsidRPr="00D525BE" w:rsidRDefault="00AC2EDC" w:rsidP="00D525BE">
      <w:pPr>
        <w:spacing w:after="0" w:line="240" w:lineRule="auto"/>
        <w:jc w:val="both"/>
        <w:rPr>
          <w:rFonts w:ascii="Times" w:hAnsi="Times" w:cs="Times New Roman"/>
          <w:sz w:val="20"/>
          <w:szCs w:val="20"/>
        </w:rPr>
      </w:pPr>
    </w:p>
    <w:p w14:paraId="4AD91F28" w14:textId="30C89EEA"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Table 1, we give the experimental results of </w:t>
      </w:r>
      <w:ins w:id="82" w:author="Hantao" w:date="2021-03-17T13:37:00Z">
        <w:r w:rsidR="000C6137">
          <w:rPr>
            <w:rFonts w:ascii="Times" w:hAnsi="Times" w:cs="Times New Roman"/>
            <w:sz w:val="20"/>
            <w:szCs w:val="20"/>
          </w:rPr>
          <w:t xml:space="preserve">our implementations of </w:t>
        </w:r>
      </w:ins>
      <w:r w:rsidRPr="00D525BE">
        <w:rPr>
          <w:rFonts w:ascii="Times" w:hAnsi="Times" w:cs="Times New Roman"/>
          <w:sz w:val="20"/>
          <w:szCs w:val="20"/>
        </w:rPr>
        <w:t xml:space="preserve">the five sorting methods plus the GNU C library </w:t>
      </w:r>
      <w:r w:rsidRPr="000C6137">
        <w:rPr>
          <w:rFonts w:ascii="Times" w:hAnsi="Times" w:cs="Times New Roman"/>
          <w:i/>
          <w:iCs/>
          <w:sz w:val="20"/>
          <w:szCs w:val="20"/>
          <w:rPrChange w:id="83" w:author="Hantao" w:date="2021-03-17T13:34:00Z">
            <w:rPr>
              <w:rFonts w:ascii="Times" w:hAnsi="Times" w:cs="Times New Roman"/>
              <w:sz w:val="20"/>
              <w:szCs w:val="20"/>
            </w:rPr>
          </w:rPrChange>
        </w:rPr>
        <w:t>qsort</w:t>
      </w:r>
      <w:r w:rsidRPr="00D525BE">
        <w:rPr>
          <w:rFonts w:ascii="Times" w:hAnsi="Times" w:cs="Times New Roman"/>
          <w:sz w:val="20"/>
          <w:szCs w:val="20"/>
        </w:rPr>
        <w:t xml:space="preserve"> and </w:t>
      </w:r>
      <w:r w:rsidRPr="000C6137">
        <w:rPr>
          <w:rFonts w:ascii="Times" w:hAnsi="Times" w:cs="Times New Roman"/>
          <w:i/>
          <w:iCs/>
          <w:sz w:val="20"/>
          <w:szCs w:val="20"/>
          <w:rPrChange w:id="84" w:author="Hantao" w:date="2021-03-17T13:34:00Z">
            <w:rPr>
              <w:rFonts w:ascii="Times" w:hAnsi="Times" w:cs="Times New Roman"/>
              <w:sz w:val="20"/>
              <w:szCs w:val="20"/>
            </w:rPr>
          </w:rPrChange>
        </w:rPr>
        <w:t>timsort</w:t>
      </w:r>
      <w:r w:rsidRPr="00D525BE">
        <w:rPr>
          <w:rFonts w:ascii="Times" w:hAnsi="Times" w:cs="Times New Roman"/>
          <w:sz w:val="20"/>
          <w:szCs w:val="20"/>
        </w:rPr>
        <w:t xml:space="preserve"> [</w:t>
      </w:r>
      <w:r w:rsidR="00DD1F70">
        <w:rPr>
          <w:rFonts w:ascii="Times" w:hAnsi="Times" w:cs="Times New Roman"/>
          <w:sz w:val="20"/>
          <w:szCs w:val="20"/>
        </w:rPr>
        <w:t>10</w:t>
      </w:r>
      <w:r w:rsidRPr="00D525BE">
        <w:rPr>
          <w:rFonts w:ascii="Times" w:hAnsi="Times" w:cs="Times New Roman"/>
          <w:sz w:val="20"/>
          <w:szCs w:val="20"/>
        </w:rPr>
        <w:t>]</w:t>
      </w:r>
      <w:r w:rsidR="002E5182" w:rsidRPr="00D525BE">
        <w:rPr>
          <w:rFonts w:ascii="Times" w:hAnsi="Times" w:cs="Times New Roman"/>
          <w:sz w:val="20"/>
          <w:szCs w:val="20"/>
        </w:rPr>
        <w:t>,</w:t>
      </w:r>
      <w:r w:rsidRPr="00D525BE">
        <w:rPr>
          <w:rFonts w:ascii="Times" w:hAnsi="Times" w:cs="Times New Roman"/>
          <w:sz w:val="20"/>
          <w:szCs w:val="20"/>
        </w:rPr>
        <w:t xml:space="preserve"> on four types of instances as used in </w:t>
      </w:r>
      <w:r w:rsidR="008C159F" w:rsidRPr="005749C6">
        <w:rPr>
          <w:i/>
          <w:iCs/>
          <w:rPrChange w:id="85" w:author="Hantao" w:date="2021-03-16T16:36:00Z">
            <w:rPr/>
          </w:rPrChange>
        </w:rPr>
        <w:fldChar w:fldCharType="begin"/>
      </w:r>
      <w:r w:rsidR="008C159F" w:rsidRPr="005749C6">
        <w:rPr>
          <w:i/>
          <w:iCs/>
          <w:rPrChange w:id="86" w:author="Hantao" w:date="2021-03-16T16:36:00Z">
            <w:rPr/>
          </w:rPrChange>
        </w:rPr>
        <w:instrText xml:space="preserve"> HYPERLINK "http://www.sorting-algorithms.com" </w:instrText>
      </w:r>
      <w:r w:rsidR="008C159F" w:rsidRPr="005749C6">
        <w:rPr>
          <w:i/>
          <w:iCs/>
          <w:rPrChange w:id="87" w:author="Hantao" w:date="2021-03-16T16:36:00Z">
            <w:rPr>
              <w:rStyle w:val="Hyperlink"/>
              <w:rFonts w:ascii="Times" w:hAnsi="Times" w:cs="Arial"/>
              <w:color w:val="auto"/>
              <w:sz w:val="20"/>
              <w:szCs w:val="20"/>
              <w:u w:val="none"/>
            </w:rPr>
          </w:rPrChange>
        </w:rPr>
        <w:fldChar w:fldCharType="separate"/>
      </w:r>
      <w:r w:rsidR="007B08BB" w:rsidRPr="005749C6">
        <w:rPr>
          <w:rStyle w:val="Hyperlink"/>
          <w:rFonts w:ascii="Times" w:hAnsi="Times" w:cs="Arial"/>
          <w:i/>
          <w:iCs/>
          <w:color w:val="auto"/>
          <w:sz w:val="20"/>
          <w:szCs w:val="20"/>
          <w:u w:val="none"/>
          <w:rPrChange w:id="88" w:author="Hantao" w:date="2021-03-16T16:36:00Z">
            <w:rPr>
              <w:rStyle w:val="Hyperlink"/>
              <w:rFonts w:ascii="Times" w:hAnsi="Times" w:cs="Arial"/>
              <w:color w:val="auto"/>
              <w:sz w:val="20"/>
              <w:szCs w:val="20"/>
              <w:u w:val="none"/>
            </w:rPr>
          </w:rPrChange>
        </w:rPr>
        <w:t>Demo</w:t>
      </w:r>
      <w:r w:rsidR="008C159F" w:rsidRPr="005749C6">
        <w:rPr>
          <w:rStyle w:val="Hyperlink"/>
          <w:rFonts w:ascii="Times" w:hAnsi="Times" w:cs="Arial"/>
          <w:i/>
          <w:iCs/>
          <w:color w:val="auto"/>
          <w:sz w:val="20"/>
          <w:szCs w:val="20"/>
          <w:u w:val="none"/>
          <w:rPrChange w:id="89" w:author="Hantao" w:date="2021-03-16T16:36:00Z">
            <w:rPr>
              <w:rStyle w:val="Hyperlink"/>
              <w:rFonts w:ascii="Times" w:hAnsi="Times" w:cs="Arial"/>
              <w:color w:val="auto"/>
              <w:sz w:val="20"/>
              <w:szCs w:val="20"/>
              <w:u w:val="none"/>
            </w:rPr>
          </w:rPrChange>
        </w:rPr>
        <w:fldChar w:fldCharType="end"/>
      </w:r>
      <w:r w:rsidRPr="00D525BE">
        <w:rPr>
          <w:rFonts w:ascii="Times" w:hAnsi="Times" w:cs="Times New Roman"/>
          <w:sz w:val="20"/>
          <w:szCs w:val="20"/>
        </w:rPr>
        <w:t xml:space="preserve">, i.e., random, </w:t>
      </w:r>
      <w:del w:id="90" w:author="Hantao" w:date="2021-03-17T13:30:00Z">
        <w:r w:rsidRPr="00D525BE" w:rsidDel="00FE044C">
          <w:rPr>
            <w:rFonts w:ascii="Times" w:hAnsi="Times" w:cs="Times New Roman"/>
            <w:sz w:val="20"/>
            <w:szCs w:val="20"/>
          </w:rPr>
          <w:delText>reversely</w:delText>
        </w:r>
      </w:del>
      <w:ins w:id="91"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nearly sorted, and few unique. All the methods are implemented in C and compiled as a single executable by gcc </w:t>
      </w:r>
      <w:r w:rsidRPr="00D525BE">
        <w:rPr>
          <w:rFonts w:ascii="Times" w:hAnsi="Times" w:cs="Times New Roman"/>
          <w:sz w:val="20"/>
          <w:szCs w:val="20"/>
        </w:rPr>
        <w:lastRenderedPageBreak/>
        <w:t xml:space="preserve">with optimization </w:t>
      </w:r>
      <w:r w:rsidR="0022438C" w:rsidRPr="00D525BE">
        <w:rPr>
          <w:rFonts w:ascii="Times" w:hAnsi="Times" w:cs="Times New Roman"/>
          <w:sz w:val="20"/>
          <w:szCs w:val="20"/>
        </w:rPr>
        <w:t>“</w:t>
      </w:r>
      <w:r w:rsidRPr="00D525BE">
        <w:rPr>
          <w:rFonts w:ascii="Times" w:hAnsi="Times" w:cs="Times New Roman"/>
          <w:sz w:val="20"/>
          <w:szCs w:val="20"/>
        </w:rPr>
        <w:t>-</w:t>
      </w:r>
      <w:ins w:id="92" w:author="Hantao" w:date="2021-03-17T13:53:00Z">
        <w:r w:rsidR="007445D1">
          <w:rPr>
            <w:rFonts w:ascii="Times" w:hAnsi="Times" w:cs="Times New Roman"/>
            <w:sz w:val="20"/>
            <w:szCs w:val="20"/>
          </w:rPr>
          <w:t>O</w:t>
        </w:r>
      </w:ins>
      <w:del w:id="93" w:author="Hantao" w:date="2021-03-17T13:53:00Z">
        <w:r w:rsidRPr="00D525BE" w:rsidDel="007445D1">
          <w:rPr>
            <w:rFonts w:ascii="Times" w:hAnsi="Times" w:cs="Times New Roman"/>
            <w:sz w:val="20"/>
            <w:szCs w:val="20"/>
          </w:rPr>
          <w:delText>C</w:delText>
        </w:r>
      </w:del>
      <w:r w:rsidRPr="00D525BE">
        <w:rPr>
          <w:rFonts w:ascii="Times" w:hAnsi="Times" w:cs="Times New Roman"/>
          <w:sz w:val="20"/>
          <w:szCs w:val="20"/>
        </w:rPr>
        <w:t>3</w:t>
      </w:r>
      <w:r w:rsidR="0022438C" w:rsidRPr="00D525BE">
        <w:rPr>
          <w:rFonts w:ascii="Times" w:hAnsi="Times" w:cs="Times New Roman"/>
          <w:sz w:val="20"/>
          <w:szCs w:val="20"/>
        </w:rPr>
        <w:t>”</w:t>
      </w:r>
      <w:r w:rsidRPr="00D525BE">
        <w:rPr>
          <w:rFonts w:ascii="Times" w:hAnsi="Times" w:cs="Times New Roman"/>
          <w:sz w:val="20"/>
          <w:szCs w:val="20"/>
        </w:rPr>
        <w:t xml:space="preserve">. The executable takes two parameters, the size and the type of the instance, </w:t>
      </w:r>
      <w:r w:rsidR="00EC3F33" w:rsidRPr="00D525BE">
        <w:rPr>
          <w:rFonts w:ascii="Times" w:hAnsi="Times" w:cs="Times New Roman"/>
          <w:sz w:val="20"/>
          <w:szCs w:val="20"/>
        </w:rPr>
        <w:t xml:space="preserve">and </w:t>
      </w:r>
      <w:r w:rsidRPr="00D525BE">
        <w:rPr>
          <w:rFonts w:ascii="Times" w:hAnsi="Times" w:cs="Times New Roman"/>
          <w:sz w:val="20"/>
          <w:szCs w:val="20"/>
        </w:rPr>
        <w:t>generates one instance and then run all the sorting methods on this instance. This way, the same set of instances is used for each method.</w:t>
      </w:r>
    </w:p>
    <w:p w14:paraId="068D1EE5" w14:textId="77777777" w:rsidR="00AC2EDC" w:rsidRPr="00D525BE" w:rsidRDefault="00AC2EDC" w:rsidP="00D525BE">
      <w:pPr>
        <w:spacing w:after="0" w:line="240" w:lineRule="auto"/>
        <w:jc w:val="both"/>
        <w:rPr>
          <w:rFonts w:ascii="Times" w:hAnsi="Times" w:cs="Times New Roman"/>
          <w:sz w:val="20"/>
          <w:szCs w:val="20"/>
        </w:rPr>
      </w:pPr>
    </w:p>
    <w:p w14:paraId="6EE6F71A" w14:textId="1069DB66"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Table 1, </w:t>
      </w:r>
      <w:ins w:id="94" w:author="Hantao" w:date="2021-03-16T16:37:00Z">
        <w:r w:rsidR="005749C6">
          <w:rPr>
            <w:rFonts w:ascii="Times" w:hAnsi="Times" w:cs="Times New Roman"/>
            <w:sz w:val="20"/>
            <w:szCs w:val="20"/>
          </w:rPr>
          <w:t>the column</w:t>
        </w:r>
      </w:ins>
      <w:ins w:id="95" w:author="Hantao" w:date="2021-03-17T10:29:00Z">
        <w:r w:rsidR="007C6227">
          <w:rPr>
            <w:rFonts w:ascii="Times" w:hAnsi="Times" w:cs="Times New Roman"/>
            <w:sz w:val="20"/>
            <w:szCs w:val="20"/>
          </w:rPr>
          <w:t xml:space="preserve"> named</w:t>
        </w:r>
      </w:ins>
      <w:del w:id="96" w:author="Hantao" w:date="2021-03-17T10:28:00Z">
        <w:r w:rsidRPr="00D525BE" w:rsidDel="007C6227">
          <w:rPr>
            <w:rFonts w:ascii="Times" w:hAnsi="Times" w:cs="Times New Roman"/>
            <w:sz w:val="20"/>
            <w:szCs w:val="20"/>
          </w:rPr>
          <w:delText>under</w:delText>
        </w:r>
      </w:del>
      <w:r w:rsidRPr="00D525BE">
        <w:rPr>
          <w:rFonts w:ascii="Times" w:hAnsi="Times" w:cs="Times New Roman"/>
          <w:sz w:val="20"/>
          <w:szCs w:val="20"/>
        </w:rPr>
        <w:t xml:space="preserve"> “best time” is the fastest average time (in microseconds) over 100 instances (each has 2,000,000 elements) for each of the seven methods.  Under each method, the ratio of its running time to the best time is given. That is, the actual running time of that method is the multiplication of the ratio and the best time. If the ratio is 1.00, then the best time is produced by that method. In </w:t>
      </w:r>
      <w:ins w:id="97" w:author="Hantao" w:date="2021-03-16T16:38:00Z">
        <w:r w:rsidR="005749C6">
          <w:rPr>
            <w:rFonts w:ascii="Times" w:hAnsi="Times" w:cs="Times New Roman"/>
            <w:sz w:val="20"/>
            <w:szCs w:val="20"/>
          </w:rPr>
          <w:t xml:space="preserve">the </w:t>
        </w:r>
      </w:ins>
      <w:r w:rsidRPr="00D525BE">
        <w:rPr>
          <w:rFonts w:ascii="Times" w:hAnsi="Times" w:cs="Times New Roman"/>
          <w:sz w:val="20"/>
          <w:szCs w:val="20"/>
        </w:rPr>
        <w:t xml:space="preserve">row </w:t>
      </w:r>
      <w:ins w:id="98" w:author="Hantao" w:date="2021-03-16T16:38:00Z">
        <w:r w:rsidR="005749C6">
          <w:rPr>
            <w:rFonts w:ascii="Times" w:hAnsi="Times" w:cs="Times New Roman"/>
            <w:sz w:val="20"/>
            <w:szCs w:val="20"/>
          </w:rPr>
          <w:t xml:space="preserve">named </w:t>
        </w:r>
      </w:ins>
      <w:r w:rsidRPr="00D525BE">
        <w:rPr>
          <w:rFonts w:ascii="Times" w:hAnsi="Times" w:cs="Times New Roman"/>
          <w:sz w:val="20"/>
          <w:szCs w:val="20"/>
        </w:rPr>
        <w:t>“Average time”', the average time (in microseconds) of all 400 runs for each method is given, again in the format of ratio to the best time.</w:t>
      </w:r>
    </w:p>
    <w:p w14:paraId="2DA29E54" w14:textId="77777777" w:rsidR="00491FCF" w:rsidRPr="00D525BE" w:rsidRDefault="00491FCF" w:rsidP="003B62D2">
      <w:pPr>
        <w:spacing w:after="0"/>
        <w:rPr>
          <w:rFonts w:ascii="Times" w:hAnsi="Times" w:cs="Times New Roman"/>
          <w:sz w:val="22"/>
        </w:rPr>
      </w:pPr>
    </w:p>
    <w:p w14:paraId="52A0B5FC" w14:textId="77777777" w:rsidR="00AC2EDC" w:rsidRPr="00D525BE" w:rsidRDefault="00E716DE">
      <w:pPr>
        <w:spacing w:after="0" w:line="240" w:lineRule="auto"/>
        <w:jc w:val="center"/>
        <w:rPr>
          <w:rFonts w:ascii="Times" w:hAnsi="Times" w:cs="Times New Roman"/>
          <w:sz w:val="16"/>
          <w:szCs w:val="16"/>
        </w:rPr>
      </w:pPr>
      <w:r w:rsidRPr="00D525BE">
        <w:rPr>
          <w:rFonts w:ascii="Times" w:hAnsi="Times" w:cs="Times New Roman"/>
          <w:sz w:val="16"/>
          <w:szCs w:val="16"/>
        </w:rPr>
        <w:t>Table 1: The average running time of seven sorting methods on 4 types of inputs</w:t>
      </w:r>
    </w:p>
    <w:p w14:paraId="7A726A99" w14:textId="77777777" w:rsidR="00AC2EDC" w:rsidRPr="00D525BE" w:rsidRDefault="00AC2EDC">
      <w:pPr>
        <w:spacing w:after="0" w:line="240" w:lineRule="auto"/>
        <w:jc w:val="center"/>
        <w:rPr>
          <w:rFonts w:ascii="Times" w:hAnsi="Times" w:cs="Times New Roman"/>
          <w:sz w:val="16"/>
          <w:szCs w:val="16"/>
        </w:rPr>
      </w:pPr>
    </w:p>
    <w:tbl>
      <w:tblPr>
        <w:tblW w:w="0" w:type="auto"/>
        <w:jc w:val="center"/>
        <w:tblLook w:val="04A0" w:firstRow="1" w:lastRow="0" w:firstColumn="1" w:lastColumn="0" w:noHBand="0" w:noVBand="1"/>
      </w:tblPr>
      <w:tblGrid>
        <w:gridCol w:w="1881"/>
        <w:gridCol w:w="911"/>
        <w:gridCol w:w="656"/>
        <w:gridCol w:w="711"/>
        <w:gridCol w:w="621"/>
        <w:gridCol w:w="696"/>
        <w:gridCol w:w="647"/>
        <w:gridCol w:w="621"/>
        <w:gridCol w:w="776"/>
      </w:tblGrid>
      <w:tr w:rsidR="00F4500C" w:rsidRPr="00D525BE" w14:paraId="02FA8C3F" w14:textId="77777777" w:rsidTr="00EC5C16">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bottom"/>
            <w:hideMark/>
          </w:tcPr>
          <w:p w14:paraId="1270588F" w14:textId="10EDF94F" w:rsidR="00F4500C" w:rsidRPr="00D525BE" w:rsidRDefault="00F4500C" w:rsidP="00EF2F7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n=200000</w:t>
            </w:r>
            <w:ins w:id="99" w:author="Hantao" w:date="2021-03-17T15:39:00Z">
              <w:r w:rsidR="006D0D5D">
                <w:rPr>
                  <w:rFonts w:ascii="Times" w:eastAsia="Times New Roman" w:hAnsi="Times" w:cs="Times New Roman"/>
                  <w:b/>
                  <w:bCs/>
                  <w:color w:val="FFFFFF"/>
                  <w:sz w:val="18"/>
                  <w:szCs w:val="18"/>
                </w:rPr>
                <w:t>0</w:t>
              </w:r>
            </w:ins>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7B022BDB" w14:textId="77777777" w:rsidR="00F4500C" w:rsidRPr="00D525BE" w:rsidRDefault="00EE22B7">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w:t>
            </w:r>
            <w:r w:rsidR="00F4500C" w:rsidRPr="00D525BE">
              <w:rPr>
                <w:rFonts w:ascii="Times" w:eastAsia="Times New Roman" w:hAnsi="Times" w:cs="Times New Roman"/>
                <w:b/>
                <w:bCs/>
                <w:color w:val="FFFFFF"/>
                <w:sz w:val="18"/>
                <w:szCs w:val="18"/>
              </w:rPr>
              <w:t>est</w:t>
            </w:r>
            <w:r w:rsidRPr="00D525BE">
              <w:rPr>
                <w:rFonts w:ascii="Times" w:eastAsia="Times New Roman" w:hAnsi="Times" w:cs="Times New Roman"/>
                <w:b/>
                <w:bCs/>
                <w:color w:val="FFFFFF"/>
                <w:sz w:val="18"/>
                <w:szCs w:val="18"/>
              </w:rPr>
              <w:t xml:space="preserve"> time</w:t>
            </w:r>
            <w:r w:rsidR="00F4500C" w:rsidRPr="00D525BE">
              <w:rPr>
                <w:rFonts w:ascii="Times" w:eastAsia="Times New Roman" w:hAnsi="Times" w:cs="Times New Roman"/>
                <w:b/>
                <w:bCs/>
                <w:color w:val="FFFFFF"/>
                <w:sz w:val="18"/>
                <w:szCs w:val="18"/>
              </w:rPr>
              <w:t xml:space="preserve"> </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1D595C75" w14:textId="77777777" w:rsidR="00F4500C" w:rsidRPr="00D525BE" w:rsidRDefault="00F44FA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insert</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083CBD90"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heap</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1D40F49D"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shell</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5FF4E075"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merge</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5053D5E6"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quick</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3B41B9E3"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qsort</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6385116E"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timsort</w:t>
            </w:r>
          </w:p>
        </w:tc>
      </w:tr>
      <w:tr w:rsidR="00F4500C" w:rsidRPr="00D525BE" w14:paraId="61B6C671"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D8D8D8" w:fill="D8D8D8"/>
            <w:vAlign w:val="bottom"/>
            <w:hideMark/>
          </w:tcPr>
          <w:p w14:paraId="60E2F3D9"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 xml:space="preserve">random </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7DB1B70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225876</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25C88228"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18360BE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3.47</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6C74634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1.73</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481289D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0A3FDE19"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4F380D65"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3466AAE4"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r>
      <w:tr w:rsidR="00F4500C" w:rsidRPr="00D525BE" w14:paraId="2C1D0CF5"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auto" w:fill="auto"/>
            <w:vAlign w:val="bottom"/>
            <w:hideMark/>
          </w:tcPr>
          <w:p w14:paraId="3BE7C02E" w14:textId="662B60A9" w:rsidR="00F4500C" w:rsidRPr="00D525BE" w:rsidRDefault="00D834E7" w:rsidP="00F4500C">
            <w:pPr>
              <w:spacing w:after="0" w:line="240" w:lineRule="auto"/>
              <w:jc w:val="right"/>
              <w:rPr>
                <w:rFonts w:ascii="Times" w:eastAsia="Times New Roman" w:hAnsi="Times" w:cs="Times New Roman"/>
                <w:color w:val="000000"/>
                <w:sz w:val="18"/>
                <w:szCs w:val="18"/>
              </w:rPr>
            </w:pPr>
            <w:del w:id="100" w:author="Hantao" w:date="2021-03-17T13:30:00Z">
              <w:r w:rsidRPr="00D525BE" w:rsidDel="00FE044C">
                <w:rPr>
                  <w:rFonts w:ascii="Times" w:eastAsia="Times New Roman" w:hAnsi="Times" w:cs="Times New Roman"/>
                  <w:color w:val="000000"/>
                  <w:sz w:val="18"/>
                  <w:szCs w:val="18"/>
                </w:rPr>
                <w:delText>reversely</w:delText>
              </w:r>
            </w:del>
            <w:ins w:id="101" w:author="Hantao" w:date="2021-03-17T13:30:00Z">
              <w:r w:rsidR="00FE044C">
                <w:rPr>
                  <w:rFonts w:ascii="Times" w:eastAsia="Times New Roman" w:hAnsi="Times" w:cs="Times New Roman"/>
                  <w:color w:val="000000"/>
                  <w:sz w:val="18"/>
                  <w:szCs w:val="18"/>
                </w:rPr>
                <w:t>reverse</w:t>
              </w:r>
            </w:ins>
            <w:r w:rsidR="00F4500C" w:rsidRPr="00D525BE">
              <w:rPr>
                <w:rFonts w:ascii="Times" w:eastAsia="Times New Roman" w:hAnsi="Times" w:cs="Times New Roman"/>
                <w:color w:val="000000"/>
                <w:sz w:val="18"/>
                <w:szCs w:val="18"/>
              </w:rPr>
              <w:t xml:space="preserve"> sorted</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44C48A77"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4728</w:t>
            </w:r>
          </w:p>
        </w:tc>
        <w:tc>
          <w:tcPr>
            <w:tcW w:w="0" w:type="auto"/>
            <w:tcBorders>
              <w:top w:val="nil"/>
              <w:left w:val="nil"/>
              <w:bottom w:val="single" w:sz="4" w:space="0" w:color="auto"/>
              <w:right w:val="single" w:sz="4" w:space="0" w:color="auto"/>
            </w:tcBorders>
            <w:shd w:val="clear" w:color="auto" w:fill="auto"/>
            <w:noWrap/>
            <w:vAlign w:val="bottom"/>
            <w:hideMark/>
          </w:tcPr>
          <w:p w14:paraId="4300C455"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bottom"/>
            <w:hideMark/>
          </w:tcPr>
          <w:p w14:paraId="0F78C733"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113.78</w:t>
            </w:r>
          </w:p>
        </w:tc>
        <w:tc>
          <w:tcPr>
            <w:tcW w:w="0" w:type="auto"/>
            <w:tcBorders>
              <w:top w:val="nil"/>
              <w:left w:val="nil"/>
              <w:bottom w:val="single" w:sz="4" w:space="0" w:color="auto"/>
              <w:right w:val="single" w:sz="4" w:space="0" w:color="auto"/>
            </w:tcBorders>
            <w:shd w:val="clear" w:color="auto" w:fill="auto"/>
            <w:noWrap/>
            <w:vAlign w:val="bottom"/>
            <w:hideMark/>
          </w:tcPr>
          <w:p w14:paraId="277EAC99"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26.34</w:t>
            </w:r>
          </w:p>
        </w:tc>
        <w:tc>
          <w:tcPr>
            <w:tcW w:w="0" w:type="auto"/>
            <w:tcBorders>
              <w:top w:val="nil"/>
              <w:left w:val="nil"/>
              <w:bottom w:val="single" w:sz="4" w:space="0" w:color="auto"/>
              <w:right w:val="single" w:sz="4" w:space="0" w:color="auto"/>
            </w:tcBorders>
            <w:shd w:val="clear" w:color="auto" w:fill="auto"/>
            <w:noWrap/>
            <w:vAlign w:val="bottom"/>
            <w:hideMark/>
          </w:tcPr>
          <w:p w14:paraId="41B01E7B"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1C8E37AB"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14:paraId="16FA4C94"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19.74</w:t>
            </w:r>
          </w:p>
        </w:tc>
        <w:tc>
          <w:tcPr>
            <w:tcW w:w="0" w:type="auto"/>
            <w:tcBorders>
              <w:top w:val="nil"/>
              <w:left w:val="nil"/>
              <w:bottom w:val="single" w:sz="4" w:space="0" w:color="auto"/>
              <w:right w:val="single" w:sz="4" w:space="0" w:color="auto"/>
            </w:tcBorders>
            <w:shd w:val="clear" w:color="auto" w:fill="auto"/>
            <w:noWrap/>
            <w:vAlign w:val="bottom"/>
            <w:hideMark/>
          </w:tcPr>
          <w:p w14:paraId="1B5878C0"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r>
      <w:tr w:rsidR="00F4500C" w:rsidRPr="00D525BE" w14:paraId="01EA9848"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D8D8D8" w:fill="D8D8D8"/>
            <w:vAlign w:val="bottom"/>
            <w:hideMark/>
          </w:tcPr>
          <w:p w14:paraId="7186D71C"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nearly sorted</w:t>
            </w:r>
          </w:p>
        </w:tc>
        <w:tc>
          <w:tcPr>
            <w:tcW w:w="0" w:type="auto"/>
            <w:tcBorders>
              <w:top w:val="nil"/>
              <w:left w:val="single" w:sz="4" w:space="0" w:color="auto"/>
              <w:bottom w:val="single" w:sz="4" w:space="0" w:color="auto"/>
              <w:right w:val="single" w:sz="4" w:space="0" w:color="auto"/>
            </w:tcBorders>
            <w:shd w:val="clear" w:color="D8D8D8" w:fill="D8D8D8"/>
            <w:vAlign w:val="bottom"/>
            <w:hideMark/>
          </w:tcPr>
          <w:p w14:paraId="5CF751A5"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93185</w:t>
            </w:r>
          </w:p>
        </w:tc>
        <w:tc>
          <w:tcPr>
            <w:tcW w:w="0" w:type="auto"/>
            <w:tcBorders>
              <w:top w:val="nil"/>
              <w:left w:val="nil"/>
              <w:bottom w:val="single" w:sz="4" w:space="0" w:color="auto"/>
              <w:right w:val="single" w:sz="4" w:space="0" w:color="auto"/>
            </w:tcBorders>
            <w:shd w:val="clear" w:color="D8D8D8" w:fill="D8D8D8"/>
            <w:noWrap/>
            <w:vAlign w:val="bottom"/>
            <w:hideMark/>
          </w:tcPr>
          <w:p w14:paraId="1704062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F44FA4" w:rsidRPr="00D525BE">
              <w:rPr>
                <w:rFonts w:ascii="Times" w:eastAsia="Times New Roman" w:hAnsi="Times" w:cs="Times New Roman"/>
                <w:color w:val="000000"/>
                <w:sz w:val="18"/>
                <w:szCs w:val="18"/>
              </w:rPr>
              <w:t>62</w:t>
            </w:r>
          </w:p>
        </w:tc>
        <w:tc>
          <w:tcPr>
            <w:tcW w:w="0" w:type="auto"/>
            <w:tcBorders>
              <w:top w:val="nil"/>
              <w:left w:val="nil"/>
              <w:bottom w:val="single" w:sz="4" w:space="0" w:color="auto"/>
              <w:right w:val="single" w:sz="4" w:space="0" w:color="auto"/>
            </w:tcBorders>
            <w:shd w:val="clear" w:color="D8D8D8" w:fill="D8D8D8"/>
            <w:noWrap/>
            <w:vAlign w:val="bottom"/>
            <w:hideMark/>
          </w:tcPr>
          <w:p w14:paraId="106DC105"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w:t>
            </w:r>
            <w:r w:rsidR="00F4500C" w:rsidRPr="00D525BE">
              <w:rPr>
                <w:rFonts w:ascii="Times" w:eastAsia="Times New Roman" w:hAnsi="Times" w:cs="Times New Roman"/>
                <w:color w:val="000000"/>
                <w:sz w:val="18"/>
                <w:szCs w:val="18"/>
              </w:rPr>
              <w:t>.73</w:t>
            </w:r>
          </w:p>
        </w:tc>
        <w:tc>
          <w:tcPr>
            <w:tcW w:w="0" w:type="auto"/>
            <w:tcBorders>
              <w:top w:val="nil"/>
              <w:left w:val="nil"/>
              <w:bottom w:val="single" w:sz="4" w:space="0" w:color="auto"/>
              <w:right w:val="single" w:sz="4" w:space="0" w:color="auto"/>
            </w:tcBorders>
            <w:shd w:val="clear" w:color="D8D8D8" w:fill="D8D8D8"/>
            <w:noWrap/>
            <w:vAlign w:val="bottom"/>
            <w:hideMark/>
          </w:tcPr>
          <w:p w14:paraId="5D929A08"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w:t>
            </w:r>
          </w:p>
        </w:tc>
        <w:tc>
          <w:tcPr>
            <w:tcW w:w="0" w:type="auto"/>
            <w:tcBorders>
              <w:top w:val="nil"/>
              <w:left w:val="nil"/>
              <w:bottom w:val="single" w:sz="4" w:space="0" w:color="auto"/>
              <w:right w:val="single" w:sz="4" w:space="0" w:color="auto"/>
            </w:tcBorders>
            <w:shd w:val="clear" w:color="D8D8D8" w:fill="D8D8D8"/>
            <w:noWrap/>
            <w:vAlign w:val="bottom"/>
            <w:hideMark/>
          </w:tcPr>
          <w:p w14:paraId="5C2C0E1B"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w:t>
            </w:r>
            <w:r w:rsidR="00F44FA4" w:rsidRPr="00D525BE">
              <w:rPr>
                <w:rFonts w:ascii="Times" w:eastAsia="Times New Roman" w:hAnsi="Times" w:cs="Times New Roman"/>
                <w:color w:val="C00000"/>
                <w:sz w:val="18"/>
                <w:szCs w:val="18"/>
              </w:rPr>
              <w:t>00</w:t>
            </w:r>
          </w:p>
        </w:tc>
        <w:tc>
          <w:tcPr>
            <w:tcW w:w="0" w:type="auto"/>
            <w:tcBorders>
              <w:top w:val="nil"/>
              <w:left w:val="nil"/>
              <w:bottom w:val="single" w:sz="4" w:space="0" w:color="auto"/>
              <w:right w:val="single" w:sz="4" w:space="0" w:color="auto"/>
            </w:tcBorders>
            <w:shd w:val="clear" w:color="D8D8D8" w:fill="D8D8D8"/>
            <w:noWrap/>
            <w:vAlign w:val="bottom"/>
            <w:hideMark/>
          </w:tcPr>
          <w:p w14:paraId="2125FC8D"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1.54</w:t>
            </w:r>
          </w:p>
        </w:tc>
        <w:tc>
          <w:tcPr>
            <w:tcW w:w="0" w:type="auto"/>
            <w:tcBorders>
              <w:top w:val="nil"/>
              <w:left w:val="nil"/>
              <w:bottom w:val="single" w:sz="4" w:space="0" w:color="auto"/>
              <w:right w:val="single" w:sz="4" w:space="0" w:color="auto"/>
            </w:tcBorders>
            <w:shd w:val="clear" w:color="D8D8D8" w:fill="D8D8D8"/>
            <w:noWrap/>
            <w:vAlign w:val="bottom"/>
            <w:hideMark/>
          </w:tcPr>
          <w:p w14:paraId="49565F6D"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1.50</w:t>
            </w:r>
          </w:p>
        </w:tc>
        <w:tc>
          <w:tcPr>
            <w:tcW w:w="0" w:type="auto"/>
            <w:tcBorders>
              <w:top w:val="nil"/>
              <w:left w:val="nil"/>
              <w:bottom w:val="single" w:sz="4" w:space="0" w:color="auto"/>
              <w:right w:val="single" w:sz="4" w:space="0" w:color="auto"/>
            </w:tcBorders>
            <w:shd w:val="clear" w:color="D8D8D8" w:fill="D8D8D8"/>
            <w:noWrap/>
            <w:vAlign w:val="bottom"/>
            <w:hideMark/>
          </w:tcPr>
          <w:p w14:paraId="1197A6E7"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r>
      <w:tr w:rsidR="00F4500C" w:rsidRPr="00D525BE" w14:paraId="29E1E213"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auto" w:fill="auto"/>
            <w:vAlign w:val="bottom"/>
            <w:hideMark/>
          </w:tcPr>
          <w:p w14:paraId="1FE0A3A7"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few unique</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07F2F891"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128097</w:t>
            </w:r>
          </w:p>
        </w:tc>
        <w:tc>
          <w:tcPr>
            <w:tcW w:w="0" w:type="auto"/>
            <w:tcBorders>
              <w:top w:val="nil"/>
              <w:left w:val="nil"/>
              <w:bottom w:val="single" w:sz="4" w:space="0" w:color="auto"/>
              <w:right w:val="single" w:sz="4" w:space="0" w:color="auto"/>
            </w:tcBorders>
            <w:shd w:val="clear" w:color="auto" w:fill="auto"/>
            <w:noWrap/>
            <w:vAlign w:val="bottom"/>
            <w:hideMark/>
          </w:tcPr>
          <w:p w14:paraId="0F369451"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bottom"/>
            <w:hideMark/>
          </w:tcPr>
          <w:p w14:paraId="3BE49F66"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5.88</w:t>
            </w:r>
          </w:p>
        </w:tc>
        <w:tc>
          <w:tcPr>
            <w:tcW w:w="0" w:type="auto"/>
            <w:tcBorders>
              <w:top w:val="nil"/>
              <w:left w:val="nil"/>
              <w:bottom w:val="single" w:sz="4" w:space="0" w:color="auto"/>
              <w:right w:val="single" w:sz="4" w:space="0" w:color="auto"/>
            </w:tcBorders>
            <w:shd w:val="clear" w:color="auto" w:fill="auto"/>
            <w:noWrap/>
            <w:vAlign w:val="bottom"/>
            <w:hideMark/>
          </w:tcPr>
          <w:p w14:paraId="4CC3D9D4"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2.39</w:t>
            </w:r>
          </w:p>
        </w:tc>
        <w:tc>
          <w:tcPr>
            <w:tcW w:w="0" w:type="auto"/>
            <w:tcBorders>
              <w:top w:val="nil"/>
              <w:left w:val="nil"/>
              <w:bottom w:val="single" w:sz="4" w:space="0" w:color="auto"/>
              <w:right w:val="single" w:sz="4" w:space="0" w:color="auto"/>
            </w:tcBorders>
            <w:shd w:val="clear" w:color="auto" w:fill="auto"/>
            <w:noWrap/>
            <w:vAlign w:val="bottom"/>
            <w:hideMark/>
          </w:tcPr>
          <w:p w14:paraId="108888B0"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F44FA4" w:rsidRPr="00D525BE">
              <w:rPr>
                <w:rFonts w:ascii="Times" w:eastAsia="Times New Roman" w:hAnsi="Times" w:cs="Times New Roman"/>
                <w:color w:val="000000"/>
                <w:sz w:val="18"/>
                <w:szCs w:val="18"/>
              </w:rPr>
              <w:t>64</w:t>
            </w:r>
          </w:p>
        </w:tc>
        <w:tc>
          <w:tcPr>
            <w:tcW w:w="0" w:type="auto"/>
            <w:tcBorders>
              <w:top w:val="nil"/>
              <w:left w:val="nil"/>
              <w:bottom w:val="single" w:sz="4" w:space="0" w:color="auto"/>
              <w:right w:val="single" w:sz="4" w:space="0" w:color="auto"/>
            </w:tcBorders>
            <w:shd w:val="clear" w:color="auto" w:fill="auto"/>
            <w:noWrap/>
            <w:vAlign w:val="bottom"/>
            <w:hideMark/>
          </w:tcPr>
          <w:p w14:paraId="60F08647"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065C306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1.73</w:t>
            </w:r>
          </w:p>
        </w:tc>
        <w:tc>
          <w:tcPr>
            <w:tcW w:w="0" w:type="auto"/>
            <w:tcBorders>
              <w:top w:val="nil"/>
              <w:left w:val="nil"/>
              <w:bottom w:val="single" w:sz="4" w:space="0" w:color="auto"/>
              <w:right w:val="single" w:sz="4" w:space="0" w:color="auto"/>
            </w:tcBorders>
            <w:shd w:val="clear" w:color="auto" w:fill="auto"/>
            <w:noWrap/>
            <w:vAlign w:val="bottom"/>
            <w:hideMark/>
          </w:tcPr>
          <w:p w14:paraId="19BAAF40"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1.61</w:t>
            </w:r>
          </w:p>
        </w:tc>
      </w:tr>
      <w:tr w:rsidR="00F4500C" w:rsidRPr="00D525BE" w14:paraId="6DD0F47B" w14:textId="77777777" w:rsidTr="00EC5C16">
        <w:trPr>
          <w:trHeight w:val="300"/>
          <w:jc w:val="center"/>
        </w:trPr>
        <w:tc>
          <w:tcPr>
            <w:tcW w:w="0" w:type="auto"/>
            <w:tcBorders>
              <w:top w:val="nil"/>
              <w:left w:val="single" w:sz="4" w:space="0" w:color="000000"/>
              <w:bottom w:val="single" w:sz="4" w:space="0" w:color="000000"/>
              <w:right w:val="single" w:sz="4" w:space="0" w:color="000000"/>
            </w:tcBorders>
            <w:shd w:val="clear" w:color="D8D8D8" w:fill="D8D8D8"/>
            <w:noWrap/>
            <w:vAlign w:val="bottom"/>
            <w:hideMark/>
          </w:tcPr>
          <w:p w14:paraId="59AAB2BD"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Average time</w:t>
            </w:r>
          </w:p>
        </w:tc>
        <w:tc>
          <w:tcPr>
            <w:tcW w:w="0" w:type="auto"/>
            <w:tcBorders>
              <w:top w:val="single" w:sz="4" w:space="0" w:color="auto"/>
              <w:left w:val="nil"/>
              <w:bottom w:val="single" w:sz="4" w:space="0" w:color="000000"/>
              <w:right w:val="single" w:sz="4" w:space="0" w:color="000000"/>
            </w:tcBorders>
            <w:shd w:val="clear" w:color="D8D8D8" w:fill="D8D8D8"/>
            <w:vAlign w:val="bottom"/>
            <w:hideMark/>
          </w:tcPr>
          <w:p w14:paraId="0497F393"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126509</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54680BFE"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36A0F4F4"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5.1</w:t>
            </w:r>
            <w:r w:rsidR="00F4500C" w:rsidRPr="00D525BE">
              <w:rPr>
                <w:rFonts w:ascii="Times" w:eastAsia="Times New Roman" w:hAnsi="Times" w:cs="Times New Roman"/>
                <w:color w:val="000000"/>
                <w:sz w:val="18"/>
                <w:szCs w:val="18"/>
              </w:rPr>
              <w:t>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57E1FAC6"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35E585F"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570F135"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78E236AC"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9585C13"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r>
    </w:tbl>
    <w:p w14:paraId="043FF9A4" w14:textId="77777777" w:rsidR="00F4500C" w:rsidRPr="00D525BE" w:rsidRDefault="00F4500C" w:rsidP="00AE6AD4">
      <w:pPr>
        <w:spacing w:after="0"/>
        <w:rPr>
          <w:rFonts w:ascii="Times" w:hAnsi="Times" w:cs="Times New Roman"/>
          <w:sz w:val="22"/>
        </w:rPr>
      </w:pPr>
    </w:p>
    <w:p w14:paraId="2558ABDF" w14:textId="0426899B"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It is clear from the table that </w:t>
      </w:r>
      <w:r w:rsidRPr="005749C6">
        <w:rPr>
          <w:rFonts w:ascii="Times" w:hAnsi="Times" w:cs="Times New Roman"/>
          <w:i/>
          <w:iCs/>
          <w:sz w:val="20"/>
          <w:szCs w:val="20"/>
          <w:rPrChange w:id="102" w:author="Hantao" w:date="2021-03-16T16:38:00Z">
            <w:rPr>
              <w:rFonts w:ascii="Times" w:hAnsi="Times" w:cs="Times New Roman"/>
              <w:sz w:val="20"/>
              <w:szCs w:val="20"/>
            </w:rPr>
          </w:rPrChange>
        </w:rPr>
        <w:t>quicksort</w:t>
      </w:r>
      <w:r w:rsidRPr="00D525BE">
        <w:rPr>
          <w:rFonts w:ascii="Times" w:hAnsi="Times" w:cs="Times New Roman"/>
          <w:sz w:val="20"/>
          <w:szCs w:val="20"/>
        </w:rPr>
        <w:t xml:space="preserve"> </w:t>
      </w:r>
      <w:ins w:id="103" w:author="Hantao" w:date="2021-03-17T13:41:00Z">
        <w:r w:rsidR="000C6137">
          <w:rPr>
            <w:rFonts w:ascii="Times" w:hAnsi="Times" w:cs="Times New Roman"/>
            <w:sz w:val="20"/>
            <w:szCs w:val="20"/>
          </w:rPr>
          <w:t>(</w:t>
        </w:r>
      </w:ins>
      <w:ins w:id="104" w:author="Hantao" w:date="2021-03-17T13:43:00Z">
        <w:r w:rsidR="000C6137">
          <w:rPr>
            <w:rFonts w:ascii="Times" w:hAnsi="Times" w:cs="Times New Roman"/>
            <w:sz w:val="20"/>
            <w:szCs w:val="20"/>
          </w:rPr>
          <w:t xml:space="preserve">nicknamed </w:t>
        </w:r>
      </w:ins>
      <w:ins w:id="105" w:author="Hantao" w:date="2021-03-17T13:42:00Z">
        <w:r w:rsidR="000C6137">
          <w:rPr>
            <w:rFonts w:ascii="Times" w:hAnsi="Times" w:cs="Times New Roman"/>
            <w:sz w:val="20"/>
            <w:szCs w:val="20"/>
          </w:rPr>
          <w:t xml:space="preserve">hyb2 in section 4) </w:t>
        </w:r>
      </w:ins>
      <w:r w:rsidRPr="00D525BE">
        <w:rPr>
          <w:rFonts w:ascii="Times" w:hAnsi="Times" w:cs="Times New Roman"/>
          <w:sz w:val="20"/>
          <w:szCs w:val="20"/>
        </w:rPr>
        <w:t xml:space="preserve">is the best overall method according to the best average time. The second best method is </w:t>
      </w:r>
      <w:r w:rsidRPr="005749C6">
        <w:rPr>
          <w:rFonts w:ascii="Times" w:hAnsi="Times" w:cs="Times New Roman"/>
          <w:i/>
          <w:iCs/>
          <w:sz w:val="20"/>
          <w:szCs w:val="20"/>
          <w:rPrChange w:id="106" w:author="Hantao" w:date="2021-03-16T16:39:00Z">
            <w:rPr>
              <w:rFonts w:ascii="Times" w:hAnsi="Times" w:cs="Times New Roman"/>
              <w:sz w:val="20"/>
              <w:szCs w:val="20"/>
            </w:rPr>
          </w:rPrChange>
        </w:rPr>
        <w:t>mergesort</w:t>
      </w:r>
      <w:ins w:id="107" w:author="Hantao" w:date="2021-03-17T13:43:00Z">
        <w:r w:rsidR="000C6137">
          <w:rPr>
            <w:rFonts w:ascii="Times" w:hAnsi="Times" w:cs="Times New Roman"/>
            <w:i/>
            <w:iCs/>
            <w:sz w:val="20"/>
            <w:szCs w:val="20"/>
          </w:rPr>
          <w:t xml:space="preserve"> </w:t>
        </w:r>
        <w:r w:rsidR="000C6137" w:rsidRPr="000C6137">
          <w:rPr>
            <w:rFonts w:ascii="Times" w:hAnsi="Times" w:cs="Times New Roman"/>
            <w:sz w:val="20"/>
            <w:szCs w:val="20"/>
            <w:rPrChange w:id="108" w:author="Hantao" w:date="2021-03-17T13:44:00Z">
              <w:rPr>
                <w:rFonts w:ascii="Times" w:hAnsi="Times" w:cs="Times New Roman"/>
                <w:i/>
                <w:iCs/>
                <w:sz w:val="20"/>
                <w:szCs w:val="20"/>
              </w:rPr>
            </w:rPrChange>
          </w:rPr>
          <w:t>(nicknamed mer6 in section 3)</w:t>
        </w:r>
      </w:ins>
      <w:r w:rsidRPr="00D525BE">
        <w:rPr>
          <w:rFonts w:ascii="Times" w:hAnsi="Times" w:cs="Times New Roman"/>
          <w:sz w:val="20"/>
          <w:szCs w:val="20"/>
        </w:rPr>
        <w:t xml:space="preserve">, which has the best performance for </w:t>
      </w:r>
      <w:del w:id="109" w:author="Hantao" w:date="2021-03-17T13:30:00Z">
        <w:r w:rsidRPr="00D525BE" w:rsidDel="00FE044C">
          <w:rPr>
            <w:rFonts w:ascii="Times" w:hAnsi="Times" w:cs="Times New Roman"/>
            <w:sz w:val="20"/>
            <w:szCs w:val="20"/>
          </w:rPr>
          <w:delText>reversely</w:delText>
        </w:r>
      </w:del>
      <w:ins w:id="110"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and nearly sorted instance. The performance of </w:t>
      </w:r>
      <w:r w:rsidRPr="005749C6">
        <w:rPr>
          <w:rFonts w:ascii="Times" w:hAnsi="Times" w:cs="Times New Roman"/>
          <w:i/>
          <w:iCs/>
          <w:sz w:val="20"/>
          <w:szCs w:val="20"/>
          <w:rPrChange w:id="111" w:author="Hantao" w:date="2021-03-16T16:39:00Z">
            <w:rPr>
              <w:rFonts w:ascii="Times" w:hAnsi="Times" w:cs="Times New Roman"/>
              <w:sz w:val="20"/>
              <w:szCs w:val="20"/>
            </w:rPr>
          </w:rPrChange>
        </w:rPr>
        <w:t>qsort</w:t>
      </w:r>
      <w:r w:rsidR="00AC2EDC" w:rsidRPr="00D525BE">
        <w:rPr>
          <w:rFonts w:ascii="Times" w:hAnsi="Times" w:cs="Times New Roman"/>
          <w:sz w:val="20"/>
          <w:szCs w:val="20"/>
        </w:rPr>
        <w:t>, the sorting function in the C Standard Library,</w:t>
      </w:r>
      <w:r w:rsidRPr="00D525BE">
        <w:rPr>
          <w:rFonts w:ascii="Times" w:hAnsi="Times" w:cs="Times New Roman"/>
          <w:sz w:val="20"/>
          <w:szCs w:val="20"/>
        </w:rPr>
        <w:t xml:space="preserve"> and </w:t>
      </w:r>
      <w:r w:rsidRPr="005749C6">
        <w:rPr>
          <w:rFonts w:ascii="Times" w:hAnsi="Times" w:cs="Times New Roman"/>
          <w:i/>
          <w:iCs/>
          <w:sz w:val="20"/>
          <w:szCs w:val="20"/>
          <w:rPrChange w:id="112" w:author="Hantao" w:date="2021-03-16T16:39:00Z">
            <w:rPr>
              <w:rFonts w:ascii="Times" w:hAnsi="Times" w:cs="Times New Roman"/>
              <w:sz w:val="20"/>
              <w:szCs w:val="20"/>
            </w:rPr>
          </w:rPrChange>
        </w:rPr>
        <w:t>timsort</w:t>
      </w:r>
      <w:r w:rsidRPr="00D525BE">
        <w:rPr>
          <w:rFonts w:ascii="Times" w:hAnsi="Times" w:cs="Times New Roman"/>
          <w:sz w:val="20"/>
          <w:szCs w:val="20"/>
        </w:rPr>
        <w:t xml:space="preserve"> </w:t>
      </w:r>
      <w:r w:rsidR="002E5182" w:rsidRPr="00D525BE">
        <w:rPr>
          <w:rFonts w:ascii="Times" w:hAnsi="Times" w:cs="Times New Roman"/>
          <w:sz w:val="20"/>
          <w:szCs w:val="20"/>
        </w:rPr>
        <w:t>[</w:t>
      </w:r>
      <w:r w:rsidR="00DD1F70">
        <w:rPr>
          <w:rFonts w:ascii="Times" w:hAnsi="Times" w:cs="Times New Roman"/>
          <w:sz w:val="20"/>
          <w:szCs w:val="20"/>
        </w:rPr>
        <w:t>10</w:t>
      </w:r>
      <w:r w:rsidR="002E5182" w:rsidRPr="00D525BE">
        <w:rPr>
          <w:rFonts w:ascii="Times" w:hAnsi="Times" w:cs="Times New Roman"/>
          <w:sz w:val="20"/>
          <w:szCs w:val="20"/>
        </w:rPr>
        <w:t>]</w:t>
      </w:r>
      <w:r w:rsidRPr="00D525BE">
        <w:rPr>
          <w:rFonts w:ascii="Times" w:hAnsi="Times" w:cs="Times New Roman"/>
          <w:sz w:val="20"/>
          <w:szCs w:val="20"/>
        </w:rPr>
        <w:t xml:space="preserve">, which are known as the best generic sorting methods, are given as a reference to show that our results are very competitive.  </w:t>
      </w:r>
      <w:ins w:id="113" w:author="Hantao" w:date="2021-03-17T15:34:00Z">
        <w:r w:rsidR="006D0D5D">
          <w:rPr>
            <w:rFonts w:ascii="Times" w:hAnsi="Times" w:cs="Times New Roman"/>
            <w:sz w:val="20"/>
            <w:szCs w:val="20"/>
          </w:rPr>
          <w:t>The weak</w:t>
        </w:r>
      </w:ins>
      <w:ins w:id="114" w:author="Hantao" w:date="2021-03-17T15:35:00Z">
        <w:r w:rsidR="006D0D5D">
          <w:rPr>
            <w:rFonts w:ascii="Times" w:hAnsi="Times" w:cs="Times New Roman"/>
            <w:sz w:val="20"/>
            <w:szCs w:val="20"/>
          </w:rPr>
          <w:t xml:space="preserve"> performance of </w:t>
        </w:r>
        <w:r w:rsidR="006D0D5D" w:rsidRPr="006D0D5D">
          <w:rPr>
            <w:rFonts w:ascii="Times" w:hAnsi="Times" w:cs="Times New Roman"/>
            <w:i/>
            <w:iCs/>
            <w:sz w:val="20"/>
            <w:szCs w:val="20"/>
            <w:rPrChange w:id="115" w:author="Hantao" w:date="2021-03-17T15:35:00Z">
              <w:rPr>
                <w:rFonts w:ascii="Times" w:hAnsi="Times" w:cs="Times New Roman"/>
                <w:sz w:val="20"/>
                <w:szCs w:val="20"/>
              </w:rPr>
            </w:rPrChange>
          </w:rPr>
          <w:t>qsort</w:t>
        </w:r>
        <w:r w:rsidR="006D0D5D">
          <w:rPr>
            <w:rFonts w:ascii="Times" w:hAnsi="Times" w:cs="Times New Roman"/>
            <w:sz w:val="20"/>
            <w:szCs w:val="20"/>
          </w:rPr>
          <w:t xml:space="preserve"> on reverse sorted instances is typical for </w:t>
        </w:r>
      </w:ins>
      <w:ins w:id="116" w:author="Hantao" w:date="2021-03-17T15:36:00Z">
        <w:r w:rsidR="006D0D5D">
          <w:rPr>
            <w:rFonts w:ascii="Times" w:hAnsi="Times" w:cs="Times New Roman"/>
            <w:sz w:val="20"/>
            <w:szCs w:val="20"/>
          </w:rPr>
          <w:t xml:space="preserve">the standard recursive </w:t>
        </w:r>
        <w:r w:rsidR="006D0D5D" w:rsidRPr="006D0D5D">
          <w:rPr>
            <w:rFonts w:ascii="Times" w:hAnsi="Times" w:cs="Times New Roman"/>
            <w:i/>
            <w:iCs/>
            <w:sz w:val="20"/>
            <w:szCs w:val="20"/>
            <w:rPrChange w:id="117" w:author="Hantao" w:date="2021-03-17T15:36:00Z">
              <w:rPr>
                <w:rFonts w:ascii="Times" w:hAnsi="Times" w:cs="Times New Roman"/>
                <w:sz w:val="20"/>
                <w:szCs w:val="20"/>
              </w:rPr>
            </w:rPrChange>
          </w:rPr>
          <w:t>mergesort</w:t>
        </w:r>
        <w:r w:rsidR="006D0D5D">
          <w:rPr>
            <w:rFonts w:ascii="Times" w:hAnsi="Times" w:cs="Times New Roman"/>
            <w:sz w:val="20"/>
            <w:szCs w:val="20"/>
          </w:rPr>
          <w:t xml:space="preserve"> algorithm on such inputs</w:t>
        </w:r>
      </w:ins>
      <w:ins w:id="118" w:author="Hantao" w:date="2021-03-17T15:37:00Z">
        <w:r w:rsidR="006D0D5D">
          <w:rPr>
            <w:rFonts w:ascii="Times" w:hAnsi="Times" w:cs="Times New Roman"/>
            <w:sz w:val="20"/>
            <w:szCs w:val="20"/>
          </w:rPr>
          <w:t xml:space="preserve">, as </w:t>
        </w:r>
      </w:ins>
      <w:ins w:id="119" w:author="Hantao" w:date="2021-03-17T15:38:00Z">
        <w:r w:rsidR="006D0D5D">
          <w:rPr>
            <w:rFonts w:ascii="Times" w:hAnsi="Times" w:cs="Times New Roman"/>
            <w:sz w:val="20"/>
            <w:szCs w:val="20"/>
          </w:rPr>
          <w:t xml:space="preserve">the latest </w:t>
        </w:r>
      </w:ins>
      <w:ins w:id="120" w:author="Hantao" w:date="2021-03-17T15:37:00Z">
        <w:r w:rsidR="006D0D5D" w:rsidRPr="006D0D5D">
          <w:rPr>
            <w:rFonts w:ascii="Times" w:hAnsi="Times" w:cs="Times New Roman"/>
            <w:i/>
            <w:iCs/>
            <w:sz w:val="20"/>
            <w:szCs w:val="20"/>
            <w:rPrChange w:id="121" w:author="Hantao" w:date="2021-03-17T15:38:00Z">
              <w:rPr>
                <w:rFonts w:ascii="Times" w:hAnsi="Times" w:cs="Times New Roman"/>
                <w:sz w:val="20"/>
                <w:szCs w:val="20"/>
              </w:rPr>
            </w:rPrChange>
          </w:rPr>
          <w:t>qsort</w:t>
        </w:r>
        <w:r w:rsidR="006D0D5D">
          <w:rPr>
            <w:rFonts w:ascii="Times" w:hAnsi="Times" w:cs="Times New Roman"/>
            <w:sz w:val="20"/>
            <w:szCs w:val="20"/>
          </w:rPr>
          <w:t xml:space="preserve"> does not use natural mer</w:t>
        </w:r>
      </w:ins>
      <w:ins w:id="122" w:author="Hantao" w:date="2021-03-17T15:38:00Z">
        <w:r w:rsidR="006D0D5D">
          <w:rPr>
            <w:rFonts w:ascii="Times" w:hAnsi="Times" w:cs="Times New Roman"/>
            <w:sz w:val="20"/>
            <w:szCs w:val="20"/>
          </w:rPr>
          <w:t>gesort.</w:t>
        </w:r>
      </w:ins>
    </w:p>
    <w:p w14:paraId="55C652B1"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                                                                     </w:t>
      </w:r>
    </w:p>
    <w:p w14:paraId="345F317C"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Why the conclusion from our experiment is different from </w:t>
      </w:r>
      <w:r w:rsidR="00FB4AC3" w:rsidRPr="00D525BE">
        <w:rPr>
          <w:rFonts w:ascii="Times" w:hAnsi="Times" w:cs="Times New Roman"/>
          <w:sz w:val="20"/>
          <w:szCs w:val="20"/>
        </w:rPr>
        <w:t>the one</w:t>
      </w:r>
      <w:r w:rsidRPr="00D525BE">
        <w:rPr>
          <w:rFonts w:ascii="Times" w:hAnsi="Times" w:cs="Times New Roman"/>
          <w:sz w:val="20"/>
          <w:szCs w:val="20"/>
        </w:rPr>
        <w:t xml:space="preserve"> in </w:t>
      </w:r>
      <w:r w:rsidR="002E5182" w:rsidRPr="00D525BE">
        <w:rPr>
          <w:rFonts w:ascii="Times" w:hAnsi="Times" w:cs="Arial"/>
          <w:color w:val="1F497D" w:themeColor="text2"/>
          <w:sz w:val="20"/>
          <w:szCs w:val="20"/>
        </w:rPr>
        <w:t>Demo</w:t>
      </w:r>
      <w:r w:rsidRPr="00D525BE">
        <w:rPr>
          <w:rFonts w:ascii="Times" w:hAnsi="Times" w:cs="Times New Roman"/>
          <w:sz w:val="20"/>
          <w:szCs w:val="20"/>
        </w:rPr>
        <w:t>? There are two reasons: (1) size matters</w:t>
      </w:r>
      <w:r w:rsidR="00C3776D" w:rsidRPr="00D525BE">
        <w:rPr>
          <w:rFonts w:ascii="Times" w:hAnsi="Times" w:cs="Times New Roman"/>
          <w:sz w:val="20"/>
          <w:szCs w:val="20"/>
        </w:rPr>
        <w:t>,</w:t>
      </w:r>
      <w:r w:rsidR="00870137" w:rsidRPr="00D525BE">
        <w:rPr>
          <w:rFonts w:ascii="Times" w:hAnsi="Times" w:cs="Times New Roman"/>
          <w:sz w:val="20"/>
          <w:szCs w:val="20"/>
        </w:rPr>
        <w:t xml:space="preserve"> </w:t>
      </w:r>
      <w:r w:rsidR="00C3776D" w:rsidRPr="00D525BE">
        <w:rPr>
          <w:rFonts w:ascii="Times" w:hAnsi="Times" w:cs="Times New Roman"/>
          <w:sz w:val="20"/>
          <w:szCs w:val="20"/>
        </w:rPr>
        <w:t xml:space="preserve">and </w:t>
      </w:r>
      <w:r w:rsidRPr="00D525BE">
        <w:rPr>
          <w:rFonts w:ascii="Times" w:hAnsi="Times" w:cs="Times New Roman"/>
          <w:sz w:val="20"/>
          <w:szCs w:val="20"/>
        </w:rPr>
        <w:t xml:space="preserve">(2) implementation matters. </w:t>
      </w:r>
    </w:p>
    <w:p w14:paraId="42FA2C14" w14:textId="77777777" w:rsidR="00AC2EDC" w:rsidRPr="00D525BE" w:rsidRDefault="00AC2EDC" w:rsidP="00D525BE">
      <w:pPr>
        <w:spacing w:after="0" w:line="240" w:lineRule="auto"/>
        <w:jc w:val="both"/>
        <w:rPr>
          <w:rFonts w:ascii="Times" w:hAnsi="Times" w:cs="Times New Roman"/>
          <w:sz w:val="20"/>
          <w:szCs w:val="20"/>
        </w:rPr>
      </w:pPr>
    </w:p>
    <w:p w14:paraId="1279C06D" w14:textId="5C16BF2E" w:rsidR="00AC2EDC" w:rsidRPr="00D525BE" w:rsidRDefault="00E716DE" w:rsidP="00D525BE">
      <w:pPr>
        <w:spacing w:after="0" w:line="240" w:lineRule="auto"/>
        <w:jc w:val="both"/>
        <w:rPr>
          <w:rFonts w:ascii="Times" w:hAnsi="Times" w:cs="Times New Roman"/>
          <w:sz w:val="20"/>
          <w:szCs w:val="20"/>
        </w:rPr>
      </w:pPr>
      <w:del w:id="123" w:author="Hantao" w:date="2021-03-17T13:56:00Z">
        <w:r w:rsidRPr="00D525BE" w:rsidDel="009849CE">
          <w:rPr>
            <w:rFonts w:ascii="Times" w:hAnsi="Times" w:cs="Times New Roman"/>
            <w:sz w:val="20"/>
            <w:szCs w:val="20"/>
          </w:rPr>
          <w:delText xml:space="preserve">From action movies, we know some people run faster than trains, of course, in short races. However, it is wrong to conclude that human are faster than trains. </w:delText>
        </w:r>
      </w:del>
      <w:r w:rsidRPr="00D525BE">
        <w:rPr>
          <w:rFonts w:ascii="Times" w:hAnsi="Times" w:cs="Times New Roman"/>
          <w:sz w:val="20"/>
          <w:szCs w:val="20"/>
        </w:rPr>
        <w:t xml:space="preserve">In </w:t>
      </w:r>
      <w:r w:rsidR="002E5182" w:rsidRPr="00CF1DF7">
        <w:rPr>
          <w:rFonts w:ascii="Times" w:hAnsi="Times" w:cs="Arial"/>
          <w:i/>
          <w:iCs/>
          <w:color w:val="000000" w:themeColor="text1"/>
          <w:sz w:val="20"/>
          <w:szCs w:val="20"/>
          <w:rPrChange w:id="124" w:author="Hantao" w:date="2021-03-16T16:54:00Z">
            <w:rPr>
              <w:rFonts w:ascii="Times" w:hAnsi="Times" w:cs="Arial"/>
              <w:color w:val="1F497D" w:themeColor="text2"/>
              <w:sz w:val="20"/>
              <w:szCs w:val="20"/>
            </w:rPr>
          </w:rPrChange>
        </w:rPr>
        <w:t>Demo</w:t>
      </w:r>
      <w:r w:rsidRPr="00D525BE">
        <w:rPr>
          <w:rFonts w:ascii="Times" w:hAnsi="Times" w:cs="Arial"/>
          <w:sz w:val="20"/>
          <w:szCs w:val="20"/>
        </w:rPr>
        <w:t>,</w:t>
      </w:r>
      <w:r w:rsidRPr="00D525BE">
        <w:rPr>
          <w:rFonts w:ascii="Times" w:hAnsi="Times" w:cs="Times New Roman"/>
          <w:sz w:val="20"/>
          <w:szCs w:val="20"/>
        </w:rPr>
        <w:t xml:space="preserve"> up to 50 elements are used to </w:t>
      </w:r>
      <w:r w:rsidR="00C902E3" w:rsidRPr="00D525BE">
        <w:rPr>
          <w:rFonts w:ascii="Times" w:hAnsi="Times" w:cs="Times New Roman"/>
          <w:sz w:val="20"/>
          <w:szCs w:val="20"/>
        </w:rPr>
        <w:t>test</w:t>
      </w:r>
      <w:r w:rsidRPr="00D525BE">
        <w:rPr>
          <w:rFonts w:ascii="Times" w:hAnsi="Times" w:cs="Times New Roman"/>
          <w:sz w:val="20"/>
          <w:szCs w:val="20"/>
        </w:rPr>
        <w:t xml:space="preserve"> the idea of each sorting method, and this size is too small to </w:t>
      </w:r>
      <w:r w:rsidR="00C3776D" w:rsidRPr="00D525BE">
        <w:rPr>
          <w:rFonts w:ascii="Times" w:hAnsi="Times" w:cs="Times New Roman"/>
          <w:sz w:val="20"/>
          <w:szCs w:val="20"/>
        </w:rPr>
        <w:t>d</w:t>
      </w:r>
      <w:r w:rsidR="002E5182" w:rsidRPr="00D525BE">
        <w:rPr>
          <w:rFonts w:ascii="Times" w:hAnsi="Times" w:cs="Times New Roman"/>
          <w:sz w:val="20"/>
          <w:szCs w:val="20"/>
        </w:rPr>
        <w:t>emo</w:t>
      </w:r>
      <w:r w:rsidRPr="00D525BE">
        <w:rPr>
          <w:rFonts w:ascii="Times" w:hAnsi="Times" w:cs="Times New Roman"/>
          <w:sz w:val="20"/>
          <w:szCs w:val="20"/>
        </w:rPr>
        <w:t xml:space="preserve">nstrate the strength of each method. For example, the overhead for choosing a good pivot in </w:t>
      </w:r>
      <w:r w:rsidRPr="00CF1DF7">
        <w:rPr>
          <w:rFonts w:ascii="Times" w:hAnsi="Times" w:cs="Times New Roman"/>
          <w:i/>
          <w:iCs/>
          <w:sz w:val="20"/>
          <w:szCs w:val="20"/>
          <w:rPrChange w:id="125" w:author="Hantao" w:date="2021-03-16T16:54:00Z">
            <w:rPr>
              <w:rFonts w:ascii="Times" w:hAnsi="Times" w:cs="Times New Roman"/>
              <w:sz w:val="20"/>
              <w:szCs w:val="20"/>
            </w:rPr>
          </w:rPrChange>
        </w:rPr>
        <w:t>quicksort</w:t>
      </w:r>
      <w:r w:rsidRPr="00D525BE">
        <w:rPr>
          <w:rFonts w:ascii="Times" w:hAnsi="Times" w:cs="Times New Roman"/>
          <w:sz w:val="20"/>
          <w:szCs w:val="20"/>
        </w:rPr>
        <w:t xml:space="preserve"> only pays off with a large size array. Moreover, it is very important to know that a sorting method works well or not for very large size problems. Every experienced programmer knows that different implementations of the same algorithm give different performances. </w:t>
      </w:r>
      <w:del w:id="126" w:author="Hantao" w:date="2021-03-17T15:32:00Z">
        <w:r w:rsidRPr="00D525BE" w:rsidDel="006D0D5D">
          <w:rPr>
            <w:rFonts w:ascii="Times" w:hAnsi="Times" w:cs="Times New Roman"/>
            <w:sz w:val="20"/>
            <w:szCs w:val="20"/>
          </w:rPr>
          <w:delText xml:space="preserve">For Olympics, each country sends the best athletes to compete. </w:delText>
        </w:r>
      </w:del>
      <w:r w:rsidRPr="00D525BE">
        <w:rPr>
          <w:rFonts w:ascii="Times" w:hAnsi="Times" w:cs="Times New Roman"/>
          <w:sz w:val="20"/>
          <w:szCs w:val="20"/>
        </w:rPr>
        <w:t xml:space="preserve">For sort race, we should choose the best implementation possible for each method.  </w:t>
      </w:r>
    </w:p>
    <w:p w14:paraId="63D7E22C" w14:textId="77777777" w:rsidR="00AC2EDC" w:rsidRPr="00D525BE" w:rsidRDefault="00AC2EDC" w:rsidP="00D525BE">
      <w:pPr>
        <w:spacing w:after="0" w:line="240" w:lineRule="auto"/>
        <w:jc w:val="both"/>
        <w:rPr>
          <w:rFonts w:ascii="Times" w:hAnsi="Times" w:cs="Times New Roman"/>
          <w:sz w:val="20"/>
          <w:szCs w:val="20"/>
        </w:rPr>
      </w:pPr>
    </w:p>
    <w:p w14:paraId="6C0CA43F" w14:textId="17DEDED1" w:rsidR="00AC2EDC" w:rsidRPr="00D525BE" w:rsidRDefault="00E716DE" w:rsidP="00E60DFF">
      <w:pPr>
        <w:spacing w:after="0" w:line="240" w:lineRule="auto"/>
        <w:ind w:left="720"/>
        <w:jc w:val="both"/>
        <w:rPr>
          <w:rFonts w:ascii="Times" w:hAnsi="Times" w:cs="Times New Roman"/>
          <w:sz w:val="20"/>
          <w:szCs w:val="20"/>
        </w:rPr>
        <w:pPrChange w:id="127" w:author="Hantao" w:date="2021-03-17T15:27:00Z">
          <w:pPr>
            <w:spacing w:after="0" w:line="240" w:lineRule="auto"/>
            <w:jc w:val="both"/>
          </w:pPr>
        </w:pPrChange>
      </w:pPr>
      <w:r w:rsidRPr="00D525BE">
        <w:rPr>
          <w:rFonts w:ascii="Times" w:hAnsi="Times" w:cs="Times New Roman"/>
          <w:sz w:val="20"/>
          <w:szCs w:val="20"/>
        </w:rPr>
        <w:t>When talking about the best sorting implementation, we cannot ignore the existence of the qsort() function in the C Standard Library. Overtime, qsort() tries to represent the best sorting function and there are at least 14 different implementations of qsort()</w:t>
      </w:r>
      <w:r w:rsidR="00C3776D" w:rsidRPr="00D525BE">
        <w:rPr>
          <w:rFonts w:ascii="Times" w:hAnsi="Times" w:cs="Times New Roman"/>
          <w:sz w:val="20"/>
          <w:szCs w:val="20"/>
        </w:rPr>
        <w:t xml:space="preserve"> developed</w:t>
      </w:r>
      <w:r w:rsidRPr="00D525BE">
        <w:rPr>
          <w:rFonts w:ascii="Times" w:hAnsi="Times" w:cs="Times New Roman"/>
          <w:sz w:val="20"/>
          <w:szCs w:val="20"/>
        </w:rPr>
        <w:t xml:space="preserve">. Nowadays, the most popular qsort() is the GNU project’s libc implementation which powers most GNU/Linux distributions and several other operating systems. This qsort is interesting in that it shuns </w:t>
      </w:r>
      <w:r w:rsidRPr="00E86F38">
        <w:rPr>
          <w:rFonts w:ascii="Times" w:hAnsi="Times" w:cs="Times New Roman"/>
          <w:i/>
          <w:iCs/>
          <w:sz w:val="20"/>
          <w:szCs w:val="20"/>
          <w:rPrChange w:id="128" w:author="Hantao" w:date="2021-03-16T16:55:00Z">
            <w:rPr>
              <w:rFonts w:ascii="Times" w:hAnsi="Times" w:cs="Times New Roman"/>
              <w:sz w:val="20"/>
              <w:szCs w:val="20"/>
            </w:rPr>
          </w:rPrChange>
        </w:rPr>
        <w:t>quicksort</w:t>
      </w:r>
      <w:r w:rsidRPr="00D525BE">
        <w:rPr>
          <w:rFonts w:ascii="Times" w:hAnsi="Times" w:cs="Times New Roman"/>
          <w:sz w:val="20"/>
          <w:szCs w:val="20"/>
        </w:rPr>
        <w:t xml:space="preserve"> in </w:t>
      </w:r>
      <w:del w:id="129" w:author="Hantao" w:date="2021-03-16T16:55:00Z">
        <w:r w:rsidRPr="00D525BE" w:rsidDel="00E86F38">
          <w:rPr>
            <w:rFonts w:ascii="Times" w:hAnsi="Times" w:cs="Times New Roman"/>
            <w:sz w:val="20"/>
            <w:szCs w:val="20"/>
          </w:rPr>
          <w:delText>favour</w:delText>
        </w:r>
      </w:del>
      <w:ins w:id="130" w:author="Hantao" w:date="2021-03-16T16:55:00Z">
        <w:r w:rsidR="00E86F38" w:rsidRPr="00D525BE">
          <w:rPr>
            <w:rFonts w:ascii="Times" w:hAnsi="Times" w:cs="Times New Roman"/>
            <w:sz w:val="20"/>
            <w:szCs w:val="20"/>
          </w:rPr>
          <w:t>favor</w:t>
        </w:r>
      </w:ins>
      <w:r w:rsidRPr="00D525BE">
        <w:rPr>
          <w:rFonts w:ascii="Times" w:hAnsi="Times" w:cs="Times New Roman"/>
          <w:sz w:val="20"/>
          <w:szCs w:val="20"/>
        </w:rPr>
        <w:t xml:space="preserve"> of </w:t>
      </w:r>
      <w:ins w:id="131" w:author="Hantao" w:date="2021-03-17T15:26:00Z">
        <w:r w:rsidR="00E60DFF">
          <w:rPr>
            <w:rFonts w:ascii="Times" w:hAnsi="Times" w:cs="Times New Roman"/>
            <w:sz w:val="20"/>
            <w:szCs w:val="20"/>
          </w:rPr>
          <w:t xml:space="preserve">conventional topdown </w:t>
        </w:r>
      </w:ins>
      <w:r w:rsidRPr="00E86F38">
        <w:rPr>
          <w:rFonts w:ascii="Times" w:hAnsi="Times" w:cs="Times New Roman"/>
          <w:i/>
          <w:iCs/>
          <w:sz w:val="20"/>
          <w:szCs w:val="20"/>
          <w:rPrChange w:id="132" w:author="Hantao" w:date="2021-03-16T16:56:00Z">
            <w:rPr>
              <w:rFonts w:ascii="Times" w:hAnsi="Times" w:cs="Times New Roman"/>
              <w:sz w:val="20"/>
              <w:szCs w:val="20"/>
            </w:rPr>
          </w:rPrChange>
        </w:rPr>
        <w:t>mergesort</w:t>
      </w:r>
      <w:r w:rsidRPr="00D525BE">
        <w:rPr>
          <w:rFonts w:ascii="Times" w:hAnsi="Times" w:cs="Times New Roman"/>
          <w:sz w:val="20"/>
          <w:szCs w:val="20"/>
        </w:rPr>
        <w:t>, due to the</w:t>
      </w:r>
      <w:ins w:id="133" w:author="Hantao" w:date="2021-03-17T15:26:00Z">
        <w:r w:rsidR="00E60DFF">
          <w:rPr>
            <w:rFonts w:ascii="Times" w:hAnsi="Times" w:cs="Times New Roman"/>
            <w:sz w:val="20"/>
            <w:szCs w:val="20"/>
          </w:rPr>
          <w:t xml:space="preserve"> poor performance </w:t>
        </w:r>
      </w:ins>
      <w:del w:id="134" w:author="Hantao" w:date="2021-03-17T15:27:00Z">
        <w:r w:rsidRPr="00D525BE" w:rsidDel="00E60DFF">
          <w:rPr>
            <w:rFonts w:ascii="Times" w:hAnsi="Times" w:cs="Times New Roman"/>
            <w:sz w:val="20"/>
            <w:szCs w:val="20"/>
          </w:rPr>
          <w:delText xml:space="preserve"> popularity </w:delText>
        </w:r>
      </w:del>
      <w:r w:rsidRPr="00D525BE">
        <w:rPr>
          <w:rFonts w:ascii="Times" w:hAnsi="Times" w:cs="Times New Roman"/>
          <w:sz w:val="20"/>
          <w:szCs w:val="20"/>
        </w:rPr>
        <w:t xml:space="preserve">of </w:t>
      </w:r>
      <w:ins w:id="135" w:author="Hantao" w:date="2021-03-17T15:27:00Z">
        <w:r w:rsidR="00E60DFF">
          <w:rPr>
            <w:rFonts w:ascii="Times" w:hAnsi="Times" w:cs="Times New Roman"/>
            <w:i/>
            <w:iCs/>
            <w:sz w:val="20"/>
            <w:szCs w:val="20"/>
          </w:rPr>
          <w:t>quick</w:t>
        </w:r>
      </w:ins>
      <w:del w:id="136" w:author="Hantao" w:date="2021-03-17T15:27:00Z">
        <w:r w:rsidRPr="00E86F38" w:rsidDel="00E60DFF">
          <w:rPr>
            <w:rFonts w:ascii="Times" w:hAnsi="Times" w:cs="Times New Roman"/>
            <w:i/>
            <w:iCs/>
            <w:sz w:val="20"/>
            <w:szCs w:val="20"/>
            <w:rPrChange w:id="137" w:author="Hantao" w:date="2021-03-16T16:56:00Z">
              <w:rPr>
                <w:rFonts w:ascii="Times" w:hAnsi="Times" w:cs="Times New Roman"/>
                <w:sz w:val="20"/>
                <w:szCs w:val="20"/>
              </w:rPr>
            </w:rPrChange>
          </w:rPr>
          <w:delText>tim</w:delText>
        </w:r>
      </w:del>
      <w:r w:rsidRPr="00E86F38">
        <w:rPr>
          <w:rFonts w:ascii="Times" w:hAnsi="Times" w:cs="Times New Roman"/>
          <w:i/>
          <w:iCs/>
          <w:sz w:val="20"/>
          <w:szCs w:val="20"/>
          <w:rPrChange w:id="138" w:author="Hantao" w:date="2021-03-16T16:56:00Z">
            <w:rPr>
              <w:rFonts w:ascii="Times" w:hAnsi="Times" w:cs="Times New Roman"/>
              <w:sz w:val="20"/>
              <w:szCs w:val="20"/>
            </w:rPr>
          </w:rPrChange>
        </w:rPr>
        <w:t>sort</w:t>
      </w:r>
      <w:r w:rsidRPr="00D525BE">
        <w:rPr>
          <w:rFonts w:ascii="Times" w:hAnsi="Times" w:cs="Times New Roman"/>
          <w:sz w:val="20"/>
          <w:szCs w:val="20"/>
        </w:rPr>
        <w:t xml:space="preserve"> </w:t>
      </w:r>
      <w:ins w:id="139" w:author="Hantao" w:date="2021-03-17T15:27:00Z">
        <w:r w:rsidR="00E60DFF">
          <w:rPr>
            <w:rFonts w:ascii="Times" w:hAnsi="Times" w:cs="Times New Roman"/>
            <w:sz w:val="20"/>
            <w:szCs w:val="20"/>
          </w:rPr>
          <w:t xml:space="preserve">on some </w:t>
        </w:r>
      </w:ins>
      <w:ins w:id="140" w:author="Hantao" w:date="2021-03-17T15:31:00Z">
        <w:r w:rsidR="006D0D5D">
          <w:rPr>
            <w:rFonts w:ascii="Times" w:hAnsi="Times" w:cs="Times New Roman"/>
            <w:sz w:val="20"/>
            <w:szCs w:val="20"/>
          </w:rPr>
          <w:t xml:space="preserve">types </w:t>
        </w:r>
      </w:ins>
      <w:ins w:id="141" w:author="Hantao" w:date="2021-03-17T15:27:00Z">
        <w:r w:rsidR="00E60DFF">
          <w:rPr>
            <w:rFonts w:ascii="Times" w:hAnsi="Times" w:cs="Times New Roman"/>
            <w:sz w:val="20"/>
            <w:szCs w:val="20"/>
          </w:rPr>
          <w:t>of ins</w:t>
        </w:r>
      </w:ins>
      <w:ins w:id="142" w:author="Hantao" w:date="2021-03-17T15:28:00Z">
        <w:r w:rsidR="00E60DFF">
          <w:rPr>
            <w:rFonts w:ascii="Times" w:hAnsi="Times" w:cs="Times New Roman"/>
            <w:sz w:val="20"/>
            <w:szCs w:val="20"/>
          </w:rPr>
          <w:t xml:space="preserve">tances </w:t>
        </w:r>
      </w:ins>
      <w:r w:rsidR="002E5182" w:rsidRPr="00D525BE">
        <w:rPr>
          <w:rFonts w:ascii="Times" w:hAnsi="Times" w:cs="Times New Roman"/>
          <w:sz w:val="20"/>
          <w:szCs w:val="20"/>
        </w:rPr>
        <w:t>[</w:t>
      </w:r>
      <w:r w:rsidR="00DD1F70">
        <w:rPr>
          <w:rFonts w:ascii="Times" w:hAnsi="Times" w:cs="Times New Roman"/>
          <w:sz w:val="20"/>
          <w:szCs w:val="20"/>
        </w:rPr>
        <w:t>1</w:t>
      </w:r>
      <w:ins w:id="143" w:author="Hantao" w:date="2021-03-17T15:28:00Z">
        <w:r w:rsidR="00E60DFF">
          <w:rPr>
            <w:rFonts w:ascii="Times" w:hAnsi="Times" w:cs="Times New Roman"/>
            <w:sz w:val="20"/>
            <w:szCs w:val="20"/>
          </w:rPr>
          <w:t>6</w:t>
        </w:r>
      </w:ins>
      <w:del w:id="144" w:author="Hantao" w:date="2021-03-17T15:28:00Z">
        <w:r w:rsidR="00DD1F70" w:rsidDel="00E60DFF">
          <w:rPr>
            <w:rFonts w:ascii="Times" w:hAnsi="Times" w:cs="Times New Roman"/>
            <w:sz w:val="20"/>
            <w:szCs w:val="20"/>
          </w:rPr>
          <w:delText>0</w:delText>
        </w:r>
      </w:del>
      <w:r w:rsidR="002E5182" w:rsidRPr="00D525BE">
        <w:rPr>
          <w:rFonts w:ascii="Times" w:hAnsi="Times" w:cs="Times New Roman"/>
          <w:sz w:val="20"/>
          <w:szCs w:val="20"/>
        </w:rPr>
        <w:t>]</w:t>
      </w:r>
      <w:r w:rsidRPr="00D525BE">
        <w:rPr>
          <w:rFonts w:ascii="Times" w:hAnsi="Times" w:cs="Times New Roman"/>
          <w:sz w:val="20"/>
          <w:szCs w:val="20"/>
        </w:rPr>
        <w:t xml:space="preserve">.  Tim Peters created </w:t>
      </w:r>
      <w:r w:rsidRPr="00E86F38">
        <w:rPr>
          <w:rFonts w:ascii="Times" w:hAnsi="Times" w:cs="Times New Roman"/>
          <w:i/>
          <w:iCs/>
          <w:sz w:val="20"/>
          <w:szCs w:val="20"/>
          <w:rPrChange w:id="145" w:author="Hantao" w:date="2021-03-16T16:56:00Z">
            <w:rPr>
              <w:rFonts w:ascii="Times" w:hAnsi="Times" w:cs="Times New Roman"/>
              <w:sz w:val="20"/>
              <w:szCs w:val="20"/>
            </w:rPr>
          </w:rPrChange>
        </w:rPr>
        <w:t>timsort</w:t>
      </w:r>
      <w:r w:rsidRPr="00D525BE">
        <w:rPr>
          <w:rFonts w:ascii="Times" w:hAnsi="Times" w:cs="Times New Roman"/>
          <w:sz w:val="20"/>
          <w:szCs w:val="20"/>
        </w:rPr>
        <w:t xml:space="preserve"> </w:t>
      </w:r>
      <w:ins w:id="146" w:author="Hantao" w:date="2021-03-17T15:31:00Z">
        <w:r w:rsidR="006D0D5D">
          <w:rPr>
            <w:rFonts w:ascii="Times" w:hAnsi="Times" w:cs="Times New Roman"/>
            <w:sz w:val="20"/>
            <w:szCs w:val="20"/>
          </w:rPr>
          <w:t xml:space="preserve">[10] </w:t>
        </w:r>
      </w:ins>
      <w:r w:rsidRPr="00D525BE">
        <w:rPr>
          <w:rFonts w:ascii="Times" w:hAnsi="Times" w:cs="Times New Roman"/>
          <w:sz w:val="20"/>
          <w:szCs w:val="20"/>
        </w:rPr>
        <w:t xml:space="preserve">based on Peter McIlroy’s idea of natural </w:t>
      </w:r>
      <w:r w:rsidRPr="00E86F38">
        <w:rPr>
          <w:rFonts w:ascii="Times" w:hAnsi="Times" w:cs="Times New Roman"/>
          <w:i/>
          <w:iCs/>
          <w:sz w:val="20"/>
          <w:szCs w:val="20"/>
          <w:rPrChange w:id="147" w:author="Hantao" w:date="2021-03-16T16:56:00Z">
            <w:rPr>
              <w:rFonts w:ascii="Times" w:hAnsi="Times" w:cs="Times New Roman"/>
              <w:sz w:val="20"/>
              <w:szCs w:val="20"/>
            </w:rPr>
          </w:rPrChange>
        </w:rPr>
        <w:t>mergesort</w:t>
      </w:r>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w:t>
      </w:r>
      <w:r w:rsidR="00C3776D" w:rsidRPr="00D525BE">
        <w:rPr>
          <w:rFonts w:ascii="Times" w:hAnsi="Times" w:cs="Times New Roman"/>
          <w:sz w:val="20"/>
          <w:szCs w:val="20"/>
        </w:rPr>
        <w:t>,</w:t>
      </w:r>
      <w:r w:rsidRPr="00D525BE">
        <w:rPr>
          <w:rFonts w:ascii="Times" w:hAnsi="Times" w:cs="Times New Roman"/>
          <w:sz w:val="20"/>
          <w:szCs w:val="20"/>
        </w:rPr>
        <w:t xml:space="preserve"> which consists of two </w:t>
      </w:r>
      <w:ins w:id="148" w:author="Hantao" w:date="2021-03-16T16:56:00Z">
        <w:r w:rsidR="00E86F38">
          <w:rPr>
            <w:rFonts w:ascii="Times" w:hAnsi="Times" w:cs="Times New Roman"/>
            <w:sz w:val="20"/>
            <w:szCs w:val="20"/>
          </w:rPr>
          <w:t>p</w:t>
        </w:r>
      </w:ins>
      <w:ins w:id="149" w:author="Hantao" w:date="2021-03-16T16:57:00Z">
        <w:r w:rsidR="00E86F38">
          <w:rPr>
            <w:rFonts w:ascii="Times" w:hAnsi="Times" w:cs="Times New Roman"/>
            <w:sz w:val="20"/>
            <w:szCs w:val="20"/>
          </w:rPr>
          <w:t>has</w:t>
        </w:r>
      </w:ins>
      <w:ins w:id="150" w:author="Hantao" w:date="2021-03-16T16:56:00Z">
        <w:r w:rsidR="00E86F38">
          <w:rPr>
            <w:rFonts w:ascii="Times" w:hAnsi="Times" w:cs="Times New Roman"/>
            <w:sz w:val="20"/>
            <w:szCs w:val="20"/>
          </w:rPr>
          <w:t>es</w:t>
        </w:r>
      </w:ins>
      <w:del w:id="151" w:author="Hantao" w:date="2021-03-16T16:56:00Z">
        <w:r w:rsidR="005544AA" w:rsidRPr="00D525BE" w:rsidDel="00E86F38">
          <w:rPr>
            <w:rFonts w:ascii="Times" w:hAnsi="Times" w:cs="Times New Roman"/>
            <w:sz w:val="20"/>
            <w:szCs w:val="20"/>
          </w:rPr>
          <w:delText>processes</w:delText>
        </w:r>
      </w:del>
      <w:r w:rsidRPr="00D525BE">
        <w:rPr>
          <w:rFonts w:ascii="Times" w:hAnsi="Times" w:cs="Times New Roman"/>
          <w:sz w:val="20"/>
          <w:szCs w:val="20"/>
        </w:rPr>
        <w:t xml:space="preserve">: in </w:t>
      </w:r>
      <w:ins w:id="152" w:author="Hantao" w:date="2021-03-16T16:56:00Z">
        <w:r w:rsidR="00E86F38">
          <w:rPr>
            <w:rFonts w:ascii="Times" w:hAnsi="Times" w:cs="Times New Roman"/>
            <w:sz w:val="20"/>
            <w:szCs w:val="20"/>
          </w:rPr>
          <w:t>p</w:t>
        </w:r>
      </w:ins>
      <w:ins w:id="153" w:author="Hantao" w:date="2021-03-16T16:57:00Z">
        <w:r w:rsidR="00E86F38">
          <w:rPr>
            <w:rFonts w:ascii="Times" w:hAnsi="Times" w:cs="Times New Roman"/>
            <w:sz w:val="20"/>
            <w:szCs w:val="20"/>
          </w:rPr>
          <w:t>h</w:t>
        </w:r>
      </w:ins>
      <w:ins w:id="154" w:author="Hantao" w:date="2021-03-16T16:56:00Z">
        <w:r w:rsidR="00E86F38">
          <w:rPr>
            <w:rFonts w:ascii="Times" w:hAnsi="Times" w:cs="Times New Roman"/>
            <w:sz w:val="20"/>
            <w:szCs w:val="20"/>
          </w:rPr>
          <w:t>as</w:t>
        </w:r>
      </w:ins>
      <w:ins w:id="155" w:author="Hantao" w:date="2021-03-16T16:57:00Z">
        <w:r w:rsidR="00E86F38">
          <w:rPr>
            <w:rFonts w:ascii="Times" w:hAnsi="Times" w:cs="Times New Roman"/>
            <w:sz w:val="20"/>
            <w:szCs w:val="20"/>
          </w:rPr>
          <w:t>e</w:t>
        </w:r>
      </w:ins>
      <w:del w:id="156" w:author="Hantao" w:date="2021-03-16T16:56:00Z">
        <w:r w:rsidR="005544AA" w:rsidRPr="00D525BE" w:rsidDel="00E86F38">
          <w:rPr>
            <w:rFonts w:ascii="Times" w:hAnsi="Times" w:cs="Times New Roman"/>
            <w:sz w:val="20"/>
            <w:szCs w:val="20"/>
          </w:rPr>
          <w:delText>process</w:delText>
        </w:r>
      </w:del>
      <w:r w:rsidR="005544AA" w:rsidRPr="00D525BE">
        <w:rPr>
          <w:rFonts w:ascii="Times" w:hAnsi="Times" w:cs="Times New Roman"/>
          <w:sz w:val="20"/>
          <w:szCs w:val="20"/>
        </w:rPr>
        <w:t xml:space="preserve"> 1</w:t>
      </w:r>
      <w:r w:rsidRPr="00D525BE">
        <w:rPr>
          <w:rFonts w:ascii="Times" w:hAnsi="Times" w:cs="Times New Roman"/>
          <w:sz w:val="20"/>
          <w:szCs w:val="20"/>
        </w:rPr>
        <w:t xml:space="preserve">, sorted subarrays (called </w:t>
      </w:r>
      <w:r w:rsidRPr="00D525BE">
        <w:rPr>
          <w:rFonts w:ascii="Times" w:hAnsi="Times" w:cs="Times New Roman"/>
          <w:i/>
          <w:sz w:val="20"/>
          <w:szCs w:val="20"/>
        </w:rPr>
        <w:t>runs</w:t>
      </w:r>
      <w:r w:rsidRPr="00D525BE">
        <w:rPr>
          <w:rFonts w:ascii="Times" w:hAnsi="Times" w:cs="Times New Roman"/>
          <w:sz w:val="20"/>
          <w:szCs w:val="20"/>
        </w:rPr>
        <w:t>) are identified</w:t>
      </w:r>
      <w:r w:rsidR="005544AA" w:rsidRPr="00D525BE">
        <w:rPr>
          <w:rFonts w:ascii="Times" w:hAnsi="Times" w:cs="Times New Roman"/>
          <w:sz w:val="20"/>
          <w:szCs w:val="20"/>
        </w:rPr>
        <w:t xml:space="preserve"> from the input</w:t>
      </w:r>
      <w:r w:rsidRPr="00D525BE">
        <w:rPr>
          <w:rFonts w:ascii="Times" w:hAnsi="Times" w:cs="Times New Roman"/>
          <w:sz w:val="20"/>
          <w:szCs w:val="20"/>
        </w:rPr>
        <w:t xml:space="preserve">; in </w:t>
      </w:r>
      <w:ins w:id="157" w:author="Hantao" w:date="2021-03-16T16:57:00Z">
        <w:r w:rsidR="00E86F38">
          <w:rPr>
            <w:rFonts w:ascii="Times" w:hAnsi="Times" w:cs="Times New Roman"/>
            <w:sz w:val="20"/>
            <w:szCs w:val="20"/>
          </w:rPr>
          <w:t>phase</w:t>
        </w:r>
      </w:ins>
      <w:del w:id="158" w:author="Hantao" w:date="2021-03-16T16:57:00Z">
        <w:r w:rsidR="005544AA" w:rsidRPr="00D525BE" w:rsidDel="00E86F38">
          <w:rPr>
            <w:rFonts w:ascii="Times" w:hAnsi="Times" w:cs="Times New Roman"/>
            <w:sz w:val="20"/>
            <w:szCs w:val="20"/>
          </w:rPr>
          <w:delText>process</w:delText>
        </w:r>
      </w:del>
      <w:r w:rsidR="005544AA" w:rsidRPr="00D525BE">
        <w:rPr>
          <w:rFonts w:ascii="Times" w:hAnsi="Times" w:cs="Times New Roman"/>
          <w:sz w:val="20"/>
          <w:szCs w:val="20"/>
        </w:rPr>
        <w:t xml:space="preserve"> 2</w:t>
      </w:r>
      <w:r w:rsidRPr="00D525BE">
        <w:rPr>
          <w:rFonts w:ascii="Times" w:hAnsi="Times" w:cs="Times New Roman"/>
          <w:sz w:val="20"/>
          <w:szCs w:val="20"/>
        </w:rPr>
        <w:t xml:space="preserve">, </w:t>
      </w:r>
      <w:r w:rsidR="005544AA" w:rsidRPr="00D525BE">
        <w:rPr>
          <w:rFonts w:ascii="Times" w:hAnsi="Times" w:cs="Times New Roman"/>
          <w:sz w:val="20"/>
          <w:szCs w:val="20"/>
        </w:rPr>
        <w:t>two</w:t>
      </w:r>
      <w:r w:rsidRPr="00D525BE">
        <w:rPr>
          <w:rFonts w:ascii="Times" w:hAnsi="Times" w:cs="Times New Roman"/>
          <w:sz w:val="20"/>
          <w:szCs w:val="20"/>
        </w:rPr>
        <w:t xml:space="preserve"> runs are merged into one run</w:t>
      </w:r>
      <w:r w:rsidR="005544AA" w:rsidRPr="00D525BE">
        <w:rPr>
          <w:rFonts w:ascii="Times" w:hAnsi="Times" w:cs="Times New Roman"/>
          <w:sz w:val="20"/>
          <w:szCs w:val="20"/>
        </w:rPr>
        <w:t>, until only one run remains</w:t>
      </w:r>
      <w:r w:rsidRPr="00D525BE">
        <w:rPr>
          <w:rFonts w:ascii="Times" w:hAnsi="Times" w:cs="Times New Roman"/>
          <w:sz w:val="20"/>
          <w:szCs w:val="20"/>
        </w:rPr>
        <w:t xml:space="preserve">. </w:t>
      </w:r>
      <w:r w:rsidR="005544AA" w:rsidRPr="00D525BE">
        <w:rPr>
          <w:rFonts w:ascii="Times" w:hAnsi="Times" w:cs="Times New Roman"/>
          <w:sz w:val="20"/>
          <w:szCs w:val="20"/>
        </w:rPr>
        <w:t>The two p</w:t>
      </w:r>
      <w:ins w:id="159" w:author="Hantao" w:date="2021-03-16T16:58:00Z">
        <w:r w:rsidR="00E86F38">
          <w:rPr>
            <w:rFonts w:ascii="Times" w:hAnsi="Times" w:cs="Times New Roman"/>
            <w:sz w:val="20"/>
            <w:szCs w:val="20"/>
          </w:rPr>
          <w:t>hases</w:t>
        </w:r>
      </w:ins>
      <w:del w:id="160" w:author="Hantao" w:date="2021-03-16T16:58:00Z">
        <w:r w:rsidR="005544AA" w:rsidRPr="00D525BE" w:rsidDel="00E86F38">
          <w:rPr>
            <w:rFonts w:ascii="Times" w:hAnsi="Times" w:cs="Times New Roman"/>
            <w:sz w:val="20"/>
            <w:szCs w:val="20"/>
          </w:rPr>
          <w:delText>rocesses</w:delText>
        </w:r>
      </w:del>
      <w:r w:rsidR="005544AA" w:rsidRPr="00D525BE">
        <w:rPr>
          <w:rFonts w:ascii="Times" w:hAnsi="Times" w:cs="Times New Roman"/>
          <w:sz w:val="20"/>
          <w:szCs w:val="20"/>
        </w:rPr>
        <w:t xml:space="preserve"> can be interleaved. </w:t>
      </w:r>
      <w:r w:rsidRPr="00D525BE">
        <w:rPr>
          <w:rFonts w:ascii="Times" w:hAnsi="Times" w:cs="Times New Roman"/>
          <w:sz w:val="20"/>
          <w:szCs w:val="20"/>
        </w:rPr>
        <w:t xml:space="preserve">There are several implementations based on natural </w:t>
      </w:r>
      <w:r w:rsidRPr="00E86F38">
        <w:rPr>
          <w:rFonts w:ascii="Times" w:hAnsi="Times" w:cs="Times New Roman"/>
          <w:i/>
          <w:iCs/>
          <w:sz w:val="20"/>
          <w:szCs w:val="20"/>
          <w:rPrChange w:id="161" w:author="Hantao" w:date="2021-03-16T16:58:00Z">
            <w:rPr>
              <w:rFonts w:ascii="Times" w:hAnsi="Times" w:cs="Times New Roman"/>
              <w:sz w:val="20"/>
              <w:szCs w:val="20"/>
            </w:rPr>
          </w:rPrChange>
        </w:rPr>
        <w:t>mergesort</w:t>
      </w:r>
      <w:r w:rsidRPr="00D525BE">
        <w:rPr>
          <w:rFonts w:ascii="Times" w:hAnsi="Times" w:cs="Times New Roman"/>
          <w:sz w:val="20"/>
          <w:szCs w:val="20"/>
        </w:rPr>
        <w:t xml:space="preserve">, such as </w:t>
      </w:r>
      <w:r w:rsidRPr="00E86F38">
        <w:rPr>
          <w:rFonts w:ascii="Times" w:hAnsi="Times" w:cs="Times New Roman"/>
          <w:i/>
          <w:iCs/>
          <w:sz w:val="20"/>
          <w:szCs w:val="20"/>
          <w:rPrChange w:id="162" w:author="Hantao" w:date="2021-03-16T16:58:00Z">
            <w:rPr>
              <w:rFonts w:ascii="Times" w:hAnsi="Times" w:cs="Times New Roman"/>
              <w:sz w:val="20"/>
              <w:szCs w:val="20"/>
            </w:rPr>
          </w:rPrChange>
        </w:rPr>
        <w:t>timsort</w:t>
      </w:r>
      <w:r w:rsidR="005544AA" w:rsidRPr="00D525BE">
        <w:rPr>
          <w:rFonts w:ascii="Times" w:hAnsi="Times" w:cs="Times New Roman"/>
          <w:sz w:val="20"/>
          <w:szCs w:val="20"/>
        </w:rPr>
        <w:t xml:space="preserve"> [</w:t>
      </w:r>
      <w:r w:rsidR="00DD1F70">
        <w:rPr>
          <w:rFonts w:ascii="Times" w:hAnsi="Times" w:cs="Times New Roman"/>
          <w:sz w:val="20"/>
          <w:szCs w:val="20"/>
        </w:rPr>
        <w:t>10</w:t>
      </w:r>
      <w:r w:rsidR="005544AA" w:rsidRPr="00D525BE">
        <w:rPr>
          <w:rFonts w:ascii="Times" w:hAnsi="Times" w:cs="Times New Roman"/>
          <w:sz w:val="20"/>
          <w:szCs w:val="20"/>
        </w:rPr>
        <w:t>]</w:t>
      </w:r>
      <w:del w:id="163" w:author="Hantao" w:date="2021-03-17T15:32:00Z">
        <w:r w:rsidRPr="00D525BE" w:rsidDel="006D0D5D">
          <w:rPr>
            <w:rFonts w:ascii="Times" w:hAnsi="Times" w:cs="Times New Roman"/>
            <w:sz w:val="20"/>
            <w:szCs w:val="20"/>
          </w:rPr>
          <w:delText xml:space="preserve">, </w:delText>
        </w:r>
      </w:del>
      <w:del w:id="164" w:author="Hantao" w:date="2021-03-17T15:31:00Z">
        <w:r w:rsidRPr="00D525BE" w:rsidDel="006D0D5D">
          <w:rPr>
            <w:rFonts w:ascii="Times" w:hAnsi="Times" w:cs="Times New Roman"/>
            <w:sz w:val="20"/>
            <w:szCs w:val="20"/>
          </w:rPr>
          <w:delText xml:space="preserve">the </w:delText>
        </w:r>
        <w:r w:rsidR="00C3776D" w:rsidRPr="00D525BE" w:rsidDel="006D0D5D">
          <w:rPr>
            <w:rFonts w:ascii="Times" w:hAnsi="Times" w:cs="Times New Roman"/>
            <w:sz w:val="20"/>
            <w:szCs w:val="20"/>
          </w:rPr>
          <w:delText>GNU</w:delText>
        </w:r>
        <w:r w:rsidRPr="00D525BE" w:rsidDel="006D0D5D">
          <w:rPr>
            <w:rFonts w:ascii="Times" w:hAnsi="Times" w:cs="Times New Roman"/>
            <w:sz w:val="20"/>
            <w:szCs w:val="20"/>
          </w:rPr>
          <w:delText xml:space="preserve"> </w:delText>
        </w:r>
        <w:r w:rsidRPr="00E86F38" w:rsidDel="006D0D5D">
          <w:rPr>
            <w:rFonts w:ascii="Times" w:hAnsi="Times" w:cs="Times New Roman"/>
            <w:i/>
            <w:iCs/>
            <w:sz w:val="20"/>
            <w:szCs w:val="20"/>
            <w:rPrChange w:id="165" w:author="Hantao" w:date="2021-03-16T16:58:00Z">
              <w:rPr>
                <w:rFonts w:ascii="Times" w:hAnsi="Times" w:cs="Times New Roman"/>
                <w:sz w:val="20"/>
                <w:szCs w:val="20"/>
              </w:rPr>
            </w:rPrChange>
          </w:rPr>
          <w:delText>qsort</w:delText>
        </w:r>
        <w:r w:rsidRPr="00D525BE" w:rsidDel="006D0D5D">
          <w:rPr>
            <w:rFonts w:ascii="Times" w:hAnsi="Times" w:cs="Times New Roman"/>
            <w:sz w:val="20"/>
            <w:szCs w:val="20"/>
          </w:rPr>
          <w:delText>,</w:delText>
        </w:r>
      </w:del>
      <w:r w:rsidRPr="00D525BE">
        <w:rPr>
          <w:rFonts w:ascii="Times" w:hAnsi="Times" w:cs="Times New Roman"/>
          <w:sz w:val="20"/>
          <w:szCs w:val="20"/>
        </w:rPr>
        <w:t xml:space="preserve"> and </w:t>
      </w:r>
      <w:r w:rsidRPr="00E86F38">
        <w:rPr>
          <w:rFonts w:ascii="Times" w:hAnsi="Times" w:cs="Times New Roman"/>
          <w:i/>
          <w:iCs/>
          <w:sz w:val="20"/>
          <w:szCs w:val="20"/>
          <w:rPrChange w:id="166" w:author="Hantao" w:date="2021-03-16T16:58:00Z">
            <w:rPr>
              <w:rFonts w:ascii="Times" w:hAnsi="Times" w:cs="Times New Roman"/>
              <w:sz w:val="20"/>
              <w:szCs w:val="20"/>
            </w:rPr>
          </w:rPrChange>
        </w:rPr>
        <w:t>neatsort</w:t>
      </w:r>
      <w:r w:rsidRPr="00D525BE">
        <w:rPr>
          <w:rFonts w:ascii="Times" w:hAnsi="Times" w:cs="Times New Roman"/>
          <w:sz w:val="20"/>
          <w:szCs w:val="20"/>
        </w:rPr>
        <w:t xml:space="preserve"> [</w:t>
      </w:r>
      <w:r w:rsidR="00DD1F70">
        <w:rPr>
          <w:rFonts w:ascii="Times" w:hAnsi="Times" w:cs="Times New Roman"/>
          <w:sz w:val="20"/>
          <w:szCs w:val="20"/>
        </w:rPr>
        <w:t>7</w:t>
      </w:r>
      <w:r w:rsidRPr="00D525BE">
        <w:rPr>
          <w:rFonts w:ascii="Times" w:hAnsi="Times" w:cs="Times New Roman"/>
          <w:sz w:val="20"/>
          <w:szCs w:val="20"/>
        </w:rPr>
        <w:t>]</w:t>
      </w:r>
      <w:r w:rsidR="00C3776D" w:rsidRPr="00D525BE">
        <w:rPr>
          <w:rFonts w:ascii="Times" w:hAnsi="Times" w:cs="Times New Roman"/>
          <w:sz w:val="20"/>
          <w:szCs w:val="20"/>
        </w:rPr>
        <w:t>. D</w:t>
      </w:r>
      <w:r w:rsidRPr="00D525BE">
        <w:rPr>
          <w:rFonts w:ascii="Times" w:hAnsi="Times" w:cs="Times New Roman"/>
          <w:sz w:val="20"/>
          <w:szCs w:val="20"/>
        </w:rPr>
        <w:t xml:space="preserve">ifferent techniques </w:t>
      </w:r>
      <w:r w:rsidR="00C3776D" w:rsidRPr="00D525BE">
        <w:rPr>
          <w:rFonts w:ascii="Times" w:hAnsi="Times" w:cs="Times New Roman"/>
          <w:sz w:val="20"/>
          <w:szCs w:val="20"/>
        </w:rPr>
        <w:t xml:space="preserve">are </w:t>
      </w:r>
      <w:r w:rsidRPr="00D525BE">
        <w:rPr>
          <w:rFonts w:ascii="Times" w:hAnsi="Times" w:cs="Times New Roman"/>
          <w:sz w:val="20"/>
          <w:szCs w:val="20"/>
        </w:rPr>
        <w:t xml:space="preserve">used in these implementations. As the first goal of this article, we will try to identify which techniques are more effective and which are less effective through extensive experiments. From now on, by </w:t>
      </w:r>
      <w:r w:rsidRPr="00E86F38">
        <w:rPr>
          <w:rFonts w:ascii="Times" w:hAnsi="Times" w:cs="Times New Roman"/>
          <w:i/>
          <w:iCs/>
          <w:sz w:val="20"/>
          <w:szCs w:val="20"/>
          <w:rPrChange w:id="167" w:author="Hantao" w:date="2021-03-16T16:58:00Z">
            <w:rPr>
              <w:rFonts w:ascii="Times" w:hAnsi="Times" w:cs="Times New Roman"/>
              <w:sz w:val="20"/>
              <w:szCs w:val="20"/>
            </w:rPr>
          </w:rPrChange>
        </w:rPr>
        <w:t>mergesort</w:t>
      </w:r>
      <w:r w:rsidRPr="00D525BE">
        <w:rPr>
          <w:rFonts w:ascii="Times" w:hAnsi="Times" w:cs="Times New Roman"/>
          <w:sz w:val="20"/>
          <w:szCs w:val="20"/>
        </w:rPr>
        <w:t xml:space="preserve">, we mean </w:t>
      </w:r>
      <w:r w:rsidRPr="00E86F38">
        <w:rPr>
          <w:rFonts w:ascii="Times" w:hAnsi="Times" w:cs="Times New Roman"/>
          <w:i/>
          <w:iCs/>
          <w:sz w:val="20"/>
          <w:szCs w:val="20"/>
          <w:rPrChange w:id="168" w:author="Hantao" w:date="2021-03-16T16:59:00Z">
            <w:rPr>
              <w:rFonts w:ascii="Times" w:hAnsi="Times" w:cs="Times New Roman"/>
              <w:sz w:val="20"/>
              <w:szCs w:val="20"/>
            </w:rPr>
          </w:rPrChange>
        </w:rPr>
        <w:t>natural mergesort</w:t>
      </w:r>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w:t>
      </w:r>
    </w:p>
    <w:p w14:paraId="3C06052A" w14:textId="77777777" w:rsidR="00AC2EDC" w:rsidRPr="00D525BE" w:rsidRDefault="00AC2EDC" w:rsidP="00D525BE">
      <w:pPr>
        <w:spacing w:after="0" w:line="240" w:lineRule="auto"/>
        <w:jc w:val="both"/>
        <w:rPr>
          <w:rFonts w:ascii="Times" w:hAnsi="Times" w:cs="Times New Roman"/>
          <w:sz w:val="20"/>
          <w:szCs w:val="20"/>
        </w:rPr>
      </w:pPr>
    </w:p>
    <w:p w14:paraId="4E00F4E6" w14:textId="7C432DAA"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Before the </w:t>
      </w:r>
      <w:r w:rsidR="00195AA1" w:rsidRPr="00D525BE">
        <w:rPr>
          <w:rFonts w:ascii="Times" w:hAnsi="Times" w:cs="Times New Roman"/>
          <w:sz w:val="20"/>
          <w:szCs w:val="20"/>
        </w:rPr>
        <w:t>GNU</w:t>
      </w:r>
      <w:r w:rsidRPr="00D525BE">
        <w:rPr>
          <w:rFonts w:ascii="Times" w:hAnsi="Times" w:cs="Times New Roman"/>
          <w:sz w:val="20"/>
          <w:szCs w:val="20"/>
        </w:rPr>
        <w:t xml:space="preserve"> </w:t>
      </w:r>
      <w:r w:rsidRPr="00E86F38">
        <w:rPr>
          <w:rFonts w:ascii="Times" w:hAnsi="Times" w:cs="Times New Roman"/>
          <w:i/>
          <w:iCs/>
          <w:sz w:val="20"/>
          <w:szCs w:val="20"/>
          <w:rPrChange w:id="169" w:author="Hantao" w:date="2021-03-16T16:59:00Z">
            <w:rPr>
              <w:rFonts w:ascii="Times" w:hAnsi="Times" w:cs="Times New Roman"/>
              <w:sz w:val="20"/>
              <w:szCs w:val="20"/>
            </w:rPr>
          </w:rPrChange>
        </w:rPr>
        <w:t>qsort</w:t>
      </w:r>
      <w:r w:rsidRPr="00D525BE">
        <w:rPr>
          <w:rFonts w:ascii="Times" w:hAnsi="Times" w:cs="Times New Roman"/>
          <w:sz w:val="20"/>
          <w:szCs w:val="20"/>
        </w:rPr>
        <w:t xml:space="preserve">, the most popular </w:t>
      </w:r>
      <w:r w:rsidRPr="00E86F38">
        <w:rPr>
          <w:rFonts w:ascii="Times" w:hAnsi="Times" w:cs="Times New Roman"/>
          <w:i/>
          <w:iCs/>
          <w:sz w:val="20"/>
          <w:szCs w:val="20"/>
          <w:rPrChange w:id="170" w:author="Hantao" w:date="2021-03-16T16:59:00Z">
            <w:rPr>
              <w:rFonts w:ascii="Times" w:hAnsi="Times" w:cs="Times New Roman"/>
              <w:sz w:val="20"/>
              <w:szCs w:val="20"/>
            </w:rPr>
          </w:rPrChange>
        </w:rPr>
        <w:t>qsort</w:t>
      </w:r>
      <w:r w:rsidRPr="00D525BE">
        <w:rPr>
          <w:rFonts w:ascii="Times" w:hAnsi="Times" w:cs="Times New Roman"/>
          <w:sz w:val="20"/>
          <w:szCs w:val="20"/>
        </w:rPr>
        <w:t xml:space="preserve"> is the BSD </w:t>
      </w:r>
      <w:r w:rsidRPr="00E86F38">
        <w:rPr>
          <w:rFonts w:ascii="Times" w:hAnsi="Times" w:cs="Times New Roman"/>
          <w:i/>
          <w:iCs/>
          <w:sz w:val="20"/>
          <w:szCs w:val="20"/>
          <w:rPrChange w:id="171" w:author="Hantao" w:date="2021-03-16T16:59:00Z">
            <w:rPr>
              <w:rFonts w:ascii="Times" w:hAnsi="Times" w:cs="Times New Roman"/>
              <w:sz w:val="20"/>
              <w:szCs w:val="20"/>
            </w:rPr>
          </w:rPrChange>
        </w:rPr>
        <w:t>qsort</w:t>
      </w:r>
      <w:r w:rsidRPr="00D525BE">
        <w:rPr>
          <w:rFonts w:ascii="Times" w:hAnsi="Times" w:cs="Times New Roman"/>
          <w:sz w:val="20"/>
          <w:szCs w:val="20"/>
        </w:rPr>
        <w:t xml:space="preserve">, which is a version of </w:t>
      </w:r>
      <w:r w:rsidRPr="00E86F38">
        <w:rPr>
          <w:rFonts w:ascii="Times" w:hAnsi="Times" w:cs="Times New Roman"/>
          <w:i/>
          <w:iCs/>
          <w:sz w:val="20"/>
          <w:szCs w:val="20"/>
          <w:rPrChange w:id="172" w:author="Hantao" w:date="2021-03-16T16:59:00Z">
            <w:rPr>
              <w:rFonts w:ascii="Times" w:hAnsi="Times" w:cs="Times New Roman"/>
              <w:sz w:val="20"/>
              <w:szCs w:val="20"/>
            </w:rPr>
          </w:rPrChange>
        </w:rPr>
        <w:t>quicksort</w:t>
      </w:r>
      <w:r w:rsidRPr="00D525BE">
        <w:rPr>
          <w:rFonts w:ascii="Times" w:hAnsi="Times" w:cs="Times New Roman"/>
          <w:sz w:val="20"/>
          <w:szCs w:val="20"/>
        </w:rPr>
        <w:t xml:space="preserve"> based on Bentley and McIlroy’s sort function [</w:t>
      </w:r>
      <w:r w:rsidR="00AF52E6">
        <w:rPr>
          <w:rFonts w:ascii="Times" w:hAnsi="Times" w:cs="Times New Roman"/>
          <w:sz w:val="20"/>
          <w:szCs w:val="20"/>
        </w:rPr>
        <w:t>1</w:t>
      </w:r>
      <w:r w:rsidRPr="00D525BE">
        <w:rPr>
          <w:rFonts w:ascii="Times" w:hAnsi="Times" w:cs="Times New Roman"/>
          <w:sz w:val="20"/>
          <w:szCs w:val="20"/>
        </w:rPr>
        <w:t xml:space="preserve">]. A significant deviation from Bentley and McIlroy’s </w:t>
      </w:r>
      <w:r w:rsidRPr="00E86F38">
        <w:rPr>
          <w:rFonts w:ascii="Times" w:hAnsi="Times" w:cs="Times New Roman"/>
          <w:i/>
          <w:iCs/>
          <w:sz w:val="20"/>
          <w:szCs w:val="20"/>
          <w:rPrChange w:id="173" w:author="Hantao" w:date="2021-03-16T16:59:00Z">
            <w:rPr>
              <w:rFonts w:ascii="Times" w:hAnsi="Times" w:cs="Times New Roman"/>
              <w:sz w:val="20"/>
              <w:szCs w:val="20"/>
            </w:rPr>
          </w:rPrChange>
        </w:rPr>
        <w:t>qsort</w:t>
      </w:r>
      <w:r w:rsidRPr="00D525BE">
        <w:rPr>
          <w:rFonts w:ascii="Times" w:hAnsi="Times" w:cs="Times New Roman"/>
          <w:sz w:val="20"/>
          <w:szCs w:val="20"/>
        </w:rPr>
        <w:t xml:space="preserve"> is that the BSD </w:t>
      </w:r>
      <w:r w:rsidRPr="00E86F38">
        <w:rPr>
          <w:rFonts w:ascii="Times" w:hAnsi="Times" w:cs="Times New Roman"/>
          <w:i/>
          <w:iCs/>
          <w:sz w:val="20"/>
          <w:szCs w:val="20"/>
          <w:rPrChange w:id="174" w:author="Hantao" w:date="2021-03-16T16:59:00Z">
            <w:rPr>
              <w:rFonts w:ascii="Times" w:hAnsi="Times" w:cs="Times New Roman"/>
              <w:sz w:val="20"/>
              <w:szCs w:val="20"/>
            </w:rPr>
          </w:rPrChange>
        </w:rPr>
        <w:t>qsort</w:t>
      </w:r>
      <w:r w:rsidRPr="00D525BE">
        <w:rPr>
          <w:rFonts w:ascii="Times" w:hAnsi="Times" w:cs="Times New Roman"/>
          <w:sz w:val="20"/>
          <w:szCs w:val="20"/>
        </w:rPr>
        <w:t xml:space="preserve"> </w:t>
      </w:r>
      <w:r w:rsidRPr="00D525BE">
        <w:rPr>
          <w:rFonts w:ascii="Times" w:hAnsi="Times" w:cs="Times New Roman"/>
          <w:sz w:val="20"/>
          <w:szCs w:val="20"/>
        </w:rPr>
        <w:lastRenderedPageBreak/>
        <w:t xml:space="preserve">resorts to </w:t>
      </w:r>
      <w:r w:rsidRPr="00E86F38">
        <w:rPr>
          <w:rFonts w:ascii="Times" w:hAnsi="Times" w:cs="Times New Roman"/>
          <w:i/>
          <w:iCs/>
          <w:sz w:val="20"/>
          <w:szCs w:val="20"/>
          <w:rPrChange w:id="175" w:author="Hantao" w:date="2021-03-16T17:00:00Z">
            <w:rPr>
              <w:rFonts w:ascii="Times" w:hAnsi="Times" w:cs="Times New Roman"/>
              <w:sz w:val="20"/>
              <w:szCs w:val="20"/>
            </w:rPr>
          </w:rPrChange>
        </w:rPr>
        <w:t>insertion sort</w:t>
      </w:r>
      <w:r w:rsidRPr="00D525BE">
        <w:rPr>
          <w:rFonts w:ascii="Times" w:hAnsi="Times" w:cs="Times New Roman"/>
          <w:sz w:val="20"/>
          <w:szCs w:val="20"/>
        </w:rPr>
        <w:t>, not only for small arrays, but also whenever a partitioning round is completed without having moved any element</w:t>
      </w:r>
      <w:del w:id="176" w:author="Hantao" w:date="2021-03-16T17:00:00Z">
        <w:r w:rsidRPr="00D525BE" w:rsidDel="00E86F38">
          <w:rPr>
            <w:rFonts w:ascii="Times" w:hAnsi="Times" w:cs="Times New Roman"/>
            <w:sz w:val="20"/>
            <w:szCs w:val="20"/>
          </w:rPr>
          <w:delText>s</w:delText>
        </w:r>
      </w:del>
      <w:r w:rsidRPr="00D525BE">
        <w:rPr>
          <w:rFonts w:ascii="Times" w:hAnsi="Times" w:cs="Times New Roman"/>
          <w:sz w:val="20"/>
          <w:szCs w:val="20"/>
        </w:rPr>
        <w:t xml:space="preserve">. The latter is intended to capture nearly sorted inputs, since insertion sort will handle these cases </w:t>
      </w:r>
      <w:r w:rsidR="00195AA1" w:rsidRPr="00D525BE">
        <w:rPr>
          <w:rFonts w:ascii="Times" w:hAnsi="Times" w:cs="Times New Roman"/>
          <w:sz w:val="20"/>
          <w:szCs w:val="20"/>
        </w:rPr>
        <w:t>efficiently</w:t>
      </w:r>
      <w:r w:rsidRPr="00D525BE">
        <w:rPr>
          <w:rFonts w:ascii="Times" w:hAnsi="Times" w:cs="Times New Roman"/>
          <w:sz w:val="20"/>
          <w:szCs w:val="20"/>
        </w:rPr>
        <w:t xml:space="preserve">. However, this technique may miss fire. We found </w:t>
      </w:r>
      <w:r w:rsidR="00C3776D" w:rsidRPr="00D525BE">
        <w:rPr>
          <w:rFonts w:ascii="Times" w:hAnsi="Times" w:cs="Times New Roman"/>
          <w:sz w:val="20"/>
          <w:szCs w:val="20"/>
        </w:rPr>
        <w:t xml:space="preserve">by accident </w:t>
      </w:r>
      <w:r w:rsidRPr="00D525BE">
        <w:rPr>
          <w:rFonts w:ascii="Times" w:hAnsi="Times" w:cs="Times New Roman"/>
          <w:sz w:val="20"/>
          <w:szCs w:val="20"/>
        </w:rPr>
        <w:t xml:space="preserve">that the BSD </w:t>
      </w:r>
      <w:r w:rsidRPr="00E86F38">
        <w:rPr>
          <w:rFonts w:ascii="Times" w:hAnsi="Times" w:cs="Times New Roman"/>
          <w:i/>
          <w:iCs/>
          <w:sz w:val="20"/>
          <w:szCs w:val="20"/>
          <w:rPrChange w:id="177" w:author="Hantao" w:date="2021-03-16T17:01:00Z">
            <w:rPr>
              <w:rFonts w:ascii="Times" w:hAnsi="Times" w:cs="Times New Roman"/>
              <w:sz w:val="20"/>
              <w:szCs w:val="20"/>
            </w:rPr>
          </w:rPrChange>
        </w:rPr>
        <w:t>qsort</w:t>
      </w:r>
      <w:r w:rsidRPr="00D525BE">
        <w:rPr>
          <w:rFonts w:ascii="Times" w:hAnsi="Times" w:cs="Times New Roman"/>
          <w:sz w:val="20"/>
          <w:szCs w:val="20"/>
        </w:rPr>
        <w:t xml:space="preserve"> performs very poorly on a set of instances. By extensive experiments, we will try to identify which techniques used in the past [</w:t>
      </w:r>
      <w:r w:rsidR="00DD1F70">
        <w:rPr>
          <w:rFonts w:ascii="Times" w:hAnsi="Times" w:cs="Times New Roman"/>
          <w:sz w:val="20"/>
          <w:szCs w:val="20"/>
        </w:rPr>
        <w:t>12</w:t>
      </w:r>
      <w:r w:rsidRPr="00D525BE">
        <w:rPr>
          <w:rFonts w:ascii="Times" w:hAnsi="Times" w:cs="Times New Roman"/>
          <w:sz w:val="20"/>
          <w:szCs w:val="20"/>
        </w:rPr>
        <w:t xml:space="preserve">] are effective and what new techniques can be used so that </w:t>
      </w:r>
      <w:r w:rsidRPr="00E86F38">
        <w:rPr>
          <w:rFonts w:ascii="Times" w:hAnsi="Times" w:cs="Times New Roman"/>
          <w:i/>
          <w:iCs/>
          <w:sz w:val="20"/>
          <w:szCs w:val="20"/>
          <w:rPrChange w:id="178" w:author="Hantao" w:date="2021-03-16T17:01:00Z">
            <w:rPr>
              <w:rFonts w:ascii="Times" w:hAnsi="Times" w:cs="Times New Roman"/>
              <w:sz w:val="20"/>
              <w:szCs w:val="20"/>
            </w:rPr>
          </w:rPrChange>
        </w:rPr>
        <w:t>quicksort</w:t>
      </w:r>
      <w:r w:rsidRPr="00D525BE">
        <w:rPr>
          <w:rFonts w:ascii="Times" w:hAnsi="Times" w:cs="Times New Roman"/>
          <w:sz w:val="20"/>
          <w:szCs w:val="20"/>
        </w:rPr>
        <w:t xml:space="preserve"> can handle better nearly sorted inputs and has better overall performances over all kinds of inputs. This is the second goal of this article. </w:t>
      </w:r>
    </w:p>
    <w:p w14:paraId="15BFF0D3" w14:textId="77777777" w:rsidR="00AC2EDC" w:rsidRPr="00D525BE" w:rsidRDefault="00AC2EDC" w:rsidP="00D525BE">
      <w:pPr>
        <w:spacing w:after="0" w:line="240" w:lineRule="auto"/>
        <w:jc w:val="both"/>
        <w:rPr>
          <w:rFonts w:ascii="Times" w:hAnsi="Times" w:cs="Times New Roman"/>
          <w:sz w:val="20"/>
          <w:szCs w:val="20"/>
        </w:rPr>
      </w:pPr>
    </w:p>
    <w:p w14:paraId="7F869D40" w14:textId="0BEB63FF"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third goal of this article is to establish a software platform available in the public domain so that anyone can test </w:t>
      </w:r>
      <w:ins w:id="179" w:author="Hantao" w:date="2021-03-17T14:15:00Z">
        <w:r w:rsidR="00054CF8">
          <w:rPr>
            <w:rFonts w:ascii="Times" w:hAnsi="Times" w:cs="Times New Roman"/>
            <w:sz w:val="20"/>
            <w:szCs w:val="20"/>
          </w:rPr>
          <w:t>their</w:t>
        </w:r>
      </w:ins>
      <w:del w:id="180" w:author="Hantao" w:date="2021-03-17T14:15:00Z">
        <w:r w:rsidRPr="00D525BE" w:rsidDel="00054CF8">
          <w:rPr>
            <w:rFonts w:ascii="Times" w:hAnsi="Times" w:cs="Times New Roman"/>
            <w:sz w:val="20"/>
            <w:szCs w:val="20"/>
          </w:rPr>
          <w:delText>his</w:delText>
        </w:r>
      </w:del>
      <w:r w:rsidRPr="00D525BE">
        <w:rPr>
          <w:rFonts w:ascii="Times" w:hAnsi="Times" w:cs="Times New Roman"/>
          <w:sz w:val="20"/>
          <w:szCs w:val="20"/>
        </w:rPr>
        <w:t xml:space="preserve"> own sorting algorithm against other best implement</w:t>
      </w:r>
      <w:r w:rsidR="005544AA" w:rsidRPr="00D525BE">
        <w:rPr>
          <w:rFonts w:ascii="Times" w:hAnsi="Times" w:cs="Times New Roman"/>
          <w:sz w:val="20"/>
          <w:szCs w:val="20"/>
        </w:rPr>
        <w:t xml:space="preserve">ations. Currently, the platform, called </w:t>
      </w:r>
      <w:r w:rsidR="005544AA" w:rsidRPr="00D525BE">
        <w:rPr>
          <w:rFonts w:ascii="Times" w:hAnsi="Times" w:cs="Times New Roman"/>
          <w:i/>
          <w:sz w:val="20"/>
          <w:szCs w:val="20"/>
        </w:rPr>
        <w:t>sortrace</w:t>
      </w:r>
      <w:r w:rsidR="005544AA" w:rsidRPr="00D525BE">
        <w:rPr>
          <w:rFonts w:ascii="Times" w:hAnsi="Times" w:cs="Times New Roman"/>
          <w:sz w:val="20"/>
          <w:szCs w:val="20"/>
        </w:rPr>
        <w:t xml:space="preserve">, is a C program which </w:t>
      </w:r>
      <w:r w:rsidRPr="00D525BE">
        <w:rPr>
          <w:rFonts w:ascii="Times" w:hAnsi="Times" w:cs="Times New Roman"/>
          <w:sz w:val="20"/>
          <w:szCs w:val="20"/>
        </w:rPr>
        <w:t xml:space="preserve">provides 12 types of inputs and over 20 implementations of sorting algorithms. Each type </w:t>
      </w:r>
      <w:ins w:id="181" w:author="Hantao" w:date="2021-03-16T17:02:00Z">
        <w:r w:rsidR="00E86F38">
          <w:rPr>
            <w:rFonts w:ascii="Times" w:hAnsi="Times" w:cs="Times New Roman"/>
            <w:sz w:val="20"/>
            <w:szCs w:val="20"/>
          </w:rPr>
          <w:t xml:space="preserve">of inputs </w:t>
        </w:r>
      </w:ins>
      <w:r w:rsidRPr="00D525BE">
        <w:rPr>
          <w:rFonts w:ascii="Times" w:hAnsi="Times" w:cs="Times New Roman"/>
          <w:sz w:val="20"/>
          <w:szCs w:val="20"/>
        </w:rPr>
        <w:t xml:space="preserve">can take another parameter to decide its subtype. We have tested over a dozen of different </w:t>
      </w:r>
      <w:ins w:id="182" w:author="Hantao" w:date="2021-03-16T17:03:00Z">
        <w:r w:rsidR="00E86F38">
          <w:rPr>
            <w:rFonts w:ascii="Times" w:hAnsi="Times" w:cs="Times New Roman"/>
            <w:sz w:val="20"/>
            <w:szCs w:val="20"/>
          </w:rPr>
          <w:t xml:space="preserve">input </w:t>
        </w:r>
      </w:ins>
      <w:r w:rsidRPr="00D525BE">
        <w:rPr>
          <w:rFonts w:ascii="Times" w:hAnsi="Times" w:cs="Times New Roman"/>
          <w:sz w:val="20"/>
          <w:szCs w:val="20"/>
        </w:rPr>
        <w:t xml:space="preserve">sequences in the </w:t>
      </w:r>
      <w:r w:rsidRPr="00E86F38">
        <w:rPr>
          <w:rFonts w:ascii="Times" w:hAnsi="Times" w:cs="Times New Roman"/>
          <w:i/>
          <w:iCs/>
          <w:sz w:val="20"/>
          <w:szCs w:val="20"/>
          <w:rPrChange w:id="183" w:author="Hantao" w:date="2021-03-16T17:02:00Z">
            <w:rPr>
              <w:rFonts w:ascii="Times" w:hAnsi="Times" w:cs="Times New Roman"/>
              <w:sz w:val="20"/>
              <w:szCs w:val="20"/>
            </w:rPr>
          </w:rPrChange>
        </w:rPr>
        <w:t>shellsort</w:t>
      </w:r>
      <w:r w:rsidRPr="00D525BE">
        <w:rPr>
          <w:rFonts w:ascii="Times" w:hAnsi="Times" w:cs="Times New Roman"/>
          <w:sz w:val="20"/>
          <w:szCs w:val="20"/>
        </w:rPr>
        <w:t xml:space="preserve"> algorithm to see which one works best. We hope that anyone who claims to have found a better sorting algorithm</w:t>
      </w:r>
      <w:r w:rsidR="005544AA" w:rsidRPr="00D525BE">
        <w:rPr>
          <w:rFonts w:ascii="Times" w:hAnsi="Times" w:cs="Times New Roman"/>
          <w:sz w:val="20"/>
          <w:szCs w:val="20"/>
        </w:rPr>
        <w:t>,</w:t>
      </w:r>
      <w:r w:rsidRPr="00D525BE">
        <w:rPr>
          <w:rFonts w:ascii="Times" w:hAnsi="Times" w:cs="Times New Roman"/>
          <w:sz w:val="20"/>
          <w:szCs w:val="20"/>
        </w:rPr>
        <w:t xml:space="preserve"> can use this platform to sustain </w:t>
      </w:r>
      <w:ins w:id="184" w:author="Hantao" w:date="2021-03-17T14:15:00Z">
        <w:r w:rsidR="00054CF8">
          <w:rPr>
            <w:rFonts w:ascii="Times" w:hAnsi="Times" w:cs="Times New Roman"/>
            <w:sz w:val="20"/>
            <w:szCs w:val="20"/>
          </w:rPr>
          <w:t>their</w:t>
        </w:r>
      </w:ins>
      <w:del w:id="185" w:author="Hantao" w:date="2021-03-17T14:15:00Z">
        <w:r w:rsidRPr="00D525BE" w:rsidDel="00054CF8">
          <w:rPr>
            <w:rFonts w:ascii="Times" w:hAnsi="Times" w:cs="Times New Roman"/>
            <w:sz w:val="20"/>
            <w:szCs w:val="20"/>
          </w:rPr>
          <w:delText>his</w:delText>
        </w:r>
      </w:del>
      <w:r w:rsidRPr="00D525BE">
        <w:rPr>
          <w:rFonts w:ascii="Times" w:hAnsi="Times" w:cs="Times New Roman"/>
          <w:sz w:val="20"/>
          <w:szCs w:val="20"/>
        </w:rPr>
        <w:t xml:space="preserve"> claim by going through the sort race.  </w:t>
      </w:r>
    </w:p>
    <w:p w14:paraId="6A4B8ED8" w14:textId="77777777" w:rsidR="00AC2EDC" w:rsidRPr="00D525BE" w:rsidRDefault="00AC2EDC" w:rsidP="00D525BE">
      <w:pPr>
        <w:spacing w:after="0" w:line="240" w:lineRule="auto"/>
        <w:jc w:val="both"/>
        <w:rPr>
          <w:rFonts w:ascii="Times" w:hAnsi="Times" w:cs="Times New Roman"/>
          <w:sz w:val="20"/>
          <w:szCs w:val="20"/>
        </w:rPr>
      </w:pPr>
    </w:p>
    <w:p w14:paraId="6FB3D234"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Before we select the best implementation for </w:t>
      </w:r>
      <w:r w:rsidRPr="00E86F38">
        <w:rPr>
          <w:rFonts w:ascii="Times" w:hAnsi="Times" w:cs="Times New Roman"/>
          <w:i/>
          <w:iCs/>
          <w:sz w:val="20"/>
          <w:szCs w:val="20"/>
          <w:rPrChange w:id="186" w:author="Hantao" w:date="2021-03-16T17:03:00Z">
            <w:rPr>
              <w:rFonts w:ascii="Times" w:hAnsi="Times" w:cs="Times New Roman"/>
              <w:sz w:val="20"/>
              <w:szCs w:val="20"/>
            </w:rPr>
          </w:rPrChange>
        </w:rPr>
        <w:t>quicksort</w:t>
      </w:r>
      <w:r w:rsidRPr="00D525BE">
        <w:rPr>
          <w:rFonts w:ascii="Times" w:hAnsi="Times" w:cs="Times New Roman"/>
          <w:sz w:val="20"/>
          <w:szCs w:val="20"/>
        </w:rPr>
        <w:t xml:space="preserve"> and </w:t>
      </w:r>
      <w:r w:rsidRPr="00E86F38">
        <w:rPr>
          <w:rFonts w:ascii="Times" w:hAnsi="Times" w:cs="Times New Roman"/>
          <w:i/>
          <w:iCs/>
          <w:sz w:val="20"/>
          <w:szCs w:val="20"/>
          <w:rPrChange w:id="187" w:author="Hantao" w:date="2021-03-16T17:03:00Z">
            <w:rPr>
              <w:rFonts w:ascii="Times" w:hAnsi="Times" w:cs="Times New Roman"/>
              <w:sz w:val="20"/>
              <w:szCs w:val="20"/>
            </w:rPr>
          </w:rPrChange>
        </w:rPr>
        <w:t>mergesort</w:t>
      </w:r>
      <w:r w:rsidRPr="00D525BE">
        <w:rPr>
          <w:rFonts w:ascii="Times" w:hAnsi="Times" w:cs="Times New Roman"/>
          <w:sz w:val="20"/>
          <w:szCs w:val="20"/>
        </w:rPr>
        <w:t xml:space="preserve">, let us see what types of inputs are available in the platform.     </w:t>
      </w:r>
    </w:p>
    <w:p w14:paraId="6093F7A5" w14:textId="77777777" w:rsidR="00431AF1" w:rsidRPr="00D525BE" w:rsidRDefault="00431AF1">
      <w:pPr>
        <w:spacing w:after="0" w:line="240" w:lineRule="auto"/>
        <w:rPr>
          <w:rFonts w:ascii="Times" w:hAnsi="Times" w:cs="Times New Roman"/>
          <w:sz w:val="20"/>
          <w:szCs w:val="20"/>
        </w:rPr>
      </w:pPr>
    </w:p>
    <w:p w14:paraId="27905E5E" w14:textId="77777777" w:rsidR="00AC2EDC" w:rsidRPr="00D525BE" w:rsidRDefault="00AC2EDC">
      <w:pPr>
        <w:spacing w:after="0" w:line="240" w:lineRule="auto"/>
        <w:rPr>
          <w:rFonts w:ascii="Times" w:hAnsi="Times" w:cs="Times New Roman"/>
          <w:sz w:val="20"/>
          <w:szCs w:val="20"/>
        </w:rPr>
      </w:pPr>
    </w:p>
    <w:p w14:paraId="6881056D" w14:textId="77777777" w:rsidR="00AC2EDC" w:rsidRPr="00D525BE" w:rsidRDefault="00431AF1" w:rsidP="00431AF1">
      <w:pPr>
        <w:pStyle w:val="ListParagraph"/>
        <w:numPr>
          <w:ilvl w:val="0"/>
          <w:numId w:val="13"/>
        </w:numPr>
        <w:spacing w:after="0" w:line="240" w:lineRule="auto"/>
        <w:rPr>
          <w:rFonts w:ascii="Times" w:hAnsi="Times" w:cs="Arial"/>
          <w:b/>
          <w:sz w:val="18"/>
          <w:szCs w:val="18"/>
        </w:rPr>
      </w:pPr>
      <w:r w:rsidRPr="00D525BE">
        <w:rPr>
          <w:rFonts w:ascii="Times" w:hAnsi="Times" w:cs="Arial"/>
          <w:b/>
          <w:sz w:val="18"/>
          <w:szCs w:val="18"/>
        </w:rPr>
        <w:t>TWELVE CLASSES OF INPU</w:t>
      </w:r>
      <w:r w:rsidR="00E716DE" w:rsidRPr="00D525BE">
        <w:rPr>
          <w:rFonts w:ascii="Times" w:hAnsi="Times" w:cs="Arial"/>
          <w:b/>
          <w:sz w:val="18"/>
          <w:szCs w:val="18"/>
        </w:rPr>
        <w:t>T</w:t>
      </w:r>
      <w:r w:rsidRPr="00D525BE">
        <w:rPr>
          <w:rFonts w:ascii="Times" w:hAnsi="Times" w:cs="Arial"/>
          <w:b/>
          <w:sz w:val="18"/>
          <w:szCs w:val="18"/>
        </w:rPr>
        <w:t>S</w:t>
      </w:r>
    </w:p>
    <w:p w14:paraId="38BA192A" w14:textId="77777777" w:rsidR="00AC2EDC" w:rsidRPr="00D525BE" w:rsidRDefault="00AC2EDC">
      <w:pPr>
        <w:spacing w:after="0" w:line="240" w:lineRule="auto"/>
        <w:rPr>
          <w:rFonts w:ascii="Times" w:hAnsi="Times" w:cs="Times New Roman"/>
          <w:b/>
          <w:sz w:val="20"/>
          <w:szCs w:val="20"/>
        </w:rPr>
      </w:pPr>
    </w:p>
    <w:p w14:paraId="56642FAE"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For the first five classes of inputs, each array is randomly generated and each array item is one of the following</w:t>
      </w:r>
      <w:r w:rsidR="005C2D8C" w:rsidRPr="00D525BE">
        <w:rPr>
          <w:rFonts w:ascii="Times" w:hAnsi="Times" w:cs="Times New Roman"/>
          <w:sz w:val="20"/>
          <w:szCs w:val="20"/>
        </w:rPr>
        <w:t xml:space="preserve"> five</w:t>
      </w:r>
      <w:r w:rsidRPr="00D525BE">
        <w:rPr>
          <w:rFonts w:ascii="Times" w:hAnsi="Times" w:cs="Times New Roman"/>
          <w:sz w:val="20"/>
          <w:szCs w:val="20"/>
        </w:rPr>
        <w:t xml:space="preserve"> types: long integer, double, lists of integers of 64, 256, and 1024 bytes, respectively. For the next seven classes, besides the list length </w:t>
      </w:r>
      <w:r w:rsidRPr="00D525BE">
        <w:rPr>
          <w:rFonts w:ascii="Times" w:hAnsi="Times" w:cs="Times New Roman"/>
          <w:i/>
          <w:sz w:val="20"/>
          <w:szCs w:val="20"/>
        </w:rPr>
        <w:t>n</w:t>
      </w:r>
      <w:r w:rsidRPr="00D525BE">
        <w:rPr>
          <w:rFonts w:ascii="Times" w:hAnsi="Times" w:cs="Times New Roman"/>
          <w:sz w:val="20"/>
          <w:szCs w:val="20"/>
        </w:rPr>
        <w:t xml:space="preserve">, it takes another integer </w:t>
      </w:r>
      <w:r w:rsidRPr="00D525BE">
        <w:rPr>
          <w:rFonts w:ascii="Times" w:hAnsi="Times" w:cs="Times New Roman"/>
          <w:i/>
          <w:sz w:val="20"/>
          <w:szCs w:val="20"/>
        </w:rPr>
        <w:t>k</w:t>
      </w:r>
      <w:r w:rsidRPr="00D525BE">
        <w:rPr>
          <w:rFonts w:ascii="Times" w:hAnsi="Times" w:cs="Times New Roman"/>
          <w:sz w:val="20"/>
          <w:szCs w:val="20"/>
        </w:rPr>
        <w:t>, where 1≤</w:t>
      </w:r>
      <w:r w:rsidRPr="00D525BE">
        <w:rPr>
          <w:rFonts w:ascii="Times" w:hAnsi="Times" w:cs="Times New Roman"/>
          <w:i/>
          <w:sz w:val="20"/>
          <w:szCs w:val="20"/>
        </w:rPr>
        <w:t>k</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 xml:space="preserve">.  Before we present these seven classes, let us first review some concepts.                                                                           </w:t>
      </w:r>
    </w:p>
    <w:p w14:paraId="5C8614BB" w14:textId="77777777" w:rsidR="00AC2EDC" w:rsidRPr="00D525BE" w:rsidRDefault="00AC2EDC" w:rsidP="00D525BE">
      <w:pPr>
        <w:spacing w:after="0" w:line="240" w:lineRule="auto"/>
        <w:jc w:val="both"/>
        <w:rPr>
          <w:rFonts w:ascii="Times" w:hAnsi="Times" w:cs="Times New Roman"/>
          <w:sz w:val="20"/>
          <w:szCs w:val="20"/>
        </w:rPr>
      </w:pPr>
    </w:p>
    <w:p w14:paraId="1ED620B4" w14:textId="4139BB6D" w:rsidR="00AC2EDC" w:rsidRPr="00D525BE" w:rsidRDefault="00E716DE" w:rsidP="005C24F4">
      <w:pPr>
        <w:spacing w:after="0" w:line="240" w:lineRule="auto"/>
        <w:jc w:val="both"/>
        <w:rPr>
          <w:rFonts w:ascii="Times" w:hAnsi="Times" w:cs="Times New Roman"/>
          <w:sz w:val="20"/>
          <w:szCs w:val="20"/>
        </w:rPr>
      </w:pPr>
      <w:del w:id="188" w:author="Hantao" w:date="2021-03-17T11:31:00Z">
        <w:r w:rsidRPr="00D525BE" w:rsidDel="00B340D8">
          <w:rPr>
            <w:rFonts w:ascii="Times" w:hAnsi="Times" w:cs="Times New Roman"/>
            <w:sz w:val="20"/>
            <w:szCs w:val="20"/>
          </w:rPr>
          <w:delText xml:space="preserve">Given an array </w:delText>
        </w:r>
        <w:r w:rsidRPr="00D525BE" w:rsidDel="00B340D8">
          <w:rPr>
            <w:rFonts w:ascii="Times" w:hAnsi="Times" w:cs="Times New Roman"/>
            <w:i/>
            <w:sz w:val="20"/>
            <w:szCs w:val="20"/>
          </w:rPr>
          <w:delText xml:space="preserve">A = </w:delText>
        </w:r>
        <w:r w:rsidRPr="00D525BE" w:rsidDel="00B340D8">
          <w:rPr>
            <w:rFonts w:ascii="Times" w:hAnsi="Times" w:cs="Times New Roman"/>
            <w:sz w:val="20"/>
            <w:szCs w:val="20"/>
          </w:rPr>
          <w:delText>(</w:delText>
        </w:r>
        <w:r w:rsidRPr="00D525BE" w:rsidDel="00B340D8">
          <w:rPr>
            <w:rFonts w:ascii="Times" w:hAnsi="Times" w:cs="Times New Roman"/>
            <w:i/>
            <w:sz w:val="20"/>
            <w:szCs w:val="20"/>
          </w:rPr>
          <w:delText>a</w:delText>
        </w:r>
        <w:r w:rsidRPr="00D525BE" w:rsidDel="00B340D8">
          <w:rPr>
            <w:rFonts w:ascii="Times" w:hAnsi="Times" w:cs="Times New Roman"/>
            <w:i/>
            <w:sz w:val="20"/>
            <w:szCs w:val="20"/>
            <w:vertAlign w:val="subscript"/>
          </w:rPr>
          <w:delText>1</w:delText>
        </w:r>
        <w:r w:rsidRPr="00D525BE" w:rsidDel="00B340D8">
          <w:rPr>
            <w:rFonts w:ascii="Times" w:hAnsi="Times" w:cs="Times New Roman"/>
            <w:i/>
            <w:sz w:val="20"/>
            <w:szCs w:val="20"/>
          </w:rPr>
          <w:delText>, a</w:delText>
        </w:r>
        <w:r w:rsidRPr="00D525BE" w:rsidDel="00B340D8">
          <w:rPr>
            <w:rFonts w:ascii="Times" w:hAnsi="Times" w:cs="Times New Roman"/>
            <w:i/>
            <w:sz w:val="20"/>
            <w:szCs w:val="20"/>
            <w:vertAlign w:val="subscript"/>
          </w:rPr>
          <w:delText>2</w:delText>
        </w:r>
        <w:r w:rsidRPr="00D525BE" w:rsidDel="00B340D8">
          <w:rPr>
            <w:rFonts w:ascii="Times" w:hAnsi="Times" w:cs="Times New Roman"/>
            <w:i/>
            <w:sz w:val="20"/>
            <w:szCs w:val="20"/>
          </w:rPr>
          <w:delText>, ..., a</w:delText>
        </w:r>
        <w:r w:rsidRPr="00D525BE" w:rsidDel="00B340D8">
          <w:rPr>
            <w:rFonts w:ascii="Times" w:hAnsi="Times" w:cs="Times New Roman"/>
            <w:i/>
            <w:sz w:val="20"/>
            <w:szCs w:val="20"/>
            <w:vertAlign w:val="subscript"/>
          </w:rPr>
          <w:delText>n</w:delText>
        </w:r>
        <w:r w:rsidRPr="00D525BE" w:rsidDel="00B340D8">
          <w:rPr>
            <w:rFonts w:ascii="Times" w:hAnsi="Times" w:cs="Times New Roman"/>
            <w:sz w:val="20"/>
            <w:szCs w:val="20"/>
          </w:rPr>
          <w:delText xml:space="preserve">), let </w:delText>
        </w:r>
        <w:r w:rsidRPr="00D525BE" w:rsidDel="00B340D8">
          <w:rPr>
            <w:rFonts w:ascii="Times" w:hAnsi="Times" w:cs="Times New Roman"/>
            <w:i/>
            <w:sz w:val="20"/>
            <w:szCs w:val="20"/>
          </w:rPr>
          <w:delText>rank</w:delText>
        </w:r>
        <w:r w:rsidRPr="00D525BE" w:rsidDel="00B340D8">
          <w:rPr>
            <w:rFonts w:ascii="Times" w:hAnsi="Times" w:cs="Times New Roman"/>
            <w:sz w:val="20"/>
            <w:szCs w:val="20"/>
          </w:rPr>
          <w:delText>(</w:delText>
        </w:r>
        <w:r w:rsidRPr="00D525BE" w:rsidDel="00B340D8">
          <w:rPr>
            <w:rFonts w:ascii="Times" w:hAnsi="Times" w:cs="Times New Roman"/>
            <w:i/>
            <w:sz w:val="20"/>
            <w:szCs w:val="20"/>
          </w:rPr>
          <w:delText>a</w:delText>
        </w:r>
        <w:r w:rsidRPr="00D525BE" w:rsidDel="00B340D8">
          <w:rPr>
            <w:rFonts w:ascii="Times" w:hAnsi="Times" w:cs="Times New Roman"/>
            <w:i/>
            <w:sz w:val="20"/>
            <w:szCs w:val="20"/>
            <w:vertAlign w:val="subscript"/>
          </w:rPr>
          <w:delText>i</w:delText>
        </w:r>
        <w:r w:rsidRPr="00D525BE" w:rsidDel="00B340D8">
          <w:rPr>
            <w:rFonts w:ascii="Times" w:hAnsi="Times" w:cs="Times New Roman"/>
            <w:sz w:val="20"/>
            <w:szCs w:val="20"/>
          </w:rPr>
          <w:delText xml:space="preserve">) be the final position of </w:delText>
        </w:r>
        <w:r w:rsidRPr="00D525BE" w:rsidDel="00B340D8">
          <w:rPr>
            <w:rFonts w:ascii="Times" w:hAnsi="Times" w:cs="Times New Roman"/>
            <w:i/>
            <w:sz w:val="20"/>
            <w:szCs w:val="20"/>
          </w:rPr>
          <w:delText>a</w:delText>
        </w:r>
        <w:r w:rsidRPr="00D525BE" w:rsidDel="00B340D8">
          <w:rPr>
            <w:rFonts w:ascii="Times" w:hAnsi="Times" w:cs="Times New Roman"/>
            <w:i/>
            <w:sz w:val="20"/>
            <w:szCs w:val="20"/>
            <w:vertAlign w:val="subscript"/>
          </w:rPr>
          <w:delText>i</w:delText>
        </w:r>
        <w:r w:rsidRPr="00D525BE" w:rsidDel="00B340D8">
          <w:rPr>
            <w:rFonts w:ascii="Times" w:hAnsi="Times" w:cs="Times New Roman"/>
            <w:sz w:val="20"/>
            <w:szCs w:val="20"/>
          </w:rPr>
          <w:delText xml:space="preserve"> in the sorted array.  </w:delText>
        </w:r>
      </w:del>
      <w:r w:rsidRPr="00D525BE">
        <w:rPr>
          <w:rFonts w:ascii="Times" w:hAnsi="Times" w:cs="Times New Roman"/>
          <w:sz w:val="20"/>
          <w:szCs w:val="20"/>
        </w:rPr>
        <w:t>Many researchers prefer to use</w:t>
      </w:r>
      <w:r w:rsidRPr="00D525BE">
        <w:rPr>
          <w:rFonts w:ascii="Times" w:hAnsi="Times" w:cs="Times New Roman"/>
          <w:i/>
          <w:sz w:val="20"/>
          <w:szCs w:val="20"/>
        </w:rPr>
        <w:t xml:space="preserve"> </w:t>
      </w:r>
      <w:r w:rsidRPr="00D525BE">
        <w:rPr>
          <w:rFonts w:ascii="Times" w:hAnsi="Times" w:cs="Times New Roman"/>
          <w:sz w:val="20"/>
          <w:szCs w:val="20"/>
        </w:rPr>
        <w:t>the number of inversions,</w:t>
      </w:r>
      <w:ins w:id="189" w:author="Hantao" w:date="2021-03-16T17:09:00Z">
        <w:r w:rsidR="005C24F4">
          <w:rPr>
            <w:rFonts w:ascii="Times" w:hAnsi="Times" w:cs="Times New Roman"/>
            <w:sz w:val="20"/>
            <w:szCs w:val="20"/>
          </w:rPr>
          <w:t xml:space="preserve"> to measure </w:t>
        </w:r>
        <w:r w:rsidR="005C24F4" w:rsidRPr="005C24F4">
          <w:rPr>
            <w:rFonts w:ascii="Times" w:hAnsi="Times" w:cs="Times New Roman"/>
            <w:sz w:val="20"/>
            <w:szCs w:val="20"/>
          </w:rPr>
          <w:t>how far (or close) the array is from being sorted. If the array is already sorted, then the inversion count is 0, but if the array is sorted in the reverse order, the inversion count is the maximum</w:t>
        </w:r>
      </w:ins>
      <w:ins w:id="190" w:author="Hantao" w:date="2021-03-16T17:11:00Z">
        <w:r w:rsidR="005C24F4">
          <w:rPr>
            <w:rFonts w:ascii="Times" w:hAnsi="Times" w:cs="Times New Roman"/>
            <w:sz w:val="20"/>
            <w:szCs w:val="20"/>
          </w:rPr>
          <w:t xml:space="preserve"> which is equal to </w:t>
        </w:r>
      </w:ins>
      <w:ins w:id="191" w:author="Hantao" w:date="2021-03-16T17:12:00Z">
        <w:r w:rsidR="005C24F4" w:rsidRPr="00D525BE">
          <w:rPr>
            <w:rFonts w:ascii="Times" w:hAnsi="Times" w:cs="Times New Roman"/>
            <w:i/>
            <w:sz w:val="20"/>
            <w:szCs w:val="20"/>
          </w:rPr>
          <w:t>n</w:t>
        </w:r>
        <w:r w:rsidR="005C24F4" w:rsidRPr="00D525BE">
          <w:rPr>
            <w:rFonts w:ascii="Times" w:hAnsi="Times" w:cs="Times New Roman"/>
            <w:sz w:val="20"/>
            <w:szCs w:val="20"/>
          </w:rPr>
          <w:t>(</w:t>
        </w:r>
        <w:r w:rsidR="005C24F4" w:rsidRPr="00D525BE">
          <w:rPr>
            <w:rFonts w:ascii="Times" w:hAnsi="Times" w:cs="Times New Roman"/>
            <w:i/>
            <w:sz w:val="20"/>
            <w:szCs w:val="20"/>
          </w:rPr>
          <w:t>n</w:t>
        </w:r>
        <w:r w:rsidR="005C24F4" w:rsidRPr="00D525BE">
          <w:rPr>
            <w:rFonts w:ascii="Times" w:hAnsi="Times" w:cs="Times New Roman"/>
            <w:sz w:val="20"/>
            <w:szCs w:val="20"/>
          </w:rPr>
          <w:t>–1)/2</w:t>
        </w:r>
      </w:ins>
      <w:ins w:id="192" w:author="Hantao" w:date="2021-03-16T17:09:00Z">
        <w:r w:rsidR="005C24F4" w:rsidRPr="005C24F4">
          <w:rPr>
            <w:rFonts w:ascii="Times" w:hAnsi="Times" w:cs="Times New Roman"/>
            <w:sz w:val="20"/>
            <w:szCs w:val="20"/>
          </w:rPr>
          <w:t xml:space="preserve">. Formally speaking, two elements </w:t>
        </w:r>
      </w:ins>
      <w:ins w:id="193" w:author="Hantao" w:date="2021-03-17T10:31:00Z">
        <w:r w:rsidR="007C6227">
          <w:rPr>
            <w:rFonts w:ascii="Times" w:hAnsi="Times" w:cs="Times New Roman"/>
            <w:i/>
            <w:iCs/>
            <w:sz w:val="20"/>
            <w:szCs w:val="20"/>
          </w:rPr>
          <w:t>a</w:t>
        </w:r>
      </w:ins>
      <w:ins w:id="194" w:author="Hantao" w:date="2021-03-16T17:09:00Z">
        <w:r w:rsidR="005C24F4" w:rsidRPr="007C6227">
          <w:rPr>
            <w:rFonts w:ascii="Times" w:hAnsi="Times" w:cs="Times New Roman"/>
            <w:i/>
            <w:iCs/>
            <w:sz w:val="20"/>
            <w:szCs w:val="20"/>
            <w:vertAlign w:val="subscript"/>
            <w:rPrChange w:id="195" w:author="Hantao" w:date="2021-03-17T10:31:00Z">
              <w:rPr>
                <w:rFonts w:ascii="Times" w:hAnsi="Times" w:cs="Times New Roman"/>
                <w:sz w:val="20"/>
                <w:szCs w:val="20"/>
              </w:rPr>
            </w:rPrChange>
          </w:rPr>
          <w:t>i</w:t>
        </w:r>
        <w:r w:rsidR="005C24F4" w:rsidRPr="005C24F4">
          <w:rPr>
            <w:rFonts w:ascii="Times" w:hAnsi="Times" w:cs="Times New Roman"/>
            <w:sz w:val="20"/>
            <w:szCs w:val="20"/>
          </w:rPr>
          <w:t xml:space="preserve"> and </w:t>
        </w:r>
      </w:ins>
      <w:ins w:id="196" w:author="Hantao" w:date="2021-03-17T10:31:00Z">
        <w:r w:rsidR="007C6227">
          <w:rPr>
            <w:rFonts w:ascii="Times" w:hAnsi="Times" w:cs="Times New Roman"/>
            <w:i/>
            <w:iCs/>
            <w:sz w:val="20"/>
            <w:szCs w:val="20"/>
          </w:rPr>
          <w:t>a</w:t>
        </w:r>
      </w:ins>
      <w:ins w:id="197" w:author="Hantao" w:date="2021-03-16T17:09:00Z">
        <w:r w:rsidR="005C24F4" w:rsidRPr="007C6227">
          <w:rPr>
            <w:rFonts w:ascii="Times" w:hAnsi="Times" w:cs="Times New Roman"/>
            <w:i/>
            <w:iCs/>
            <w:sz w:val="20"/>
            <w:szCs w:val="20"/>
            <w:vertAlign w:val="subscript"/>
            <w:rPrChange w:id="198" w:author="Hantao" w:date="2021-03-17T10:32:00Z">
              <w:rPr>
                <w:rFonts w:ascii="Times" w:hAnsi="Times" w:cs="Times New Roman"/>
                <w:sz w:val="20"/>
                <w:szCs w:val="20"/>
              </w:rPr>
            </w:rPrChange>
          </w:rPr>
          <w:t>j</w:t>
        </w:r>
        <w:r w:rsidR="005C24F4" w:rsidRPr="005C24F4">
          <w:rPr>
            <w:rFonts w:ascii="Times" w:hAnsi="Times" w:cs="Times New Roman"/>
            <w:sz w:val="20"/>
            <w:szCs w:val="20"/>
          </w:rPr>
          <w:t xml:space="preserve"> form an inversion if </w:t>
        </w:r>
      </w:ins>
      <w:ins w:id="199" w:author="Hantao" w:date="2021-03-17T10:32:00Z">
        <w:r w:rsidR="007C6227">
          <w:rPr>
            <w:rFonts w:ascii="Times" w:hAnsi="Times" w:cs="Times New Roman"/>
            <w:i/>
            <w:iCs/>
            <w:sz w:val="20"/>
            <w:szCs w:val="20"/>
          </w:rPr>
          <w:t>a</w:t>
        </w:r>
      </w:ins>
      <w:ins w:id="200" w:author="Hantao" w:date="2021-03-16T17:09:00Z">
        <w:r w:rsidR="005C24F4" w:rsidRPr="007C6227">
          <w:rPr>
            <w:rFonts w:ascii="Times" w:hAnsi="Times" w:cs="Times New Roman"/>
            <w:i/>
            <w:iCs/>
            <w:sz w:val="20"/>
            <w:szCs w:val="20"/>
            <w:vertAlign w:val="subscript"/>
            <w:rPrChange w:id="201" w:author="Hantao" w:date="2021-03-17T10:32:00Z">
              <w:rPr>
                <w:rFonts w:ascii="Times" w:hAnsi="Times" w:cs="Times New Roman"/>
                <w:sz w:val="20"/>
                <w:szCs w:val="20"/>
              </w:rPr>
            </w:rPrChange>
          </w:rPr>
          <w:t>i</w:t>
        </w:r>
        <w:r w:rsidR="005C24F4" w:rsidRPr="005C24F4">
          <w:rPr>
            <w:rFonts w:ascii="Times" w:hAnsi="Times" w:cs="Times New Roman"/>
            <w:sz w:val="20"/>
            <w:szCs w:val="20"/>
          </w:rPr>
          <w:t xml:space="preserve"> &gt; </w:t>
        </w:r>
      </w:ins>
      <w:ins w:id="202" w:author="Hantao" w:date="2021-03-17T10:32:00Z">
        <w:r w:rsidR="007C6227">
          <w:rPr>
            <w:rFonts w:ascii="Times" w:hAnsi="Times" w:cs="Times New Roman"/>
            <w:i/>
            <w:iCs/>
            <w:sz w:val="20"/>
            <w:szCs w:val="20"/>
          </w:rPr>
          <w:t>a</w:t>
        </w:r>
      </w:ins>
      <w:ins w:id="203" w:author="Hantao" w:date="2021-03-16T17:09:00Z">
        <w:r w:rsidR="005C24F4" w:rsidRPr="007C6227">
          <w:rPr>
            <w:rFonts w:ascii="Times" w:hAnsi="Times" w:cs="Times New Roman"/>
            <w:i/>
            <w:iCs/>
            <w:sz w:val="20"/>
            <w:szCs w:val="20"/>
            <w:vertAlign w:val="subscript"/>
            <w:rPrChange w:id="204" w:author="Hantao" w:date="2021-03-17T10:32:00Z">
              <w:rPr>
                <w:rFonts w:ascii="Times" w:hAnsi="Times" w:cs="Times New Roman"/>
                <w:sz w:val="20"/>
                <w:szCs w:val="20"/>
              </w:rPr>
            </w:rPrChange>
          </w:rPr>
          <w:t>j</w:t>
        </w:r>
        <w:r w:rsidR="005C24F4" w:rsidRPr="005C24F4">
          <w:rPr>
            <w:rFonts w:ascii="Times" w:hAnsi="Times" w:cs="Times New Roman"/>
            <w:sz w:val="20"/>
            <w:szCs w:val="20"/>
          </w:rPr>
          <w:t xml:space="preserve"> and </w:t>
        </w:r>
        <w:r w:rsidR="005C24F4" w:rsidRPr="00DD0219">
          <w:rPr>
            <w:rFonts w:ascii="Times" w:hAnsi="Times" w:cs="Times New Roman"/>
            <w:i/>
            <w:iCs/>
            <w:sz w:val="20"/>
            <w:szCs w:val="20"/>
            <w:rPrChange w:id="205" w:author="Hantao" w:date="2021-03-16T17:19:00Z">
              <w:rPr>
                <w:rFonts w:ascii="Times" w:hAnsi="Times" w:cs="Times New Roman"/>
                <w:sz w:val="20"/>
                <w:szCs w:val="20"/>
              </w:rPr>
            </w:rPrChange>
          </w:rPr>
          <w:t>i</w:t>
        </w:r>
        <w:r w:rsidR="005C24F4" w:rsidRPr="005C24F4">
          <w:rPr>
            <w:rFonts w:ascii="Times" w:hAnsi="Times" w:cs="Times New Roman"/>
            <w:sz w:val="20"/>
            <w:szCs w:val="20"/>
          </w:rPr>
          <w:t xml:space="preserve"> &lt; j</w:t>
        </w:r>
      </w:ins>
      <w:ins w:id="206" w:author="Hantao" w:date="2021-03-16T17:11:00Z">
        <w:r w:rsidR="005C24F4">
          <w:rPr>
            <w:rFonts w:ascii="Times" w:hAnsi="Times" w:cs="Times New Roman"/>
            <w:sz w:val="20"/>
            <w:szCs w:val="20"/>
          </w:rPr>
          <w:t>.</w:t>
        </w:r>
      </w:ins>
      <w:ins w:id="207" w:author="Hantao" w:date="2021-03-16T17:12:00Z">
        <w:r w:rsidR="005C24F4">
          <w:rPr>
            <w:rFonts w:ascii="Times" w:hAnsi="Times" w:cs="Times New Roman"/>
            <w:sz w:val="20"/>
            <w:szCs w:val="20"/>
          </w:rPr>
          <w:t xml:space="preserve"> Let</w:t>
        </w:r>
      </w:ins>
      <w:r w:rsidRPr="00D525BE">
        <w:rPr>
          <w:rFonts w:ascii="Times" w:hAnsi="Times" w:cs="Times New Roman"/>
          <w:sz w:val="20"/>
          <w:szCs w:val="20"/>
        </w:rPr>
        <w:t xml:space="preserve"> </w:t>
      </w:r>
      <w:r w:rsidRPr="00D525BE">
        <w:rPr>
          <w:rFonts w:ascii="Times" w:hAnsi="Times" w:cs="Times New Roman"/>
          <w:i/>
          <w:sz w:val="20"/>
          <w:szCs w:val="20"/>
        </w:rPr>
        <w:t>Inv</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w:t>
      </w:r>
      <w:del w:id="208" w:author="Hantao" w:date="2021-03-16T17:12:00Z">
        <w:r w:rsidRPr="00D525BE" w:rsidDel="005C24F4">
          <w:rPr>
            <w:rFonts w:ascii="Times" w:hAnsi="Times" w:cs="Times New Roman"/>
            <w:sz w:val="20"/>
            <w:szCs w:val="20"/>
          </w:rPr>
          <w:delText>,</w:delText>
        </w:r>
      </w:del>
      <w:r w:rsidRPr="00D525BE">
        <w:rPr>
          <w:rFonts w:ascii="Times" w:hAnsi="Times" w:cs="Times New Roman"/>
          <w:sz w:val="20"/>
          <w:szCs w:val="20"/>
        </w:rPr>
        <w:t xml:space="preserve"> </w:t>
      </w:r>
      <w:ins w:id="209" w:author="Hantao" w:date="2021-03-16T17:12:00Z">
        <w:r w:rsidR="005C24F4">
          <w:rPr>
            <w:rFonts w:ascii="Times" w:hAnsi="Times" w:cs="Times New Roman"/>
            <w:sz w:val="20"/>
            <w:szCs w:val="20"/>
          </w:rPr>
          <w:t>denote</w:t>
        </w:r>
      </w:ins>
      <w:del w:id="210" w:author="Hantao" w:date="2021-03-16T17:12:00Z">
        <w:r w:rsidRPr="00D525BE" w:rsidDel="005C24F4">
          <w:rPr>
            <w:rFonts w:ascii="Times" w:hAnsi="Times" w:cs="Times New Roman"/>
            <w:sz w:val="20"/>
            <w:szCs w:val="20"/>
          </w:rPr>
          <w:delText>and</w:delText>
        </w:r>
      </w:del>
      <w:r w:rsidRPr="00D525BE">
        <w:rPr>
          <w:rFonts w:ascii="Times" w:hAnsi="Times" w:cs="Times New Roman"/>
          <w:sz w:val="20"/>
          <w:szCs w:val="20"/>
        </w:rPr>
        <w:t xml:space="preserve"> the number of </w:t>
      </w:r>
      <w:ins w:id="211" w:author="Hantao" w:date="2021-03-16T17:20:00Z">
        <w:r w:rsidR="00DD0219">
          <w:rPr>
            <w:rFonts w:ascii="Times" w:hAnsi="Times" w:cs="Times New Roman"/>
            <w:sz w:val="20"/>
            <w:szCs w:val="20"/>
          </w:rPr>
          <w:t xml:space="preserve">inversions </w:t>
        </w:r>
      </w:ins>
      <w:del w:id="212" w:author="Hantao" w:date="2021-03-16T17:20:00Z">
        <w:r w:rsidRPr="00D525BE" w:rsidDel="00DD0219">
          <w:rPr>
            <w:rFonts w:ascii="Times" w:hAnsi="Times" w:cs="Times New Roman"/>
            <w:sz w:val="20"/>
            <w:szCs w:val="20"/>
          </w:rPr>
          <w:delText xml:space="preserve">ascending runs </w:delText>
        </w:r>
      </w:del>
      <w:r w:rsidRPr="00D525BE">
        <w:rPr>
          <w:rFonts w:ascii="Times" w:hAnsi="Times" w:cs="Times New Roman"/>
          <w:sz w:val="20"/>
          <w:szCs w:val="20"/>
        </w:rPr>
        <w:t xml:space="preserve">in the </w:t>
      </w:r>
      <w:ins w:id="213" w:author="Hantao" w:date="2021-03-16T17:23:00Z">
        <w:r w:rsidR="00DD0219">
          <w:rPr>
            <w:rFonts w:ascii="Times" w:hAnsi="Times" w:cs="Times New Roman"/>
            <w:sz w:val="20"/>
            <w:szCs w:val="20"/>
          </w:rPr>
          <w:t>array</w:t>
        </w:r>
      </w:ins>
      <w:del w:id="214" w:author="Hantao" w:date="2021-03-16T17:23:00Z">
        <w:r w:rsidRPr="00D525BE" w:rsidDel="00DD0219">
          <w:rPr>
            <w:rFonts w:ascii="Times" w:hAnsi="Times" w:cs="Times New Roman"/>
            <w:sz w:val="20"/>
            <w:szCs w:val="20"/>
          </w:rPr>
          <w:delText>list</w:delText>
        </w:r>
      </w:del>
      <w:ins w:id="215" w:author="Hantao" w:date="2021-03-16T17:20:00Z">
        <w:r w:rsidR="00DD0219">
          <w:rPr>
            <w:rFonts w:ascii="Times" w:hAnsi="Times" w:cs="Times New Roman"/>
            <w:sz w:val="20"/>
            <w:szCs w:val="20"/>
          </w:rPr>
          <w:t xml:space="preserve"> </w:t>
        </w:r>
        <w:r w:rsidR="00DD0219" w:rsidRPr="00DD0219">
          <w:rPr>
            <w:rFonts w:ascii="Times" w:hAnsi="Times" w:cs="Times New Roman"/>
            <w:i/>
            <w:iCs/>
            <w:sz w:val="20"/>
            <w:szCs w:val="20"/>
            <w:rPrChange w:id="216" w:author="Hantao" w:date="2021-03-16T17:20:00Z">
              <w:rPr>
                <w:rFonts w:ascii="Times" w:hAnsi="Times" w:cs="Times New Roman"/>
                <w:sz w:val="20"/>
                <w:szCs w:val="20"/>
              </w:rPr>
            </w:rPrChange>
          </w:rPr>
          <w:t>A</w:t>
        </w:r>
      </w:ins>
      <w:r w:rsidRPr="00D525BE">
        <w:rPr>
          <w:rFonts w:ascii="Times" w:hAnsi="Times" w:cs="Times New Roman"/>
          <w:sz w:val="20"/>
          <w:szCs w:val="20"/>
        </w:rPr>
        <w:t xml:space="preserve">, </w:t>
      </w:r>
      <w:ins w:id="217" w:author="Hantao" w:date="2021-03-16T17:13:00Z">
        <w:r w:rsidR="005C24F4">
          <w:rPr>
            <w:rFonts w:ascii="Times" w:hAnsi="Times" w:cs="Times New Roman"/>
            <w:sz w:val="20"/>
            <w:szCs w:val="20"/>
          </w:rPr>
          <w:t>then</w:t>
        </w:r>
      </w:ins>
      <w:del w:id="218" w:author="Hantao" w:date="2021-03-16T17:15:00Z">
        <w:r w:rsidRPr="00D525BE" w:rsidDel="005C24F4">
          <w:rPr>
            <w:rFonts w:ascii="Times" w:hAnsi="Times" w:cs="Times New Roman"/>
            <w:i/>
            <w:sz w:val="20"/>
            <w:szCs w:val="20"/>
          </w:rPr>
          <w:delText>Run</w:delText>
        </w:r>
        <w:r w:rsidRPr="00D525BE" w:rsidDel="005C24F4">
          <w:rPr>
            <w:rFonts w:ascii="Times" w:hAnsi="Times" w:cs="Times New Roman"/>
            <w:sz w:val="20"/>
            <w:szCs w:val="20"/>
          </w:rPr>
          <w:delText>(</w:delText>
        </w:r>
        <w:r w:rsidRPr="00D525BE" w:rsidDel="005C24F4">
          <w:rPr>
            <w:rFonts w:ascii="Times" w:hAnsi="Times" w:cs="Times New Roman"/>
            <w:i/>
            <w:sz w:val="20"/>
            <w:szCs w:val="20"/>
          </w:rPr>
          <w:delText>A</w:delText>
        </w:r>
        <w:r w:rsidRPr="00D525BE" w:rsidDel="005C24F4">
          <w:rPr>
            <w:rFonts w:ascii="Times" w:hAnsi="Times" w:cs="Times New Roman"/>
            <w:sz w:val="20"/>
            <w:szCs w:val="20"/>
          </w:rPr>
          <w:delText xml:space="preserve">), to measure the presortedness of </w:delText>
        </w:r>
        <w:r w:rsidRPr="00D525BE" w:rsidDel="005C24F4">
          <w:rPr>
            <w:rFonts w:ascii="Times" w:hAnsi="Times" w:cs="Times New Roman"/>
            <w:i/>
            <w:sz w:val="20"/>
            <w:szCs w:val="20"/>
          </w:rPr>
          <w:delText>A</w:delText>
        </w:r>
      </w:del>
      <w:del w:id="219" w:author="Hantao" w:date="2021-03-16T17:20:00Z">
        <w:r w:rsidRPr="00D525BE" w:rsidDel="00DD0219">
          <w:rPr>
            <w:rFonts w:ascii="Times" w:hAnsi="Times" w:cs="Times New Roman"/>
            <w:sz w:val="20"/>
            <w:szCs w:val="20"/>
          </w:rPr>
          <w:delText>:</w:delText>
        </w:r>
      </w:del>
    </w:p>
    <w:p w14:paraId="17B159E8"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09D2DBD2" w14:textId="30EAD911" w:rsidR="00AC2EDC" w:rsidRDefault="00E716DE">
      <w:pPr>
        <w:spacing w:after="0" w:line="240" w:lineRule="auto"/>
        <w:ind w:left="720" w:firstLine="720"/>
        <w:rPr>
          <w:ins w:id="220" w:author="Hantao" w:date="2021-03-16T17:14:00Z"/>
          <w:rFonts w:ascii="Times" w:eastAsiaTheme="minorEastAsia" w:hAnsi="Times" w:cs="Times New Roman"/>
          <w:i/>
          <w:sz w:val="20"/>
          <w:szCs w:val="20"/>
        </w:rPr>
      </w:pPr>
      <w:r w:rsidRPr="00D525BE">
        <w:rPr>
          <w:rFonts w:ascii="Times" w:hAnsi="Times" w:cs="Times New Roman"/>
          <w:i/>
          <w:sz w:val="20"/>
          <w:szCs w:val="20"/>
        </w:rPr>
        <w:t xml:space="preserve">                    </w:t>
      </w:r>
      <w:r w:rsidR="00E8549E" w:rsidRPr="00D525BE">
        <w:rPr>
          <w:rFonts w:ascii="Times" w:hAnsi="Times" w:cs="Times New Roman"/>
          <w:i/>
          <w:sz w:val="20"/>
          <w:szCs w:val="20"/>
        </w:rPr>
        <w:t xml:space="preserve">  </w:t>
      </w:r>
      <w:r w:rsidR="00E2001D" w:rsidRPr="00D525BE">
        <w:rPr>
          <w:rFonts w:ascii="Times" w:hAnsi="Times" w:cs="Times New Roman"/>
          <w:i/>
          <w:sz w:val="20"/>
          <w:szCs w:val="20"/>
        </w:rPr>
        <w:t xml:space="preserve">         </w:t>
      </w:r>
      <w:r w:rsidRPr="00D525BE">
        <w:rPr>
          <w:rFonts w:ascii="Times" w:hAnsi="Times" w:cs="Times New Roman"/>
          <w:i/>
          <w:sz w:val="20"/>
          <w:szCs w:val="20"/>
        </w:rPr>
        <w:t xml:space="preserve"> </w:t>
      </w:r>
      <w:r w:rsidR="00D7552A" w:rsidRPr="00D525BE">
        <w:rPr>
          <w:rFonts w:ascii="Times" w:hAnsi="Times" w:cs="Times New Roman"/>
          <w:i/>
          <w:sz w:val="20"/>
          <w:szCs w:val="20"/>
        </w:rPr>
        <w:t xml:space="preserve">  </w:t>
      </w:r>
      <m:oMath>
        <m:r>
          <m:rPr>
            <m:nor/>
          </m:rPr>
          <w:rPr>
            <w:rFonts w:ascii="Times" w:hAnsi="Times" w:cs="Times New Roman"/>
            <w:i/>
            <w:sz w:val="20"/>
            <w:szCs w:val="20"/>
          </w:rPr>
          <m:t>Inv</m:t>
        </m:r>
        <m:r>
          <m:rPr>
            <m:nor/>
          </m:rPr>
          <w:rPr>
            <w:rFonts w:ascii="Times" w:hAnsi="Times" w:cs="Times New Roman"/>
            <w:sz w:val="20"/>
            <w:szCs w:val="20"/>
          </w:rPr>
          <m:t>(</m:t>
        </m:r>
        <m:r>
          <m:rPr>
            <m:nor/>
          </m:rPr>
          <w:rPr>
            <w:rFonts w:ascii="Times" w:hAnsi="Times" w:cs="Times New Roman"/>
            <w:i/>
            <w:sz w:val="20"/>
            <w:szCs w:val="20"/>
          </w:rPr>
          <m:t>A</m:t>
        </m:r>
        <m:r>
          <m:rPr>
            <m:nor/>
          </m:rPr>
          <w:rPr>
            <w:rFonts w:ascii="Times" w:hAnsi="Times" w:cs="Times New Roman"/>
            <w:sz w:val="20"/>
            <w:szCs w:val="20"/>
          </w:rPr>
          <m:t xml:space="preserve">) </m:t>
        </m:r>
        <m:r>
          <m:rPr>
            <m:nor/>
          </m:rPr>
          <w:rPr>
            <w:rFonts w:ascii="Times" w:hAnsi="Times" w:cs="Times New Roman"/>
            <w:i/>
            <w:sz w:val="20"/>
            <w:szCs w:val="20"/>
          </w:rPr>
          <m:t>= |</m:t>
        </m:r>
        <m:r>
          <m:rPr>
            <m:nor/>
          </m:rPr>
          <w:rPr>
            <w:rFonts w:ascii="Times" w:hAnsi="Times" w:cs="Times New Roman"/>
            <w:sz w:val="20"/>
            <w:szCs w:val="20"/>
          </w:rPr>
          <m:t>{ (</m:t>
        </m:r>
        <m:r>
          <m:rPr>
            <m:nor/>
          </m:rPr>
          <w:rPr>
            <w:rFonts w:ascii="Times" w:hAnsi="Times" w:cs="Times New Roman"/>
            <w:i/>
            <w:sz w:val="20"/>
            <w:szCs w:val="20"/>
          </w:rPr>
          <m:t>i, j</m:t>
        </m:r>
        <m:r>
          <m:rPr>
            <m:nor/>
          </m:rPr>
          <w:rPr>
            <w:rFonts w:ascii="Times" w:hAnsi="Times" w:cs="Times New Roman"/>
            <w:sz w:val="20"/>
            <w:szCs w:val="20"/>
          </w:rPr>
          <m:t>) :</m:t>
        </m:r>
        <m:r>
          <m:rPr>
            <m:nor/>
          </m:rPr>
          <w:rPr>
            <w:rFonts w:ascii="Times" w:hAnsi="Times" w:cs="Times New Roman"/>
            <w:i/>
            <w:sz w:val="20"/>
            <w:szCs w:val="20"/>
          </w:rPr>
          <m:t xml:space="preserve"> </m:t>
        </m:r>
        <m:r>
          <m:rPr>
            <m:nor/>
          </m:rPr>
          <w:rPr>
            <w:rFonts w:ascii="Times" w:hAnsi="Times" w:cs="Times New Roman"/>
            <w:sz w:val="20"/>
            <w:szCs w:val="20"/>
          </w:rPr>
          <m:t>1</m:t>
        </m:r>
        <m:r>
          <m:rPr>
            <m:nor/>
          </m:rPr>
          <w:rPr>
            <w:rFonts w:ascii="Times" w:hAnsi="Times" w:cs="Times New Roman"/>
            <w:i/>
            <w:sz w:val="20"/>
            <w:szCs w:val="20"/>
          </w:rPr>
          <m:t xml:space="preserve">≤ i &lt; j ≤ n,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i</m:t>
            </m:r>
          </m:sub>
        </m:sSub>
        <m:r>
          <m:rPr>
            <m:nor/>
          </m:rPr>
          <w:rPr>
            <w:rFonts w:ascii="Times" w:hAnsi="Times" w:cs="Times New Roman"/>
            <w:i/>
            <w:sz w:val="20"/>
            <w:szCs w:val="20"/>
          </w:rPr>
          <m:t xml:space="preserve">&gt;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j</m:t>
            </m:r>
          </m:sub>
        </m:sSub>
        <m:r>
          <m:rPr>
            <m:nor/>
          </m:rPr>
          <w:rPr>
            <w:rFonts w:ascii="Times" w:hAnsi="Times" w:cs="Times New Roman"/>
            <w:sz w:val="20"/>
            <w:szCs w:val="20"/>
          </w:rPr>
          <m:t>}</m:t>
        </m:r>
        <m:r>
          <m:rPr>
            <m:nor/>
          </m:rPr>
          <w:rPr>
            <w:rFonts w:ascii="Times" w:hAnsi="Times" w:cs="Times New Roman"/>
            <w:i/>
            <w:sz w:val="20"/>
            <w:szCs w:val="20"/>
          </w:rPr>
          <m:t>|</m:t>
        </m:r>
      </m:oMath>
    </w:p>
    <w:p w14:paraId="14654278" w14:textId="77777777" w:rsidR="007C6227" w:rsidRDefault="007C6227" w:rsidP="007C6227">
      <w:pPr>
        <w:spacing w:after="0" w:line="240" w:lineRule="auto"/>
        <w:ind w:firstLine="720"/>
        <w:rPr>
          <w:ins w:id="221" w:author="Hantao" w:date="2021-03-17T10:33:00Z"/>
          <w:rFonts w:ascii="Times" w:hAnsi="Times" w:cs="Times New Roman"/>
          <w:sz w:val="20"/>
          <w:szCs w:val="20"/>
        </w:rPr>
      </w:pPr>
    </w:p>
    <w:p w14:paraId="3C962B6E" w14:textId="0576071B" w:rsidR="005C24F4" w:rsidRPr="00DD0219" w:rsidRDefault="007C6227" w:rsidP="00DD0219">
      <w:pPr>
        <w:spacing w:after="0" w:line="240" w:lineRule="auto"/>
        <w:ind w:firstLine="720"/>
        <w:rPr>
          <w:ins w:id="222" w:author="Hantao" w:date="2021-03-16T17:18:00Z"/>
          <w:rFonts w:ascii="Times" w:eastAsiaTheme="minorEastAsia" w:hAnsi="Times" w:cs="Times New Roman"/>
          <w:iCs/>
          <w:sz w:val="20"/>
          <w:szCs w:val="20"/>
          <w:rPrChange w:id="223" w:author="Hantao" w:date="2021-03-16T17:18:00Z">
            <w:rPr>
              <w:ins w:id="224" w:author="Hantao" w:date="2021-03-16T17:18:00Z"/>
              <w:rFonts w:ascii="Cambria Math" w:eastAsiaTheme="minorEastAsia" w:hAnsi="Cambria Math" w:cs="Times New Roman"/>
              <w:i/>
              <w:iCs/>
              <w:sz w:val="20"/>
              <w:szCs w:val="20"/>
            </w:rPr>
          </w:rPrChange>
        </w:rPr>
      </w:pPr>
      <w:ins w:id="225" w:author="Hantao" w:date="2021-03-17T10:30:00Z">
        <w:r>
          <w:rPr>
            <w:rFonts w:ascii="Times" w:hAnsi="Times" w:cs="Times New Roman"/>
            <w:sz w:val="20"/>
            <w:szCs w:val="20"/>
          </w:rPr>
          <w:t xml:space="preserve">If </w:t>
        </w:r>
      </w:ins>
      <w:ins w:id="226" w:author="Hantao" w:date="2021-03-17T10:33:00Z">
        <w:r>
          <w:rPr>
            <w:rFonts w:ascii="Times" w:hAnsi="Times" w:cs="Times New Roman"/>
            <w:sz w:val="20"/>
            <w:szCs w:val="20"/>
          </w:rPr>
          <w:t xml:space="preserve">we break </w:t>
        </w:r>
      </w:ins>
      <w:ins w:id="227" w:author="Hantao" w:date="2021-03-17T10:40:00Z">
        <w:r w:rsidR="003D14ED">
          <w:rPr>
            <w:rFonts w:ascii="Times" w:hAnsi="Times" w:cs="Times New Roman"/>
            <w:sz w:val="20"/>
            <w:szCs w:val="20"/>
          </w:rPr>
          <w:t>the</w:t>
        </w:r>
      </w:ins>
      <w:ins w:id="228" w:author="Hantao" w:date="2021-03-17T10:33:00Z">
        <w:r>
          <w:rPr>
            <w:rFonts w:ascii="Times" w:hAnsi="Times" w:cs="Times New Roman"/>
            <w:sz w:val="20"/>
            <w:szCs w:val="20"/>
          </w:rPr>
          <w:t xml:space="preserve"> array </w:t>
        </w:r>
      </w:ins>
      <w:ins w:id="229" w:author="Hantao" w:date="2021-03-17T10:40:00Z">
        <w:r w:rsidR="003D14ED" w:rsidRPr="003D14ED">
          <w:rPr>
            <w:rFonts w:ascii="Times" w:hAnsi="Times" w:cs="Times New Roman"/>
            <w:i/>
            <w:iCs/>
            <w:sz w:val="20"/>
            <w:szCs w:val="20"/>
            <w:rPrChange w:id="230" w:author="Hantao" w:date="2021-03-17T10:40:00Z">
              <w:rPr>
                <w:rFonts w:ascii="Times" w:hAnsi="Times" w:cs="Times New Roman"/>
                <w:sz w:val="20"/>
                <w:szCs w:val="20"/>
              </w:rPr>
            </w:rPrChange>
          </w:rPr>
          <w:t>A</w:t>
        </w:r>
        <w:r w:rsidR="003D14ED">
          <w:rPr>
            <w:rFonts w:ascii="Times" w:hAnsi="Times" w:cs="Times New Roman"/>
            <w:sz w:val="20"/>
            <w:szCs w:val="20"/>
          </w:rPr>
          <w:t xml:space="preserve"> </w:t>
        </w:r>
      </w:ins>
      <w:ins w:id="231" w:author="Hantao" w:date="2021-03-17T10:34:00Z">
        <w:r>
          <w:rPr>
            <w:rFonts w:ascii="Times" w:hAnsi="Times" w:cs="Times New Roman"/>
            <w:sz w:val="20"/>
            <w:szCs w:val="20"/>
          </w:rPr>
          <w:t xml:space="preserve">at every position </w:t>
        </w:r>
        <w:r w:rsidRPr="007C6227">
          <w:rPr>
            <w:rFonts w:ascii="Times" w:hAnsi="Times" w:cs="Times New Roman"/>
            <w:i/>
            <w:iCs/>
            <w:sz w:val="20"/>
            <w:szCs w:val="20"/>
            <w:rPrChange w:id="232" w:author="Hantao" w:date="2021-03-17T10:35:00Z">
              <w:rPr>
                <w:rFonts w:ascii="Times" w:hAnsi="Times" w:cs="Times New Roman"/>
                <w:sz w:val="20"/>
                <w:szCs w:val="20"/>
              </w:rPr>
            </w:rPrChange>
          </w:rPr>
          <w:t>i</w:t>
        </w:r>
        <w:r>
          <w:rPr>
            <w:rFonts w:ascii="Times" w:hAnsi="Times" w:cs="Times New Roman"/>
            <w:sz w:val="20"/>
            <w:szCs w:val="20"/>
          </w:rPr>
          <w:t xml:space="preserve">, where </w:t>
        </w:r>
      </w:ins>
      <w:ins w:id="233" w:author="Hantao" w:date="2021-03-17T10:35:00Z">
        <w:r>
          <w:rPr>
            <w:rFonts w:ascii="Times" w:hAnsi="Times" w:cs="Times New Roman"/>
            <w:i/>
            <w:iCs/>
            <w:sz w:val="20"/>
            <w:szCs w:val="20"/>
          </w:rPr>
          <w:t>a</w:t>
        </w:r>
        <w:r w:rsidRPr="00110A74">
          <w:rPr>
            <w:rFonts w:ascii="Times" w:hAnsi="Times" w:cs="Times New Roman"/>
            <w:i/>
            <w:iCs/>
            <w:sz w:val="20"/>
            <w:szCs w:val="20"/>
            <w:vertAlign w:val="subscript"/>
          </w:rPr>
          <w:t>i</w:t>
        </w:r>
        <w:r w:rsidRPr="005C24F4">
          <w:rPr>
            <w:rFonts w:ascii="Times" w:hAnsi="Times" w:cs="Times New Roman"/>
            <w:sz w:val="20"/>
            <w:szCs w:val="20"/>
          </w:rPr>
          <w:t xml:space="preserve"> &gt; </w:t>
        </w:r>
        <w:r>
          <w:rPr>
            <w:rFonts w:ascii="Times" w:hAnsi="Times" w:cs="Times New Roman"/>
            <w:i/>
            <w:iCs/>
            <w:sz w:val="20"/>
            <w:szCs w:val="20"/>
          </w:rPr>
          <w:t>a</w:t>
        </w:r>
        <w:r>
          <w:rPr>
            <w:rFonts w:ascii="Times" w:hAnsi="Times" w:cs="Times New Roman"/>
            <w:i/>
            <w:iCs/>
            <w:sz w:val="20"/>
            <w:szCs w:val="20"/>
            <w:vertAlign w:val="subscript"/>
          </w:rPr>
          <w:t>i+</w:t>
        </w:r>
        <w:r w:rsidRPr="007C6227">
          <w:rPr>
            <w:rFonts w:ascii="Times" w:hAnsi="Times" w:cs="Times New Roman"/>
            <w:sz w:val="20"/>
            <w:szCs w:val="20"/>
            <w:vertAlign w:val="subscript"/>
            <w:rPrChange w:id="234" w:author="Hantao" w:date="2021-03-17T10:35:00Z">
              <w:rPr>
                <w:rFonts w:ascii="Times" w:hAnsi="Times" w:cs="Times New Roman"/>
                <w:i/>
                <w:iCs/>
                <w:sz w:val="20"/>
                <w:szCs w:val="20"/>
                <w:vertAlign w:val="subscript"/>
              </w:rPr>
            </w:rPrChange>
          </w:rPr>
          <w:t>1</w:t>
        </w:r>
        <w:r>
          <w:rPr>
            <w:rFonts w:ascii="Times" w:hAnsi="Times" w:cs="Times New Roman"/>
            <w:sz w:val="20"/>
            <w:szCs w:val="20"/>
          </w:rPr>
          <w:t xml:space="preserve">, </w:t>
        </w:r>
      </w:ins>
      <w:ins w:id="235" w:author="Hantao" w:date="2021-03-17T10:33:00Z">
        <w:r>
          <w:rPr>
            <w:rFonts w:ascii="Times" w:hAnsi="Times" w:cs="Times New Roman"/>
            <w:sz w:val="20"/>
            <w:szCs w:val="20"/>
          </w:rPr>
          <w:t>into a</w:t>
        </w:r>
      </w:ins>
      <w:ins w:id="236" w:author="Hantao" w:date="2021-03-17T10:34:00Z">
        <w:r>
          <w:rPr>
            <w:rFonts w:ascii="Times" w:hAnsi="Times" w:cs="Times New Roman"/>
            <w:sz w:val="20"/>
            <w:szCs w:val="20"/>
          </w:rPr>
          <w:t xml:space="preserve"> collection of disjoint subarrays</w:t>
        </w:r>
      </w:ins>
      <w:ins w:id="237" w:author="Hantao" w:date="2021-03-17T10:36:00Z">
        <w:r>
          <w:rPr>
            <w:rFonts w:ascii="Times" w:hAnsi="Times" w:cs="Times New Roman"/>
            <w:sz w:val="20"/>
            <w:szCs w:val="20"/>
          </w:rPr>
          <w:t xml:space="preserve">, then each subarray is a </w:t>
        </w:r>
        <w:r w:rsidRPr="00FF2F8D">
          <w:rPr>
            <w:rFonts w:ascii="Times" w:hAnsi="Times" w:cs="Times New Roman"/>
            <w:sz w:val="20"/>
            <w:szCs w:val="20"/>
          </w:rPr>
          <w:t>run</w:t>
        </w:r>
      </w:ins>
      <w:ins w:id="238" w:author="Hantao" w:date="2021-03-17T11:16:00Z">
        <w:r w:rsidR="00FF2F8D">
          <w:rPr>
            <w:rFonts w:ascii="Times" w:hAnsi="Times" w:cs="Times New Roman"/>
            <w:i/>
            <w:iCs/>
            <w:sz w:val="20"/>
            <w:szCs w:val="20"/>
          </w:rPr>
          <w:t>,</w:t>
        </w:r>
        <w:r w:rsidR="00FF2F8D" w:rsidRPr="00FF2F8D">
          <w:rPr>
            <w:rFonts w:ascii="Times" w:hAnsi="Times" w:cs="Times New Roman"/>
            <w:sz w:val="20"/>
            <w:szCs w:val="20"/>
            <w:rPrChange w:id="239" w:author="Hantao" w:date="2021-03-17T11:17:00Z">
              <w:rPr>
                <w:rFonts w:ascii="Times" w:hAnsi="Times" w:cs="Times New Roman"/>
                <w:i/>
                <w:iCs/>
                <w:sz w:val="20"/>
                <w:szCs w:val="20"/>
              </w:rPr>
            </w:rPrChange>
          </w:rPr>
          <w:t xml:space="preserve"> i.e., a sorted </w:t>
        </w:r>
      </w:ins>
      <w:ins w:id="240" w:author="Hantao" w:date="2021-03-17T11:17:00Z">
        <w:r w:rsidR="00FF2F8D" w:rsidRPr="00FF2F8D">
          <w:rPr>
            <w:rFonts w:ascii="Times" w:hAnsi="Times" w:cs="Times New Roman"/>
            <w:sz w:val="20"/>
            <w:szCs w:val="20"/>
            <w:rPrChange w:id="241" w:author="Hantao" w:date="2021-03-17T11:17:00Z">
              <w:rPr>
                <w:rFonts w:ascii="Times" w:hAnsi="Times" w:cs="Times New Roman"/>
                <w:i/>
                <w:iCs/>
                <w:sz w:val="20"/>
                <w:szCs w:val="20"/>
              </w:rPr>
            </w:rPrChange>
          </w:rPr>
          <w:t>sequence of elements</w:t>
        </w:r>
      </w:ins>
      <w:ins w:id="242" w:author="Hantao" w:date="2021-03-17T10:38:00Z">
        <w:r>
          <w:rPr>
            <w:rFonts w:ascii="Times" w:hAnsi="Times" w:cs="Times New Roman"/>
            <w:i/>
            <w:iCs/>
            <w:sz w:val="20"/>
            <w:szCs w:val="20"/>
          </w:rPr>
          <w:t>.</w:t>
        </w:r>
      </w:ins>
      <w:ins w:id="243" w:author="Hantao" w:date="2021-03-17T10:36:00Z">
        <w:r>
          <w:rPr>
            <w:rFonts w:ascii="Times" w:hAnsi="Times" w:cs="Times New Roman"/>
            <w:sz w:val="20"/>
            <w:szCs w:val="20"/>
          </w:rPr>
          <w:t xml:space="preserve"> </w:t>
        </w:r>
      </w:ins>
      <w:ins w:id="244" w:author="Hantao" w:date="2021-03-17T10:34:00Z">
        <w:r>
          <w:rPr>
            <w:rFonts w:ascii="Times" w:hAnsi="Times" w:cs="Times New Roman"/>
            <w:sz w:val="20"/>
            <w:szCs w:val="20"/>
          </w:rPr>
          <w:t xml:space="preserve"> </w:t>
        </w:r>
      </w:ins>
      <w:ins w:id="245" w:author="Hantao" w:date="2021-03-17T10:38:00Z">
        <w:r>
          <w:rPr>
            <w:rFonts w:ascii="Times" w:hAnsi="Times" w:cs="Times New Roman"/>
            <w:sz w:val="20"/>
            <w:szCs w:val="20"/>
          </w:rPr>
          <w:t>Let</w:t>
        </w:r>
      </w:ins>
      <w:ins w:id="246" w:author="Hantao" w:date="2021-03-16T17:21:00Z">
        <w:r w:rsidR="00DD0219">
          <w:rPr>
            <w:rFonts w:ascii="Times" w:eastAsiaTheme="minorEastAsia" w:hAnsi="Times" w:cs="Times New Roman"/>
            <w:i/>
            <w:sz w:val="20"/>
            <w:szCs w:val="20"/>
          </w:rPr>
          <w:t xml:space="preserve"> Run</w:t>
        </w:r>
        <w:r w:rsidR="00DD0219" w:rsidRPr="00DD0219">
          <w:rPr>
            <w:rFonts w:ascii="Times" w:eastAsiaTheme="minorEastAsia" w:hAnsi="Times" w:cs="Times New Roman"/>
            <w:iCs/>
            <w:sz w:val="20"/>
            <w:szCs w:val="20"/>
            <w:rPrChange w:id="247" w:author="Hantao" w:date="2021-03-16T17:21:00Z">
              <w:rPr>
                <w:rFonts w:ascii="Times" w:eastAsiaTheme="minorEastAsia" w:hAnsi="Times" w:cs="Times New Roman"/>
                <w:i/>
                <w:sz w:val="20"/>
                <w:szCs w:val="20"/>
              </w:rPr>
            </w:rPrChange>
          </w:rPr>
          <w:t>(</w:t>
        </w:r>
        <w:r w:rsidR="00DD0219">
          <w:rPr>
            <w:rFonts w:ascii="Times" w:eastAsiaTheme="minorEastAsia" w:hAnsi="Times" w:cs="Times New Roman"/>
            <w:i/>
            <w:sz w:val="20"/>
            <w:szCs w:val="20"/>
          </w:rPr>
          <w:t>A</w:t>
        </w:r>
        <w:r w:rsidR="00DD0219" w:rsidRPr="00DD0219">
          <w:rPr>
            <w:rFonts w:ascii="Times" w:eastAsiaTheme="minorEastAsia" w:hAnsi="Times" w:cs="Times New Roman"/>
            <w:iCs/>
            <w:sz w:val="20"/>
            <w:szCs w:val="20"/>
            <w:rPrChange w:id="248" w:author="Hantao" w:date="2021-03-16T17:21:00Z">
              <w:rPr>
                <w:rFonts w:ascii="Times" w:eastAsiaTheme="minorEastAsia" w:hAnsi="Times" w:cs="Times New Roman"/>
                <w:i/>
                <w:sz w:val="20"/>
                <w:szCs w:val="20"/>
              </w:rPr>
            </w:rPrChange>
          </w:rPr>
          <w:t>)</w:t>
        </w:r>
      </w:ins>
      <w:ins w:id="249" w:author="Hantao" w:date="2021-03-16T17:16:00Z">
        <w:r w:rsidR="00DD0219" w:rsidRPr="00DD0219">
          <w:rPr>
            <w:rFonts w:ascii="Times" w:eastAsiaTheme="minorEastAsia" w:hAnsi="Times" w:cs="Times New Roman"/>
            <w:iCs/>
            <w:sz w:val="20"/>
            <w:szCs w:val="20"/>
            <w:rPrChange w:id="250" w:author="Hantao" w:date="2021-03-16T17:17:00Z">
              <w:rPr>
                <w:rFonts w:ascii="Times" w:eastAsiaTheme="minorEastAsia" w:hAnsi="Times" w:cs="Times New Roman"/>
                <w:i/>
                <w:sz w:val="20"/>
                <w:szCs w:val="20"/>
              </w:rPr>
            </w:rPrChange>
          </w:rPr>
          <w:t xml:space="preserve"> </w:t>
        </w:r>
      </w:ins>
      <w:ins w:id="251" w:author="Hantao" w:date="2021-03-17T10:38:00Z">
        <w:r w:rsidR="003D14ED">
          <w:rPr>
            <w:rFonts w:ascii="Times" w:eastAsiaTheme="minorEastAsia" w:hAnsi="Times" w:cs="Times New Roman"/>
            <w:iCs/>
            <w:sz w:val="20"/>
            <w:szCs w:val="20"/>
          </w:rPr>
          <w:t xml:space="preserve">be </w:t>
        </w:r>
      </w:ins>
      <w:ins w:id="252" w:author="Hantao" w:date="2021-03-16T17:16:00Z">
        <w:r w:rsidR="00DD0219" w:rsidRPr="00DD0219">
          <w:rPr>
            <w:rFonts w:ascii="Times" w:eastAsiaTheme="minorEastAsia" w:hAnsi="Times" w:cs="Times New Roman"/>
            <w:iCs/>
            <w:sz w:val="20"/>
            <w:szCs w:val="20"/>
            <w:rPrChange w:id="253" w:author="Hantao" w:date="2021-03-16T17:17:00Z">
              <w:rPr>
                <w:rFonts w:ascii="Times" w:eastAsiaTheme="minorEastAsia" w:hAnsi="Times" w:cs="Times New Roman"/>
                <w:i/>
                <w:sz w:val="20"/>
                <w:szCs w:val="20"/>
              </w:rPr>
            </w:rPrChange>
          </w:rPr>
          <w:t xml:space="preserve">the number of </w:t>
        </w:r>
      </w:ins>
      <w:ins w:id="254" w:author="Hantao" w:date="2021-03-17T10:40:00Z">
        <w:r w:rsidR="003D14ED">
          <w:rPr>
            <w:rFonts w:ascii="Times" w:eastAsiaTheme="minorEastAsia" w:hAnsi="Times" w:cs="Times New Roman"/>
            <w:iCs/>
            <w:sz w:val="20"/>
            <w:szCs w:val="20"/>
          </w:rPr>
          <w:t>such subarrays</w:t>
        </w:r>
      </w:ins>
      <w:ins w:id="255" w:author="Hantao" w:date="2021-03-16T17:17:00Z">
        <w:r w:rsidR="00DD0219" w:rsidRPr="00DD0219">
          <w:rPr>
            <w:rFonts w:ascii="Times" w:eastAsiaTheme="minorEastAsia" w:hAnsi="Times" w:cs="Times New Roman"/>
            <w:iCs/>
            <w:sz w:val="20"/>
            <w:szCs w:val="20"/>
            <w:rPrChange w:id="256" w:author="Hantao" w:date="2021-03-16T17:17:00Z">
              <w:rPr>
                <w:rFonts w:ascii="Times" w:eastAsiaTheme="minorEastAsia" w:hAnsi="Times" w:cs="Times New Roman"/>
                <w:i/>
                <w:sz w:val="20"/>
                <w:szCs w:val="20"/>
              </w:rPr>
            </w:rPrChange>
          </w:rPr>
          <w:t>:</w:t>
        </w:r>
      </w:ins>
      <w:ins w:id="257" w:author="Hantao" w:date="2021-03-16T17:14:00Z">
        <w:r w:rsidR="005C24F4" w:rsidRPr="00DD0219">
          <w:rPr>
            <w:rFonts w:ascii="Times" w:eastAsiaTheme="minorEastAsia" w:hAnsi="Times" w:cs="Times New Roman"/>
            <w:iCs/>
            <w:sz w:val="20"/>
            <w:szCs w:val="20"/>
            <w:rPrChange w:id="258" w:author="Hantao" w:date="2021-03-16T17:17:00Z">
              <w:rPr>
                <w:rFonts w:ascii="Times" w:eastAsiaTheme="minorEastAsia" w:hAnsi="Times" w:cs="Times New Roman"/>
                <w:i/>
                <w:sz w:val="20"/>
                <w:szCs w:val="20"/>
              </w:rPr>
            </w:rPrChange>
          </w:rPr>
          <w:t xml:space="preserve"> </w:t>
        </w:r>
      </w:ins>
    </w:p>
    <w:p w14:paraId="6FB11D48" w14:textId="77777777" w:rsidR="00DD0219" w:rsidRPr="00DD0219" w:rsidRDefault="00DD0219">
      <w:pPr>
        <w:spacing w:after="0" w:line="240" w:lineRule="auto"/>
        <w:ind w:firstLine="720"/>
        <w:rPr>
          <w:rFonts w:ascii="Times" w:eastAsiaTheme="minorEastAsia" w:hAnsi="Times" w:cs="Times New Roman"/>
          <w:iCs/>
          <w:sz w:val="20"/>
          <w:szCs w:val="20"/>
          <w:rPrChange w:id="259" w:author="Hantao" w:date="2021-03-16T17:18:00Z">
            <w:rPr>
              <w:rFonts w:ascii="Cambria Math" w:hAnsi="Cambria Math" w:cs="Times New Roman"/>
              <w:sz w:val="20"/>
              <w:szCs w:val="20"/>
            </w:rPr>
          </w:rPrChange>
        </w:rPr>
        <w:pPrChange w:id="260" w:author="Hantao" w:date="2021-03-16T17:18:00Z">
          <w:pPr>
            <w:spacing w:after="0" w:line="240" w:lineRule="auto"/>
            <w:ind w:left="720" w:firstLine="720"/>
          </w:pPr>
        </w:pPrChange>
      </w:pPr>
    </w:p>
    <w:p w14:paraId="7947C627" w14:textId="77777777" w:rsidR="00AC2EDC" w:rsidRPr="00D525BE" w:rsidRDefault="00E716DE">
      <w:pPr>
        <w:spacing w:after="0" w:line="240" w:lineRule="auto"/>
        <w:jc w:val="center"/>
        <w:rPr>
          <w:rFonts w:ascii="Times" w:hAnsi="Times" w:cs="Times New Roman"/>
          <w:i/>
          <w:sz w:val="20"/>
          <w:szCs w:val="20"/>
        </w:rPr>
      </w:pPr>
      <m:oMathPara>
        <m:oMath>
          <m:r>
            <m:rPr>
              <m:nor/>
            </m:rPr>
            <w:rPr>
              <w:rFonts w:ascii="Times" w:hAnsi="Times" w:cs="Times New Roman"/>
              <w:i/>
              <w:sz w:val="20"/>
              <w:szCs w:val="20"/>
            </w:rPr>
            <m:t>Run</m:t>
          </m:r>
          <m:r>
            <m:rPr>
              <m:nor/>
            </m:rPr>
            <w:rPr>
              <w:rFonts w:ascii="Times" w:hAnsi="Times" w:cs="Times New Roman"/>
              <w:sz w:val="20"/>
              <w:szCs w:val="20"/>
            </w:rPr>
            <m:t>(</m:t>
          </m:r>
          <m:r>
            <m:rPr>
              <m:nor/>
            </m:rPr>
            <w:rPr>
              <w:rFonts w:ascii="Times" w:hAnsi="Times" w:cs="Times New Roman"/>
              <w:i/>
              <w:sz w:val="20"/>
              <w:szCs w:val="20"/>
            </w:rPr>
            <m:t>A</m:t>
          </m:r>
          <m:r>
            <m:rPr>
              <m:nor/>
            </m:rPr>
            <w:rPr>
              <w:rFonts w:ascii="Times" w:hAnsi="Times" w:cs="Times New Roman"/>
              <w:sz w:val="20"/>
              <w:szCs w:val="20"/>
            </w:rPr>
            <m:t xml:space="preserve">) </m:t>
          </m:r>
          <m:r>
            <m:rPr>
              <m:nor/>
            </m:rPr>
            <w:rPr>
              <w:rFonts w:ascii="Times" w:hAnsi="Times" w:cs="Times New Roman"/>
              <w:i/>
              <w:sz w:val="20"/>
              <w:szCs w:val="20"/>
            </w:rPr>
            <m:t>= |</m:t>
          </m:r>
          <m:r>
            <m:rPr>
              <m:nor/>
            </m:rPr>
            <w:rPr>
              <w:rFonts w:ascii="Times" w:hAnsi="Times" w:cs="Times New Roman"/>
              <w:sz w:val="20"/>
              <w:szCs w:val="20"/>
            </w:rPr>
            <m:t xml:space="preserve">{ </m:t>
          </m:r>
          <m:r>
            <m:rPr>
              <m:nor/>
            </m:rPr>
            <w:rPr>
              <w:rFonts w:ascii="Times" w:hAnsi="Times" w:cs="Times New Roman"/>
              <w:i/>
              <w:sz w:val="20"/>
              <w:szCs w:val="20"/>
            </w:rPr>
            <m:t xml:space="preserve">i </m:t>
          </m:r>
          <m:r>
            <m:rPr>
              <m:nor/>
            </m:rPr>
            <w:rPr>
              <w:rFonts w:ascii="Times" w:hAnsi="Times" w:cs="Times New Roman"/>
              <w:sz w:val="20"/>
              <w:szCs w:val="20"/>
            </w:rPr>
            <m:t>:</m:t>
          </m:r>
          <m:r>
            <m:rPr>
              <m:nor/>
            </m:rPr>
            <w:rPr>
              <w:rFonts w:ascii="Times" w:hAnsi="Times" w:cs="Times New Roman"/>
              <w:i/>
              <w:sz w:val="20"/>
              <w:szCs w:val="20"/>
            </w:rPr>
            <m:t xml:space="preserve"> </m:t>
          </m:r>
          <m:r>
            <m:rPr>
              <m:nor/>
            </m:rPr>
            <w:rPr>
              <w:rFonts w:ascii="Times" w:hAnsi="Times" w:cs="Times New Roman"/>
              <w:sz w:val="20"/>
              <w:szCs w:val="20"/>
            </w:rPr>
            <m:t>1</m:t>
          </m:r>
          <m:r>
            <m:rPr>
              <m:nor/>
            </m:rPr>
            <w:rPr>
              <w:rFonts w:ascii="Times" w:hAnsi="Times" w:cs="Times New Roman"/>
              <w:i/>
              <w:sz w:val="20"/>
              <w:szCs w:val="20"/>
            </w:rPr>
            <m:t xml:space="preserve"> ≤ i &lt; n,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i</m:t>
              </m:r>
            </m:sub>
          </m:sSub>
          <m:r>
            <m:rPr>
              <m:nor/>
            </m:rPr>
            <w:rPr>
              <w:rFonts w:ascii="Times" w:hAnsi="Times" w:cs="Times New Roman"/>
              <w:i/>
              <w:sz w:val="20"/>
              <w:szCs w:val="20"/>
            </w:rPr>
            <m:t xml:space="preserve">&gt;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i+1</m:t>
              </m:r>
            </m:sub>
          </m:sSub>
          <m:r>
            <m:rPr>
              <m:nor/>
            </m:rPr>
            <w:rPr>
              <w:rFonts w:ascii="Times" w:hAnsi="Times" w:cs="Times New Roman"/>
              <w:i/>
              <w:sz w:val="20"/>
              <w:szCs w:val="20"/>
            </w:rPr>
            <m:t xml:space="preserve"> </m:t>
          </m:r>
          <m:r>
            <m:rPr>
              <m:nor/>
            </m:rPr>
            <w:rPr>
              <w:rFonts w:ascii="Times" w:hAnsi="Times" w:cs="Times New Roman"/>
              <w:sz w:val="20"/>
              <w:szCs w:val="20"/>
            </w:rPr>
            <m:t>}</m:t>
          </m:r>
          <m:r>
            <m:rPr>
              <m:nor/>
            </m:rPr>
            <w:rPr>
              <w:rFonts w:ascii="Times" w:hAnsi="Times" w:cs="Times New Roman"/>
              <w:i/>
              <w:sz w:val="20"/>
              <w:szCs w:val="20"/>
            </w:rPr>
            <m:t xml:space="preserve">| + </m:t>
          </m:r>
          <m:r>
            <m:rPr>
              <m:nor/>
            </m:rPr>
            <w:rPr>
              <w:rFonts w:ascii="Times" w:hAnsi="Times" w:cs="Times New Roman"/>
              <w:sz w:val="20"/>
              <w:szCs w:val="20"/>
            </w:rPr>
            <m:t>1</m:t>
          </m:r>
        </m:oMath>
      </m:oMathPara>
    </w:p>
    <w:p w14:paraId="5189AF37"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2A13C44C" w14:textId="4CD63CE0"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When </w:t>
      </w:r>
      <w:r w:rsidRPr="00D525BE">
        <w:rPr>
          <w:rFonts w:ascii="Times" w:hAnsi="Times" w:cs="Times New Roman"/>
          <w:i/>
          <w:sz w:val="20"/>
          <w:szCs w:val="20"/>
        </w:rPr>
        <w:t>A</w:t>
      </w:r>
      <w:r w:rsidRPr="00D525BE">
        <w:rPr>
          <w:rFonts w:ascii="Times" w:hAnsi="Times" w:cs="Times New Roman"/>
          <w:sz w:val="20"/>
          <w:szCs w:val="20"/>
        </w:rPr>
        <w:t xml:space="preserve"> is </w:t>
      </w:r>
      <w:ins w:id="261" w:author="Hantao" w:date="2021-03-16T17:25:00Z">
        <w:r w:rsidR="00DD0219">
          <w:rPr>
            <w:rFonts w:ascii="Times" w:hAnsi="Times" w:cs="Times New Roman"/>
            <w:sz w:val="20"/>
            <w:szCs w:val="20"/>
          </w:rPr>
          <w:t xml:space="preserve">sorted, </w:t>
        </w:r>
        <w:r w:rsidR="00DD0219" w:rsidRPr="00DD0219">
          <w:rPr>
            <w:rFonts w:ascii="Times" w:hAnsi="Times" w:cs="Times New Roman"/>
            <w:i/>
            <w:iCs/>
            <w:sz w:val="20"/>
            <w:szCs w:val="20"/>
            <w:rPrChange w:id="262" w:author="Hantao" w:date="2021-03-16T17:25:00Z">
              <w:rPr>
                <w:rFonts w:ascii="Times" w:hAnsi="Times" w:cs="Times New Roman"/>
                <w:sz w:val="20"/>
                <w:szCs w:val="20"/>
              </w:rPr>
            </w:rPrChange>
          </w:rPr>
          <w:t>Run</w:t>
        </w:r>
        <w:r w:rsidR="00DD0219">
          <w:rPr>
            <w:rFonts w:ascii="Times" w:hAnsi="Times" w:cs="Times New Roman"/>
            <w:sz w:val="20"/>
            <w:szCs w:val="20"/>
          </w:rPr>
          <w:t>(</w:t>
        </w:r>
        <w:r w:rsidR="00DD0219" w:rsidRPr="00DD0219">
          <w:rPr>
            <w:rFonts w:ascii="Times" w:hAnsi="Times" w:cs="Times New Roman"/>
            <w:i/>
            <w:iCs/>
            <w:sz w:val="20"/>
            <w:szCs w:val="20"/>
            <w:rPrChange w:id="263" w:author="Hantao" w:date="2021-03-16T17:25:00Z">
              <w:rPr>
                <w:rFonts w:ascii="Times" w:hAnsi="Times" w:cs="Times New Roman"/>
                <w:sz w:val="20"/>
                <w:szCs w:val="20"/>
              </w:rPr>
            </w:rPrChange>
          </w:rPr>
          <w:t>A</w:t>
        </w:r>
        <w:r w:rsidR="00DD0219">
          <w:rPr>
            <w:rFonts w:ascii="Times" w:hAnsi="Times" w:cs="Times New Roman"/>
            <w:sz w:val="20"/>
            <w:szCs w:val="20"/>
          </w:rPr>
          <w:t>) = 1</w:t>
        </w:r>
      </w:ins>
      <w:ins w:id="264" w:author="Hantao" w:date="2021-03-17T10:42:00Z">
        <w:r w:rsidR="003D14ED">
          <w:rPr>
            <w:rFonts w:ascii="Times" w:hAnsi="Times" w:cs="Times New Roman"/>
            <w:sz w:val="20"/>
            <w:szCs w:val="20"/>
          </w:rPr>
          <w:t>.</w:t>
        </w:r>
      </w:ins>
      <w:ins w:id="265" w:author="Hantao" w:date="2021-03-16T17:26:00Z">
        <w:r w:rsidR="00DD0219">
          <w:rPr>
            <w:rFonts w:ascii="Times" w:hAnsi="Times" w:cs="Times New Roman"/>
            <w:sz w:val="20"/>
            <w:szCs w:val="20"/>
          </w:rPr>
          <w:t xml:space="preserve"> </w:t>
        </w:r>
      </w:ins>
      <w:ins w:id="266" w:author="Hantao" w:date="2021-03-17T10:42:00Z">
        <w:r w:rsidR="003D14ED">
          <w:rPr>
            <w:rFonts w:ascii="Times" w:hAnsi="Times" w:cs="Times New Roman"/>
            <w:sz w:val="20"/>
            <w:szCs w:val="20"/>
          </w:rPr>
          <w:t>W</w:t>
        </w:r>
      </w:ins>
      <w:ins w:id="267" w:author="Hantao" w:date="2021-03-16T17:26:00Z">
        <w:r w:rsidR="00DD0219">
          <w:rPr>
            <w:rFonts w:ascii="Times" w:hAnsi="Times" w:cs="Times New Roman"/>
            <w:sz w:val="20"/>
            <w:szCs w:val="20"/>
          </w:rPr>
          <w:t xml:space="preserve">hen </w:t>
        </w:r>
        <w:r w:rsidR="00DD0219" w:rsidRPr="00DD0219">
          <w:rPr>
            <w:rFonts w:ascii="Times" w:hAnsi="Times" w:cs="Times New Roman"/>
            <w:i/>
            <w:iCs/>
            <w:sz w:val="20"/>
            <w:szCs w:val="20"/>
            <w:rPrChange w:id="268" w:author="Hantao" w:date="2021-03-16T17:26:00Z">
              <w:rPr>
                <w:rFonts w:ascii="Times" w:hAnsi="Times" w:cs="Times New Roman"/>
                <w:sz w:val="20"/>
                <w:szCs w:val="20"/>
              </w:rPr>
            </w:rPrChange>
          </w:rPr>
          <w:t>A</w:t>
        </w:r>
        <w:r w:rsidR="00DD0219">
          <w:rPr>
            <w:rFonts w:ascii="Times" w:hAnsi="Times" w:cs="Times New Roman"/>
            <w:sz w:val="20"/>
            <w:szCs w:val="20"/>
          </w:rPr>
          <w:t xml:space="preserve"> is</w:t>
        </w:r>
      </w:ins>
      <w:ins w:id="269" w:author="Hantao" w:date="2021-03-16T17:25:00Z">
        <w:r w:rsidR="00DD0219">
          <w:rPr>
            <w:rFonts w:ascii="Times" w:hAnsi="Times" w:cs="Times New Roman"/>
            <w:sz w:val="20"/>
            <w:szCs w:val="20"/>
          </w:rPr>
          <w:t xml:space="preserve"> </w:t>
        </w:r>
      </w:ins>
      <w:del w:id="270" w:author="Hantao" w:date="2021-03-17T13:30:00Z">
        <w:r w:rsidRPr="00D525BE" w:rsidDel="00FE044C">
          <w:rPr>
            <w:rFonts w:ascii="Times" w:hAnsi="Times" w:cs="Times New Roman"/>
            <w:sz w:val="20"/>
            <w:szCs w:val="20"/>
          </w:rPr>
          <w:delText>reversely</w:delText>
        </w:r>
      </w:del>
      <w:ins w:id="271"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w:t>
      </w:r>
      <w:del w:id="272" w:author="Hantao" w:date="2021-03-16T17:22:00Z">
        <w:r w:rsidRPr="00D525BE" w:rsidDel="00DD0219">
          <w:rPr>
            <w:rFonts w:ascii="Times" w:hAnsi="Times" w:cs="Times New Roman"/>
            <w:sz w:val="20"/>
            <w:szCs w:val="20"/>
          </w:rPr>
          <w:delText>the number of inversions is maximal (</w:delText>
        </w:r>
        <w:r w:rsidRPr="00D525BE" w:rsidDel="00DD0219">
          <w:rPr>
            <w:rFonts w:ascii="Times" w:hAnsi="Times" w:cs="Times New Roman"/>
            <w:i/>
            <w:sz w:val="20"/>
            <w:szCs w:val="20"/>
          </w:rPr>
          <w:delText>Inv</w:delText>
        </w:r>
        <w:r w:rsidRPr="00D525BE" w:rsidDel="00DD0219">
          <w:rPr>
            <w:rFonts w:ascii="Times" w:hAnsi="Times" w:cs="Times New Roman"/>
            <w:sz w:val="20"/>
            <w:szCs w:val="20"/>
          </w:rPr>
          <w:delText>(</w:delText>
        </w:r>
        <w:r w:rsidRPr="00D525BE" w:rsidDel="00DD0219">
          <w:rPr>
            <w:rFonts w:ascii="Times" w:hAnsi="Times" w:cs="Times New Roman"/>
            <w:i/>
            <w:sz w:val="20"/>
            <w:szCs w:val="20"/>
          </w:rPr>
          <w:delText>A</w:delText>
        </w:r>
        <w:r w:rsidRPr="00D525BE" w:rsidDel="00DD0219">
          <w:rPr>
            <w:rFonts w:ascii="Times" w:hAnsi="Times" w:cs="Times New Roman"/>
            <w:sz w:val="20"/>
            <w:szCs w:val="20"/>
          </w:rPr>
          <w:delText>) =</w:delText>
        </w:r>
      </w:del>
      <w:del w:id="273" w:author="Hantao" w:date="2021-03-16T17:12:00Z">
        <w:r w:rsidRPr="00D525BE" w:rsidDel="005C24F4">
          <w:rPr>
            <w:rFonts w:ascii="Times" w:hAnsi="Times" w:cs="Times New Roman"/>
            <w:sz w:val="20"/>
            <w:szCs w:val="20"/>
          </w:rPr>
          <w:delText xml:space="preserve"> </w:delText>
        </w:r>
        <w:r w:rsidRPr="00D525BE" w:rsidDel="005C24F4">
          <w:rPr>
            <w:rFonts w:ascii="Times" w:hAnsi="Times" w:cs="Times New Roman"/>
            <w:i/>
            <w:sz w:val="20"/>
            <w:szCs w:val="20"/>
          </w:rPr>
          <w:delText>n</w:delText>
        </w:r>
        <w:r w:rsidRPr="00D525BE" w:rsidDel="005C24F4">
          <w:rPr>
            <w:rFonts w:ascii="Times" w:hAnsi="Times" w:cs="Times New Roman"/>
            <w:sz w:val="20"/>
            <w:szCs w:val="20"/>
          </w:rPr>
          <w:delText>(</w:delText>
        </w:r>
        <w:r w:rsidRPr="00D525BE" w:rsidDel="005C24F4">
          <w:rPr>
            <w:rFonts w:ascii="Times" w:hAnsi="Times" w:cs="Times New Roman"/>
            <w:i/>
            <w:sz w:val="20"/>
            <w:szCs w:val="20"/>
          </w:rPr>
          <w:delText>n</w:delText>
        </w:r>
        <w:r w:rsidR="005C2D8C" w:rsidRPr="00D525BE" w:rsidDel="005C24F4">
          <w:rPr>
            <w:rFonts w:ascii="Times" w:hAnsi="Times" w:cs="Times New Roman"/>
            <w:sz w:val="20"/>
            <w:szCs w:val="20"/>
          </w:rPr>
          <w:delText>–</w:delText>
        </w:r>
        <w:r w:rsidRPr="00D525BE" w:rsidDel="005C24F4">
          <w:rPr>
            <w:rFonts w:ascii="Times" w:hAnsi="Times" w:cs="Times New Roman"/>
            <w:sz w:val="20"/>
            <w:szCs w:val="20"/>
          </w:rPr>
          <w:delText>1)/2</w:delText>
        </w:r>
      </w:del>
      <w:del w:id="274" w:author="Hantao" w:date="2021-03-16T17:22:00Z">
        <w:r w:rsidRPr="00D525BE" w:rsidDel="00DD0219">
          <w:rPr>
            <w:rFonts w:ascii="Times" w:hAnsi="Times" w:cs="Times New Roman"/>
            <w:sz w:val="20"/>
            <w:szCs w:val="20"/>
          </w:rPr>
          <w:delText xml:space="preserve">) and </w:delText>
        </w:r>
      </w:del>
      <w:r w:rsidRPr="00D525BE">
        <w:rPr>
          <w:rFonts w:ascii="Times" w:hAnsi="Times" w:cs="Times New Roman"/>
          <w:sz w:val="20"/>
          <w:szCs w:val="20"/>
        </w:rPr>
        <w:t xml:space="preserve">the number of runs is </w:t>
      </w:r>
      <w:del w:id="275" w:author="Hantao" w:date="2021-03-17T10:41:00Z">
        <w:r w:rsidRPr="00D525BE" w:rsidDel="003D14ED">
          <w:rPr>
            <w:rFonts w:ascii="Times" w:hAnsi="Times" w:cs="Times New Roman"/>
            <w:sz w:val="20"/>
            <w:szCs w:val="20"/>
          </w:rPr>
          <w:delText xml:space="preserve">also </w:delText>
        </w:r>
      </w:del>
      <w:r w:rsidRPr="00D525BE">
        <w:rPr>
          <w:rFonts w:ascii="Times" w:hAnsi="Times" w:cs="Times New Roman"/>
          <w:sz w:val="20"/>
          <w:szCs w:val="20"/>
        </w:rPr>
        <w:t>maximal (</w:t>
      </w:r>
      <w:r w:rsidRPr="00D525BE">
        <w:rPr>
          <w:rFonts w:ascii="Times" w:hAnsi="Times" w:cs="Times New Roman"/>
          <w:i/>
          <w:sz w:val="20"/>
          <w:szCs w:val="20"/>
        </w:rPr>
        <w:t>Run</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w:t>
      </w:r>
      <w:ins w:id="276" w:author="Hantao" w:date="2021-03-17T10:42:00Z">
        <w:r w:rsidR="003D14ED">
          <w:rPr>
            <w:rFonts w:ascii="Times" w:hAnsi="Times" w:cs="Times New Roman"/>
            <w:sz w:val="20"/>
            <w:szCs w:val="20"/>
          </w:rPr>
          <w:t>;</w:t>
        </w:r>
      </w:ins>
      <w:del w:id="277" w:author="Hantao" w:date="2021-03-17T10:42:00Z">
        <w:r w:rsidRPr="00D525BE" w:rsidDel="003D14ED">
          <w:rPr>
            <w:rFonts w:ascii="Times" w:hAnsi="Times" w:cs="Times New Roman"/>
            <w:sz w:val="20"/>
            <w:szCs w:val="20"/>
          </w:rPr>
          <w:delText>.</w:delText>
        </w:r>
      </w:del>
      <w:r w:rsidRPr="00D525BE">
        <w:rPr>
          <w:rFonts w:ascii="Times" w:hAnsi="Times" w:cs="Times New Roman"/>
          <w:sz w:val="20"/>
          <w:szCs w:val="20"/>
        </w:rPr>
        <w:t xml:space="preserve"> </w:t>
      </w:r>
      <w:ins w:id="278" w:author="Hantao" w:date="2021-03-17T10:42:00Z">
        <w:r w:rsidR="003D14ED">
          <w:rPr>
            <w:rFonts w:ascii="Times" w:hAnsi="Times" w:cs="Times New Roman"/>
            <w:sz w:val="20"/>
            <w:szCs w:val="20"/>
          </w:rPr>
          <w:t>i</w:t>
        </w:r>
      </w:ins>
      <w:del w:id="279" w:author="Hantao" w:date="2021-03-17T10:42:00Z">
        <w:r w:rsidRPr="00D525BE" w:rsidDel="003D14ED">
          <w:rPr>
            <w:rFonts w:ascii="Times" w:hAnsi="Times" w:cs="Times New Roman"/>
            <w:sz w:val="20"/>
            <w:szCs w:val="20"/>
          </w:rPr>
          <w:delText>I</w:delText>
        </w:r>
      </w:del>
      <w:r w:rsidRPr="00D525BE">
        <w:rPr>
          <w:rFonts w:ascii="Times" w:hAnsi="Times" w:cs="Times New Roman"/>
          <w:sz w:val="20"/>
          <w:szCs w:val="20"/>
        </w:rPr>
        <w:t xml:space="preserve">n this case, </w:t>
      </w:r>
      <w:ins w:id="280" w:author="Hantao" w:date="2021-03-17T10:43:00Z">
        <w:r w:rsidR="003D14ED">
          <w:rPr>
            <w:rFonts w:ascii="Times" w:hAnsi="Times" w:cs="Times New Roman"/>
            <w:sz w:val="20"/>
            <w:szCs w:val="20"/>
          </w:rPr>
          <w:t>reversing the array, which takes</w:t>
        </w:r>
      </w:ins>
      <w:del w:id="281" w:author="Hantao" w:date="2021-03-17T10:43:00Z">
        <w:r w:rsidRPr="00D525BE" w:rsidDel="003D14ED">
          <w:rPr>
            <w:rFonts w:ascii="Times" w:hAnsi="Times" w:cs="Times New Roman"/>
            <w:sz w:val="20"/>
            <w:szCs w:val="20"/>
          </w:rPr>
          <w:delText>an</w:delText>
        </w:r>
      </w:del>
      <w:r w:rsidRPr="00D525BE">
        <w:rPr>
          <w:rFonts w:ascii="Times" w:hAnsi="Times" w:cs="Times New Roman"/>
          <w:sz w:val="20"/>
          <w:szCs w:val="20"/>
        </w:rPr>
        <w:t xml:space="preserve"> </w:t>
      </w:r>
      <w:r w:rsidRPr="00D525BE">
        <w:rPr>
          <w:rFonts w:ascii="Times" w:hAnsi="Times" w:cs="Times New Roman"/>
          <w:i/>
          <w:sz w:val="20"/>
          <w:szCs w:val="20"/>
        </w:rPr>
        <w:t>O</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w:t>
      </w:r>
      <w:ins w:id="282" w:author="Hantao" w:date="2021-03-17T10:43:00Z">
        <w:r w:rsidR="003D14ED">
          <w:rPr>
            <w:rFonts w:ascii="Times" w:hAnsi="Times" w:cs="Times New Roman"/>
            <w:sz w:val="20"/>
            <w:szCs w:val="20"/>
          </w:rPr>
          <w:t>time,</w:t>
        </w:r>
      </w:ins>
      <w:del w:id="283" w:author="Hantao" w:date="2021-03-17T10:43:00Z">
        <w:r w:rsidRPr="00D525BE" w:rsidDel="003D14ED">
          <w:rPr>
            <w:rFonts w:ascii="Times" w:hAnsi="Times" w:cs="Times New Roman"/>
            <w:sz w:val="20"/>
            <w:szCs w:val="20"/>
          </w:rPr>
          <w:delText>operation</w:delText>
        </w:r>
      </w:del>
      <w:r w:rsidRPr="00D525BE">
        <w:rPr>
          <w:rFonts w:ascii="Times" w:hAnsi="Times" w:cs="Times New Roman"/>
          <w:sz w:val="20"/>
          <w:szCs w:val="20"/>
        </w:rPr>
        <w:t xml:space="preserve"> will make </w:t>
      </w:r>
      <w:r w:rsidRPr="00D525BE">
        <w:rPr>
          <w:rFonts w:ascii="Times" w:hAnsi="Times" w:cs="Times New Roman"/>
          <w:i/>
          <w:sz w:val="20"/>
          <w:szCs w:val="20"/>
        </w:rPr>
        <w:t>A</w:t>
      </w:r>
      <w:r w:rsidRPr="00D525BE">
        <w:rPr>
          <w:rFonts w:ascii="Times" w:hAnsi="Times" w:cs="Times New Roman"/>
          <w:sz w:val="20"/>
          <w:szCs w:val="20"/>
        </w:rPr>
        <w:t xml:space="preserve"> sorted</w:t>
      </w:r>
      <w:ins w:id="284" w:author="Hantao" w:date="2021-03-17T10:43:00Z">
        <w:r w:rsidR="003D14ED">
          <w:rPr>
            <w:rFonts w:ascii="Times" w:hAnsi="Times" w:cs="Times New Roman"/>
            <w:sz w:val="20"/>
            <w:szCs w:val="20"/>
          </w:rPr>
          <w:t>. In other</w:t>
        </w:r>
      </w:ins>
      <w:ins w:id="285" w:author="Hantao" w:date="2021-03-17T10:44:00Z">
        <w:r w:rsidR="003D14ED">
          <w:rPr>
            <w:rFonts w:ascii="Times" w:hAnsi="Times" w:cs="Times New Roman"/>
            <w:sz w:val="20"/>
            <w:szCs w:val="20"/>
          </w:rPr>
          <w:t xml:space="preserve"> words,</w:t>
        </w:r>
      </w:ins>
      <w:r w:rsidRPr="00D525BE">
        <w:rPr>
          <w:rFonts w:ascii="Times" w:hAnsi="Times" w:cs="Times New Roman"/>
          <w:sz w:val="20"/>
          <w:szCs w:val="20"/>
        </w:rPr>
        <w:t xml:space="preserve"> </w:t>
      </w:r>
      <w:del w:id="286" w:author="Hantao" w:date="2021-03-17T10:44:00Z">
        <w:r w:rsidRPr="00D525BE" w:rsidDel="003D14ED">
          <w:rPr>
            <w:rFonts w:ascii="Times" w:hAnsi="Times" w:cs="Times New Roman"/>
            <w:sz w:val="20"/>
            <w:szCs w:val="20"/>
          </w:rPr>
          <w:delText xml:space="preserve">and the presortedness of </w:delText>
        </w:r>
        <w:r w:rsidRPr="00D525BE" w:rsidDel="003D14ED">
          <w:rPr>
            <w:rFonts w:ascii="Times" w:hAnsi="Times" w:cs="Times New Roman"/>
            <w:i/>
            <w:sz w:val="20"/>
            <w:szCs w:val="20"/>
          </w:rPr>
          <w:delText>A</w:delText>
        </w:r>
        <w:r w:rsidRPr="00D525BE" w:rsidDel="003D14ED">
          <w:rPr>
            <w:rFonts w:ascii="Times" w:hAnsi="Times" w:cs="Times New Roman"/>
            <w:sz w:val="20"/>
            <w:szCs w:val="20"/>
          </w:rPr>
          <w:delText xml:space="preserve"> is not reflected in </w:delText>
        </w:r>
      </w:del>
      <w:ins w:id="287" w:author="Hantao" w:date="2021-03-17T10:45:00Z">
        <w:r w:rsidR="003D14ED">
          <w:rPr>
            <w:rFonts w:ascii="Times" w:hAnsi="Times" w:cs="Times New Roman"/>
            <w:sz w:val="20"/>
            <w:szCs w:val="20"/>
          </w:rPr>
          <w:t xml:space="preserve">neither </w:t>
        </w:r>
      </w:ins>
      <w:r w:rsidRPr="00D525BE">
        <w:rPr>
          <w:rFonts w:ascii="Times" w:hAnsi="Times" w:cs="Times New Roman"/>
          <w:i/>
          <w:sz w:val="20"/>
          <w:szCs w:val="20"/>
        </w:rPr>
        <w:t>Inv</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w:t>
      </w:r>
      <w:ins w:id="288" w:author="Hantao" w:date="2021-03-17T10:45:00Z">
        <w:r w:rsidR="003D14ED">
          <w:rPr>
            <w:rFonts w:ascii="Times" w:hAnsi="Times" w:cs="Times New Roman"/>
            <w:sz w:val="20"/>
            <w:szCs w:val="20"/>
          </w:rPr>
          <w:t>nor</w:t>
        </w:r>
      </w:ins>
      <w:del w:id="289" w:author="Hantao" w:date="2021-03-17T10:45:00Z">
        <w:r w:rsidRPr="00D525BE" w:rsidDel="003D14ED">
          <w:rPr>
            <w:rFonts w:ascii="Times" w:hAnsi="Times" w:cs="Times New Roman"/>
            <w:sz w:val="20"/>
            <w:szCs w:val="20"/>
          </w:rPr>
          <w:delText>and</w:delText>
        </w:r>
      </w:del>
      <w:r w:rsidRPr="00D525BE">
        <w:rPr>
          <w:rFonts w:ascii="Times" w:hAnsi="Times" w:cs="Times New Roman"/>
          <w:sz w:val="20"/>
          <w:szCs w:val="20"/>
        </w:rPr>
        <w:t xml:space="preserve"> </w:t>
      </w:r>
      <w:r w:rsidRPr="00D525BE">
        <w:rPr>
          <w:rFonts w:ascii="Times" w:hAnsi="Times" w:cs="Times New Roman"/>
          <w:i/>
          <w:sz w:val="20"/>
          <w:szCs w:val="20"/>
        </w:rPr>
        <w:t>Run</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w:t>
      </w:r>
      <w:ins w:id="290" w:author="Hantao" w:date="2021-03-17T10:45:00Z">
        <w:r w:rsidR="003D14ED">
          <w:rPr>
            <w:rFonts w:ascii="Times" w:hAnsi="Times" w:cs="Times New Roman"/>
            <w:sz w:val="20"/>
            <w:szCs w:val="20"/>
          </w:rPr>
          <w:t xml:space="preserve"> reflect</w:t>
        </w:r>
      </w:ins>
      <w:ins w:id="291" w:author="Hantao" w:date="2021-03-17T10:47:00Z">
        <w:r w:rsidR="003D14ED">
          <w:rPr>
            <w:rFonts w:ascii="Times" w:hAnsi="Times" w:cs="Times New Roman"/>
            <w:sz w:val="20"/>
            <w:szCs w:val="20"/>
          </w:rPr>
          <w:t>s</w:t>
        </w:r>
      </w:ins>
      <w:ins w:id="292" w:author="Hantao" w:date="2021-03-17T10:45:00Z">
        <w:r w:rsidR="003D14ED">
          <w:rPr>
            <w:rFonts w:ascii="Times" w:hAnsi="Times" w:cs="Times New Roman"/>
            <w:sz w:val="20"/>
            <w:szCs w:val="20"/>
          </w:rPr>
          <w:t xml:space="preserve"> the difficulty of making </w:t>
        </w:r>
        <w:r w:rsidR="003D14ED" w:rsidRPr="003D14ED">
          <w:rPr>
            <w:rFonts w:ascii="Times" w:hAnsi="Times" w:cs="Times New Roman"/>
            <w:i/>
            <w:iCs/>
            <w:sz w:val="20"/>
            <w:szCs w:val="20"/>
            <w:rPrChange w:id="293" w:author="Hantao" w:date="2021-03-17T10:45:00Z">
              <w:rPr>
                <w:rFonts w:ascii="Times" w:hAnsi="Times" w:cs="Times New Roman"/>
                <w:sz w:val="20"/>
                <w:szCs w:val="20"/>
              </w:rPr>
            </w:rPrChange>
          </w:rPr>
          <w:t>A</w:t>
        </w:r>
        <w:r w:rsidR="003D14ED">
          <w:rPr>
            <w:rFonts w:ascii="Times" w:hAnsi="Times" w:cs="Times New Roman"/>
            <w:sz w:val="20"/>
            <w:szCs w:val="20"/>
          </w:rPr>
          <w:t xml:space="preserve"> sorted</w:t>
        </w:r>
      </w:ins>
      <w:r w:rsidRPr="00D525BE">
        <w:rPr>
          <w:rFonts w:ascii="Times" w:hAnsi="Times" w:cs="Times New Roman"/>
          <w:sz w:val="20"/>
          <w:szCs w:val="20"/>
        </w:rPr>
        <w:t xml:space="preserve">. Hence, we prefer another measure over </w:t>
      </w:r>
      <w:r w:rsidRPr="00D525BE">
        <w:rPr>
          <w:rFonts w:ascii="Times" w:hAnsi="Times" w:cs="Times New Roman"/>
          <w:i/>
          <w:sz w:val="20"/>
          <w:szCs w:val="20"/>
        </w:rPr>
        <w:t>Inv</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and </w:t>
      </w:r>
      <w:r w:rsidRPr="00D525BE">
        <w:rPr>
          <w:rFonts w:ascii="Times" w:hAnsi="Times" w:cs="Times New Roman"/>
          <w:i/>
          <w:sz w:val="20"/>
          <w:szCs w:val="20"/>
        </w:rPr>
        <w:t>Run</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For instance, we are interested in the minimal number </w:t>
      </w:r>
      <w:r w:rsidRPr="00D525BE">
        <w:rPr>
          <w:rFonts w:ascii="Times" w:hAnsi="Times" w:cs="Times New Roman"/>
          <w:i/>
          <w:sz w:val="20"/>
          <w:szCs w:val="20"/>
        </w:rPr>
        <w:t>k</w:t>
      </w:r>
      <w:r w:rsidRPr="00D525BE">
        <w:rPr>
          <w:rFonts w:ascii="Times" w:hAnsi="Times" w:cs="Times New Roman"/>
          <w:sz w:val="20"/>
          <w:szCs w:val="20"/>
        </w:rPr>
        <w:t xml:space="preserve"> such that </w:t>
      </w:r>
      <w:r w:rsidRPr="00D525BE">
        <w:rPr>
          <w:rFonts w:ascii="Times" w:hAnsi="Times" w:cs="Times New Roman"/>
          <w:i/>
          <w:sz w:val="20"/>
          <w:szCs w:val="20"/>
        </w:rPr>
        <w:t>A</w:t>
      </w:r>
      <w:r w:rsidRPr="00D525BE">
        <w:rPr>
          <w:rFonts w:ascii="Times" w:hAnsi="Times" w:cs="Times New Roman"/>
          <w:sz w:val="20"/>
          <w:szCs w:val="20"/>
        </w:rPr>
        <w:t xml:space="preserve"> can be broken into </w:t>
      </w:r>
      <w:r w:rsidRPr="00D525BE">
        <w:rPr>
          <w:rFonts w:ascii="Times" w:hAnsi="Times" w:cs="Times New Roman"/>
          <w:i/>
          <w:sz w:val="20"/>
          <w:szCs w:val="20"/>
        </w:rPr>
        <w:t xml:space="preserve">k </w:t>
      </w:r>
      <w:r w:rsidRPr="00D525BE">
        <w:rPr>
          <w:rFonts w:ascii="Times" w:hAnsi="Times" w:cs="Times New Roman"/>
          <w:sz w:val="20"/>
          <w:szCs w:val="20"/>
        </w:rPr>
        <w:t>sub</w:t>
      </w:r>
      <w:del w:id="294" w:author="Hantao" w:date="2021-03-17T10:48:00Z">
        <w:r w:rsidRPr="00D525BE" w:rsidDel="003D14ED">
          <w:rPr>
            <w:rFonts w:ascii="Times" w:hAnsi="Times" w:cs="Times New Roman"/>
            <w:sz w:val="20"/>
            <w:szCs w:val="20"/>
          </w:rPr>
          <w:delText>l</w:delText>
        </w:r>
      </w:del>
      <w:r w:rsidRPr="00D525BE">
        <w:rPr>
          <w:rFonts w:ascii="Times" w:hAnsi="Times" w:cs="Times New Roman"/>
          <w:sz w:val="20"/>
          <w:szCs w:val="20"/>
        </w:rPr>
        <w:t>arrays</w:t>
      </w:r>
      <w:ins w:id="295" w:author="Hantao" w:date="2021-03-17T11:18:00Z">
        <w:r w:rsidR="00FF2F8D">
          <w:rPr>
            <w:rFonts w:ascii="Times" w:hAnsi="Times" w:cs="Times New Roman"/>
            <w:sz w:val="20"/>
            <w:szCs w:val="20"/>
          </w:rPr>
          <w:t>,</w:t>
        </w:r>
      </w:ins>
      <w:r w:rsidRPr="00D525BE">
        <w:rPr>
          <w:rFonts w:ascii="Times" w:hAnsi="Times" w:cs="Times New Roman"/>
          <w:sz w:val="20"/>
          <w:szCs w:val="20"/>
        </w:rPr>
        <w:t xml:space="preserve"> </w:t>
      </w:r>
      <w:del w:id="296" w:author="Hantao" w:date="2021-03-17T10:48:00Z">
        <w:r w:rsidRPr="00D525BE" w:rsidDel="003D14ED">
          <w:rPr>
            <w:rFonts w:ascii="Times" w:hAnsi="Times" w:cs="Times New Roman"/>
            <w:sz w:val="20"/>
            <w:szCs w:val="20"/>
          </w:rPr>
          <w:delText xml:space="preserve">and </w:delText>
        </w:r>
      </w:del>
      <w:r w:rsidRPr="00D525BE">
        <w:rPr>
          <w:rFonts w:ascii="Times" w:hAnsi="Times" w:cs="Times New Roman"/>
          <w:sz w:val="20"/>
          <w:szCs w:val="20"/>
        </w:rPr>
        <w:t>each</w:t>
      </w:r>
      <w:ins w:id="297" w:author="Hantao" w:date="2021-03-17T10:48:00Z">
        <w:r w:rsidR="003D14ED">
          <w:rPr>
            <w:rFonts w:ascii="Times" w:hAnsi="Times" w:cs="Times New Roman"/>
            <w:sz w:val="20"/>
            <w:szCs w:val="20"/>
          </w:rPr>
          <w:t xml:space="preserve"> o</w:t>
        </w:r>
      </w:ins>
      <w:ins w:id="298" w:author="Hantao" w:date="2021-03-17T10:49:00Z">
        <w:r w:rsidR="00401C4C">
          <w:rPr>
            <w:rFonts w:ascii="Times" w:hAnsi="Times" w:cs="Times New Roman"/>
            <w:sz w:val="20"/>
            <w:szCs w:val="20"/>
          </w:rPr>
          <w:t>f which</w:t>
        </w:r>
      </w:ins>
      <w:del w:id="299" w:author="Hantao" w:date="2021-03-17T10:49:00Z">
        <w:r w:rsidRPr="00D525BE" w:rsidDel="00401C4C">
          <w:rPr>
            <w:rFonts w:ascii="Times" w:hAnsi="Times" w:cs="Times New Roman"/>
            <w:sz w:val="20"/>
            <w:szCs w:val="20"/>
          </w:rPr>
          <w:delText xml:space="preserve"> subarray</w:delText>
        </w:r>
      </w:del>
      <w:r w:rsidRPr="00D525BE">
        <w:rPr>
          <w:rFonts w:ascii="Times" w:hAnsi="Times" w:cs="Times New Roman"/>
          <w:sz w:val="20"/>
          <w:szCs w:val="20"/>
        </w:rPr>
        <w:t xml:space="preserve"> is </w:t>
      </w:r>
      <w:r w:rsidRPr="00FF2F8D">
        <w:rPr>
          <w:rFonts w:ascii="Times" w:hAnsi="Times" w:cs="Times New Roman"/>
          <w:i/>
          <w:iCs/>
          <w:sz w:val="20"/>
          <w:szCs w:val="20"/>
          <w:rPrChange w:id="300" w:author="Hantao" w:date="2021-03-17T11:18:00Z">
            <w:rPr>
              <w:rFonts w:ascii="Times" w:hAnsi="Times" w:cs="Times New Roman"/>
              <w:sz w:val="20"/>
              <w:szCs w:val="20"/>
            </w:rPr>
          </w:rPrChange>
        </w:rPr>
        <w:t>monoton</w:t>
      </w:r>
      <w:r w:rsidR="005C2D8C" w:rsidRPr="00FF2F8D">
        <w:rPr>
          <w:rFonts w:ascii="Times" w:hAnsi="Times" w:cs="Times New Roman"/>
          <w:i/>
          <w:iCs/>
          <w:sz w:val="20"/>
          <w:szCs w:val="20"/>
          <w:rPrChange w:id="301" w:author="Hantao" w:date="2021-03-17T11:18:00Z">
            <w:rPr>
              <w:rFonts w:ascii="Times" w:hAnsi="Times" w:cs="Times New Roman"/>
              <w:sz w:val="20"/>
              <w:szCs w:val="20"/>
            </w:rPr>
          </w:rPrChange>
        </w:rPr>
        <w:t>ic</w:t>
      </w:r>
      <w:r w:rsidRPr="00D525BE">
        <w:rPr>
          <w:rFonts w:ascii="Times" w:hAnsi="Times" w:cs="Times New Roman"/>
          <w:sz w:val="20"/>
          <w:szCs w:val="20"/>
        </w:rPr>
        <w:t xml:space="preserve"> (i.e., either sorted or </w:t>
      </w:r>
      <w:del w:id="302" w:author="Hantao" w:date="2021-03-17T13:30:00Z">
        <w:r w:rsidRPr="00D525BE" w:rsidDel="00FE044C">
          <w:rPr>
            <w:rFonts w:ascii="Times" w:hAnsi="Times" w:cs="Times New Roman"/>
            <w:sz w:val="20"/>
            <w:szCs w:val="20"/>
          </w:rPr>
          <w:delText>reversely</w:delText>
        </w:r>
      </w:del>
      <w:ins w:id="303"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w:t>
      </w:r>
    </w:p>
    <w:p w14:paraId="535E5FFD"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66955895" w14:textId="51EA36FD" w:rsidR="005C2D8C" w:rsidRPr="00D525BE" w:rsidRDefault="005C2D8C" w:rsidP="005C2D8C">
      <w:pPr>
        <w:spacing w:after="0" w:line="240" w:lineRule="auto"/>
        <w:jc w:val="center"/>
        <w:rPr>
          <w:rFonts w:ascii="Times" w:hAnsi="Times" w:cs="Times New Roman"/>
          <w:i/>
          <w:sz w:val="20"/>
          <w:szCs w:val="20"/>
        </w:rPr>
      </w:pPr>
      <m:oMathPara>
        <m:oMath>
          <m:r>
            <m:rPr>
              <m:nor/>
            </m:rPr>
            <w:rPr>
              <w:rFonts w:ascii="Times" w:hAnsi="Times" w:cs="Times New Roman"/>
              <w:i/>
              <w:sz w:val="20"/>
              <w:szCs w:val="20"/>
            </w:rPr>
            <m:t>Mono</m:t>
          </m:r>
          <m:r>
            <m:rPr>
              <m:nor/>
            </m:rPr>
            <w:rPr>
              <w:rFonts w:ascii="Times" w:hAnsi="Times" w:cs="Times New Roman"/>
              <w:sz w:val="20"/>
              <w:szCs w:val="20"/>
            </w:rPr>
            <m:t>(</m:t>
          </m:r>
          <m:r>
            <m:rPr>
              <m:nor/>
            </m:rPr>
            <w:rPr>
              <w:rFonts w:ascii="Times" w:hAnsi="Times" w:cs="Times New Roman"/>
              <w:i/>
              <w:sz w:val="20"/>
              <w:szCs w:val="20"/>
            </w:rPr>
            <m:t>A</m:t>
          </m:r>
          <m:r>
            <m:rPr>
              <m:nor/>
            </m:rPr>
            <w:rPr>
              <w:rFonts w:ascii="Times" w:hAnsi="Times" w:cs="Times New Roman"/>
              <w:sz w:val="20"/>
              <w:szCs w:val="20"/>
            </w:rPr>
            <m:t xml:space="preserve">) </m:t>
          </m:r>
          <m:r>
            <m:rPr>
              <m:nor/>
            </m:rPr>
            <w:rPr>
              <w:rFonts w:ascii="Times" w:hAnsi="Times" w:cs="Times New Roman"/>
              <w:i/>
              <w:sz w:val="20"/>
              <w:szCs w:val="20"/>
            </w:rPr>
            <m:t>= min</m:t>
          </m:r>
          <m:r>
            <m:rPr>
              <m:nor/>
            </m:rPr>
            <w:rPr>
              <w:rFonts w:ascii="Times" w:hAnsi="Times" w:cs="Times New Roman"/>
              <w:sz w:val="20"/>
              <w:szCs w:val="20"/>
            </w:rPr>
            <m:t xml:space="preserve">{ </m:t>
          </m:r>
          <m:r>
            <m:rPr>
              <m:nor/>
            </m:rPr>
            <w:rPr>
              <w:rFonts w:ascii="Times" w:hAnsi="Times" w:cs="Times New Roman"/>
              <w:i/>
              <w:sz w:val="20"/>
              <w:szCs w:val="20"/>
            </w:rPr>
            <m:t xml:space="preserve">k </m:t>
          </m:r>
          <m:r>
            <m:rPr>
              <m:nor/>
            </m:rPr>
            <w:rPr>
              <w:rFonts w:ascii="Times" w:hAnsi="Times" w:cs="Times New Roman"/>
              <w:sz w:val="20"/>
              <w:szCs w:val="20"/>
            </w:rPr>
            <m:t>:</m:t>
          </m:r>
          <m:r>
            <m:rPr>
              <m:nor/>
            </m:rPr>
            <w:rPr>
              <w:rFonts w:ascii="Times" w:hAnsi="Times" w:cs="Times New Roman"/>
              <w:i/>
              <w:sz w:val="20"/>
              <w:szCs w:val="20"/>
            </w:rPr>
            <m:t xml:space="preserve"> A = </m:t>
          </m:r>
          <m:sSub>
            <m:sSubPr>
              <m:ctrlPr>
                <w:rPr>
                  <w:rFonts w:ascii="Cambria Math" w:hAnsi="Cambria Math" w:cs="Times New Roman"/>
                  <w:sz w:val="20"/>
                  <w:szCs w:val="20"/>
                </w:rPr>
              </m:ctrlPr>
            </m:sSubPr>
            <m:e>
              <m:r>
                <w:rPr>
                  <w:rFonts w:ascii="Cambria Math" w:hAnsi="Cambria Math" w:cs="Times New Roman"/>
                  <w:sz w:val="20"/>
                  <w:szCs w:val="20"/>
                </w:rPr>
                <m:t>w</m:t>
              </m:r>
            </m:e>
            <m:sub>
              <m:r>
                <m:rPr>
                  <m:sty m:val="p"/>
                </m:rP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r>
            <m:rPr>
              <m:nor/>
            </m:rPr>
            <w:rPr>
              <w:rFonts w:ascii="Times" w:hAnsi="Times" w:cs="Times New Roman"/>
              <w:i/>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m:rPr>
              <m:nor/>
            </m:rPr>
            <w:rPr>
              <w:rFonts w:ascii="Times" w:hAnsi="Times" w:cs="Times New Roman"/>
              <w:i/>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r>
            <m:rPr>
              <m:nor/>
            </m:rPr>
            <w:rPr>
              <w:rFonts w:ascii="Times" w:hAnsi="Times" w:cs="Times New Roman"/>
              <w:sz w:val="20"/>
              <w:szCs w:val="20"/>
            </w:rPr>
            <m:t xml:space="preserve"> is </m:t>
          </m:r>
          <m:r>
            <w:ins w:id="304" w:author="Hantao" w:date="2021-03-16T17:27:00Z">
              <m:rPr>
                <m:nor/>
              </m:rPr>
              <w:rPr>
                <w:rFonts w:ascii="Cambria Math" w:hAnsi="Times" w:cs="Times New Roman"/>
                <w:sz w:val="20"/>
                <w:szCs w:val="20"/>
              </w:rPr>
              <m:t xml:space="preserve">a </m:t>
            </w:ins>
          </m:r>
          <m:r>
            <w:ins w:id="305" w:author="Hantao" w:date="2021-03-17T11:19:00Z">
              <m:rPr>
                <m:nor/>
              </m:rPr>
              <w:rPr>
                <w:rFonts w:ascii="Cambria Math" w:hAnsi="Times" w:cs="Times New Roman"/>
                <w:sz w:val="20"/>
                <w:szCs w:val="20"/>
              </w:rPr>
              <m:t xml:space="preserve">monotonic </m:t>
            </w:ins>
          </m:r>
          <m:r>
            <w:ins w:id="306" w:author="Hantao" w:date="2021-03-16T17:27:00Z">
              <m:rPr>
                <m:nor/>
              </m:rPr>
              <w:rPr>
                <w:rFonts w:ascii="Cambria Math" w:hAnsi="Times" w:cs="Times New Roman"/>
                <w:sz w:val="20"/>
                <w:szCs w:val="20"/>
              </w:rPr>
              <m:t>s</m:t>
            </w:ins>
          </m:r>
          <m:r>
            <w:ins w:id="307" w:author="Hantao" w:date="2021-03-16T17:28:00Z">
              <m:rPr>
                <m:nor/>
              </m:rPr>
              <w:rPr>
                <w:rFonts w:ascii="Cambria Math" w:hAnsi="Times" w:cs="Times New Roman"/>
                <w:sz w:val="20"/>
                <w:szCs w:val="20"/>
              </w:rPr>
              <m:t>ubarray</m:t>
            </w:ins>
          </m:r>
          <m:r>
            <w:del w:id="308" w:author="Hantao" w:date="2021-03-17T11:19:00Z">
              <m:rPr>
                <m:nor/>
              </m:rPr>
              <w:rPr>
                <w:rFonts w:ascii="Times" w:hAnsi="Times" w:cs="Times New Roman"/>
                <w:sz w:val="20"/>
                <w:szCs w:val="20"/>
              </w:rPr>
              <m:t>either sorted or reversely</m:t>
            </w:del>
          </m:r>
          <m:r>
            <w:ins w:id="309" w:author="Hantao" w:date="2021-03-17T13:30:00Z">
              <m:rPr>
                <m:nor/>
              </m:rPr>
              <w:rPr>
                <w:rFonts w:ascii="Cambria Math" w:hAnsi="Times" w:cs="Times New Roman"/>
                <w:sz w:val="20"/>
                <w:szCs w:val="20"/>
              </w:rPr>
              <m:t>reverse</m:t>
            </w:ins>
          </m:r>
          <m:r>
            <w:del w:id="310" w:author="Hantao" w:date="2021-03-17T11:19:00Z">
              <m:rPr>
                <m:nor/>
              </m:rPr>
              <w:rPr>
                <w:rFonts w:ascii="Times" w:hAnsi="Times" w:cs="Times New Roman"/>
                <w:sz w:val="20"/>
                <w:szCs w:val="20"/>
              </w:rPr>
              <m:t xml:space="preserve"> sorted</m:t>
            </w:del>
          </m:r>
          <m:r>
            <m:rPr>
              <m:nor/>
            </m:rPr>
            <w:rPr>
              <w:rFonts w:ascii="Times" w:hAnsi="Times" w:cs="Times New Roman"/>
              <w:sz w:val="20"/>
              <w:szCs w:val="20"/>
            </w:rPr>
            <m:t>, 1</m:t>
          </m:r>
          <m:r>
            <m:rPr>
              <m:nor/>
            </m:rPr>
            <w:rPr>
              <w:rFonts w:ascii="Times" w:hAnsi="Times" w:cs="Times New Roman"/>
              <w:i/>
              <w:sz w:val="20"/>
              <w:szCs w:val="20"/>
            </w:rPr>
            <m:t xml:space="preserve"> ≤ i &lt; k</m:t>
          </m:r>
          <m:r>
            <m:rPr>
              <m:nor/>
            </m:rPr>
            <w:rPr>
              <w:rFonts w:ascii="Times" w:hAnsi="Times" w:cs="Times New Roman"/>
              <w:sz w:val="20"/>
              <w:szCs w:val="20"/>
            </w:rPr>
            <m:t>}</m:t>
          </m:r>
        </m:oMath>
      </m:oMathPara>
    </w:p>
    <w:p w14:paraId="0A7426A5" w14:textId="77777777" w:rsidR="00AC2EDC" w:rsidRPr="00D525BE" w:rsidRDefault="00AC2EDC">
      <w:pPr>
        <w:spacing w:after="0" w:line="240" w:lineRule="auto"/>
        <w:rPr>
          <w:rFonts w:ascii="Times" w:hAnsi="Times" w:cs="Times New Roman"/>
          <w:sz w:val="20"/>
          <w:szCs w:val="20"/>
        </w:rPr>
      </w:pPr>
    </w:p>
    <w:p w14:paraId="24FB4B9B" w14:textId="2665526E" w:rsidR="00A17FF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Intuitively, if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then </w:t>
      </w:r>
      <w:r w:rsidRPr="00D525BE">
        <w:rPr>
          <w:rFonts w:ascii="Times" w:hAnsi="Times" w:cs="Times New Roman"/>
          <w:i/>
          <w:sz w:val="20"/>
          <w:szCs w:val="20"/>
        </w:rPr>
        <w:t>A</w:t>
      </w:r>
      <w:r w:rsidRPr="00D525BE">
        <w:rPr>
          <w:rFonts w:ascii="Times" w:hAnsi="Times" w:cs="Times New Roman"/>
          <w:sz w:val="20"/>
          <w:szCs w:val="20"/>
        </w:rPr>
        <w:t xml:space="preserve"> is the concatenation of </w:t>
      </w:r>
      <w:r w:rsidRPr="00D525BE">
        <w:rPr>
          <w:rFonts w:ascii="Times" w:hAnsi="Times" w:cs="Times New Roman"/>
          <w:i/>
          <w:sz w:val="20"/>
          <w:szCs w:val="20"/>
        </w:rPr>
        <w:t>k</w:t>
      </w:r>
      <w:r w:rsidRPr="00D525BE">
        <w:rPr>
          <w:rFonts w:ascii="Times" w:hAnsi="Times" w:cs="Times New Roman"/>
          <w:sz w:val="20"/>
          <w:szCs w:val="20"/>
        </w:rPr>
        <w:t xml:space="preserve"> monotonic </w:t>
      </w:r>
      <w:ins w:id="311" w:author="Hantao" w:date="2021-03-17T10:49:00Z">
        <w:r w:rsidR="00401C4C">
          <w:rPr>
            <w:rFonts w:ascii="Times" w:hAnsi="Times" w:cs="Times New Roman"/>
            <w:sz w:val="20"/>
            <w:szCs w:val="20"/>
          </w:rPr>
          <w:t>subarrays</w:t>
        </w:r>
      </w:ins>
      <w:del w:id="312" w:author="Hantao" w:date="2021-03-17T10:49:00Z">
        <w:r w:rsidRPr="00D525BE" w:rsidDel="00401C4C">
          <w:rPr>
            <w:rFonts w:ascii="Times" w:hAnsi="Times" w:cs="Times New Roman"/>
            <w:sz w:val="20"/>
            <w:szCs w:val="20"/>
          </w:rPr>
          <w:delText>list</w:delText>
        </w:r>
      </w:del>
      <w:r w:rsidRPr="00D525BE">
        <w:rPr>
          <w:rFonts w:ascii="Times" w:hAnsi="Times" w:cs="Times New Roman"/>
          <w:sz w:val="20"/>
          <w:szCs w:val="20"/>
        </w:rPr>
        <w:t>s</w:t>
      </w:r>
      <w:del w:id="313" w:author="Hantao" w:date="2021-03-17T11:19:00Z">
        <w:r w:rsidRPr="00D525BE" w:rsidDel="00FF2F8D">
          <w:rPr>
            <w:rFonts w:ascii="Times" w:hAnsi="Times" w:cs="Times New Roman"/>
            <w:sz w:val="20"/>
            <w:szCs w:val="20"/>
          </w:rPr>
          <w:delText xml:space="preserve"> (either sorted or revers</w:delText>
        </w:r>
        <w:r w:rsidR="005C2D8C" w:rsidRPr="00D525BE" w:rsidDel="00FF2F8D">
          <w:rPr>
            <w:rFonts w:ascii="Times" w:hAnsi="Times" w:cs="Times New Roman"/>
            <w:sz w:val="20"/>
            <w:szCs w:val="20"/>
          </w:rPr>
          <w:delText>e</w:delText>
        </w:r>
        <w:r w:rsidRPr="00D525BE" w:rsidDel="00FF2F8D">
          <w:rPr>
            <w:rFonts w:ascii="Times" w:hAnsi="Times" w:cs="Times New Roman"/>
            <w:sz w:val="20"/>
            <w:szCs w:val="20"/>
          </w:rPr>
          <w:delText>ly</w:delText>
        </w:r>
      </w:del>
      <w:ins w:id="314" w:author="Hantao" w:date="2021-03-17T13:30:00Z">
        <w:r w:rsidR="00FE044C">
          <w:rPr>
            <w:rFonts w:ascii="Times" w:hAnsi="Times" w:cs="Times New Roman"/>
            <w:sz w:val="20"/>
            <w:szCs w:val="20"/>
          </w:rPr>
          <w:t>reverse</w:t>
        </w:r>
      </w:ins>
      <w:del w:id="315" w:author="Hantao" w:date="2021-03-17T11:19:00Z">
        <w:r w:rsidRPr="00D525BE" w:rsidDel="00FF2F8D">
          <w:rPr>
            <w:rFonts w:ascii="Times" w:hAnsi="Times" w:cs="Times New Roman"/>
            <w:sz w:val="20"/>
            <w:szCs w:val="20"/>
          </w:rPr>
          <w:delText xml:space="preserve"> sorted)</w:delText>
        </w:r>
      </w:del>
      <w:r w:rsidRPr="00D525BE">
        <w:rPr>
          <w:rFonts w:ascii="Times" w:hAnsi="Times" w:cs="Times New Roman"/>
          <w:sz w:val="20"/>
          <w:szCs w:val="20"/>
        </w:rPr>
        <w:t xml:space="preserve">. For instance, if </w:t>
      </w:r>
      <w:r w:rsidRPr="00D525BE">
        <w:rPr>
          <w:rFonts w:ascii="Times" w:hAnsi="Times" w:cs="Times New Roman"/>
          <w:i/>
          <w:sz w:val="20"/>
          <w:szCs w:val="20"/>
        </w:rPr>
        <w:t>A</w:t>
      </w:r>
      <w:r w:rsidRPr="00D525BE">
        <w:rPr>
          <w:rFonts w:ascii="Times" w:hAnsi="Times" w:cs="Times New Roman"/>
          <w:sz w:val="20"/>
          <w:szCs w:val="20"/>
        </w:rPr>
        <w:t xml:space="preserve"> is sorted or </w:t>
      </w:r>
      <w:del w:id="316" w:author="Hantao" w:date="2021-03-17T13:30:00Z">
        <w:r w:rsidRPr="00D525BE" w:rsidDel="00FE044C">
          <w:rPr>
            <w:rFonts w:ascii="Times" w:hAnsi="Times" w:cs="Times New Roman"/>
            <w:sz w:val="20"/>
            <w:szCs w:val="20"/>
          </w:rPr>
          <w:delText>reversely</w:delText>
        </w:r>
      </w:del>
      <w:ins w:id="317"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w:t>
      </w:r>
      <w:r w:rsidR="005C2D8C" w:rsidRPr="00D525BE">
        <w:rPr>
          <w:rFonts w:ascii="Times" w:hAnsi="Times" w:cs="Times New Roman"/>
          <w:sz w:val="20"/>
          <w:szCs w:val="20"/>
        </w:rPr>
        <w:t xml:space="preserve">then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1. If </w:t>
      </w:r>
      <w:ins w:id="318" w:author="Hantao" w:date="2021-03-17T14:20:00Z">
        <w:r w:rsidR="00054CF8">
          <w:rPr>
            <w:rFonts w:ascii="Times" w:hAnsi="Times" w:cs="Times New Roman"/>
            <w:sz w:val="20"/>
            <w:szCs w:val="20"/>
          </w:rPr>
          <w:t>the f</w:t>
        </w:r>
      </w:ins>
      <w:ins w:id="319" w:author="Hantao" w:date="2021-03-17T14:21:00Z">
        <w:r w:rsidR="00054CF8">
          <w:rPr>
            <w:rFonts w:ascii="Times" w:hAnsi="Times" w:cs="Times New Roman"/>
            <w:sz w:val="20"/>
            <w:szCs w:val="20"/>
          </w:rPr>
          <w:t xml:space="preserve">irst half of is reverse sorted and the second half of </w:t>
        </w:r>
      </w:ins>
      <w:r w:rsidRPr="00D525BE">
        <w:rPr>
          <w:rFonts w:ascii="Times" w:hAnsi="Times" w:cs="Times New Roman"/>
          <w:i/>
          <w:sz w:val="20"/>
          <w:szCs w:val="20"/>
        </w:rPr>
        <w:t>A</w:t>
      </w:r>
      <w:r w:rsidRPr="00D525BE">
        <w:rPr>
          <w:rFonts w:ascii="Times" w:hAnsi="Times" w:cs="Times New Roman"/>
          <w:sz w:val="20"/>
          <w:szCs w:val="20"/>
        </w:rPr>
        <w:t xml:space="preserve"> </w:t>
      </w:r>
      <w:ins w:id="320" w:author="Hantao" w:date="2021-03-17T14:21:00Z">
        <w:r w:rsidR="00054CF8">
          <w:rPr>
            <w:rFonts w:ascii="Times" w:hAnsi="Times" w:cs="Times New Roman"/>
            <w:sz w:val="20"/>
            <w:szCs w:val="20"/>
          </w:rPr>
          <w:t xml:space="preserve">is sorted, A </w:t>
        </w:r>
      </w:ins>
      <w:r w:rsidRPr="00D525BE">
        <w:rPr>
          <w:rFonts w:ascii="Times" w:hAnsi="Times" w:cs="Times New Roman"/>
          <w:sz w:val="20"/>
          <w:szCs w:val="20"/>
        </w:rPr>
        <w:t xml:space="preserve">is </w:t>
      </w:r>
      <w:ins w:id="321" w:author="Hantao" w:date="2021-03-17T14:21:00Z">
        <w:r w:rsidR="00054CF8">
          <w:rPr>
            <w:rFonts w:ascii="Times" w:hAnsi="Times" w:cs="Times New Roman"/>
            <w:sz w:val="20"/>
            <w:szCs w:val="20"/>
          </w:rPr>
          <w:t xml:space="preserve">called </w:t>
        </w:r>
      </w:ins>
      <w:r w:rsidRPr="00D525BE">
        <w:rPr>
          <w:rFonts w:ascii="Times" w:hAnsi="Times" w:cs="Times New Roman"/>
          <w:sz w:val="20"/>
          <w:szCs w:val="20"/>
        </w:rPr>
        <w:t xml:space="preserve">an </w:t>
      </w:r>
      <w:r w:rsidR="003B097B" w:rsidRPr="00D525BE">
        <w:rPr>
          <w:rFonts w:ascii="Times" w:hAnsi="Times" w:cs="Times New Roman"/>
          <w:sz w:val="20"/>
          <w:szCs w:val="20"/>
        </w:rPr>
        <w:t>“</w:t>
      </w:r>
      <w:r w:rsidRPr="00D525BE">
        <w:rPr>
          <w:rFonts w:ascii="Times" w:hAnsi="Times" w:cs="Times New Roman"/>
          <w:sz w:val="20"/>
          <w:szCs w:val="20"/>
        </w:rPr>
        <w:t>organ-pipe</w:t>
      </w:r>
      <w:r w:rsidR="003B097B" w:rsidRPr="00D525BE">
        <w:rPr>
          <w:rFonts w:ascii="Times" w:hAnsi="Times" w:cs="Times New Roman"/>
          <w:sz w:val="20"/>
          <w:szCs w:val="20"/>
        </w:rPr>
        <w:t>”</w:t>
      </w:r>
      <w:r w:rsidRPr="00D525BE">
        <w:rPr>
          <w:rFonts w:ascii="Times" w:hAnsi="Times" w:cs="Times New Roman"/>
          <w:sz w:val="20"/>
          <w:szCs w:val="20"/>
        </w:rPr>
        <w:t xml:space="preserve"> array</w:t>
      </w:r>
      <w:del w:id="322" w:author="Hantao" w:date="2021-03-17T14:21:00Z">
        <w:r w:rsidRPr="00D525BE" w:rsidDel="00054CF8">
          <w:rPr>
            <w:rFonts w:ascii="Times" w:hAnsi="Times" w:cs="Times New Roman"/>
            <w:sz w:val="20"/>
            <w:szCs w:val="20"/>
          </w:rPr>
          <w:delText>,</w:delText>
        </w:r>
      </w:del>
      <w:ins w:id="323" w:author="Hantao" w:date="2021-03-17T14:21:00Z">
        <w:r w:rsidR="00054CF8">
          <w:rPr>
            <w:rFonts w:ascii="Times" w:hAnsi="Times" w:cs="Times New Roman"/>
            <w:sz w:val="20"/>
            <w:szCs w:val="20"/>
          </w:rPr>
          <w:t xml:space="preserve"> and</w:t>
        </w:r>
      </w:ins>
      <w:r w:rsidRPr="00D525BE">
        <w:rPr>
          <w:rFonts w:ascii="Times" w:hAnsi="Times" w:cs="Times New Roman"/>
          <w:sz w:val="20"/>
          <w:szCs w:val="20"/>
        </w:rPr>
        <w:t xml:space="preserve">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2.  </w:t>
      </w:r>
    </w:p>
    <w:p w14:paraId="57902D9C" w14:textId="77777777" w:rsidR="00A17FFC" w:rsidRPr="00D525BE" w:rsidRDefault="00A17FFC">
      <w:pPr>
        <w:spacing w:after="0" w:line="240" w:lineRule="auto"/>
        <w:rPr>
          <w:rFonts w:ascii="Times" w:hAnsi="Times" w:cs="Times New Roman"/>
          <w:sz w:val="20"/>
          <w:szCs w:val="20"/>
        </w:rPr>
      </w:pPr>
    </w:p>
    <w:p w14:paraId="51328B45" w14:textId="77777777" w:rsidR="00AC2EDC" w:rsidRPr="00D525BE" w:rsidRDefault="00A17FFC">
      <w:pPr>
        <w:spacing w:after="0" w:line="240" w:lineRule="auto"/>
        <w:rPr>
          <w:rFonts w:ascii="Times" w:hAnsi="Times" w:cs="Times New Roman"/>
          <w:sz w:val="20"/>
          <w:szCs w:val="20"/>
        </w:rPr>
      </w:pPr>
      <w:r w:rsidRPr="00D525BE">
        <w:rPr>
          <w:rFonts w:ascii="Times" w:hAnsi="Times" w:cs="Times New Roman"/>
          <w:sz w:val="20"/>
          <w:szCs w:val="20"/>
        </w:rPr>
        <w:t xml:space="preserve">Here are the five classes of inputs with an additional parameter </w:t>
      </w:r>
      <w:r w:rsidRPr="00D525BE">
        <w:rPr>
          <w:rFonts w:ascii="Times" w:hAnsi="Times" w:cs="Times New Roman"/>
          <w:i/>
          <w:sz w:val="20"/>
          <w:szCs w:val="20"/>
        </w:rPr>
        <w:t>k</w:t>
      </w:r>
      <w:r w:rsidRPr="00D525BE">
        <w:rPr>
          <w:rFonts w:ascii="Times" w:hAnsi="Times" w:cs="Times New Roman"/>
          <w:sz w:val="20"/>
          <w:szCs w:val="20"/>
        </w:rPr>
        <w:t>:</w:t>
      </w:r>
      <w:r w:rsidR="00E716DE" w:rsidRPr="00D525BE">
        <w:rPr>
          <w:rFonts w:ascii="Times" w:hAnsi="Times" w:cs="Times New Roman"/>
          <w:sz w:val="20"/>
          <w:szCs w:val="20"/>
        </w:rPr>
        <w:t xml:space="preserve">                                                                                                                              </w:t>
      </w:r>
    </w:p>
    <w:p w14:paraId="1B15A87D"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28ED95C2" w14:textId="6EB143C7" w:rsidR="00B06CD9"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-limited</w:t>
      </w:r>
      <w:r w:rsidRPr="00D525BE">
        <w:rPr>
          <w:rFonts w:ascii="Times" w:hAnsi="Times" w:cs="Times New Roman"/>
          <w:sz w:val="20"/>
          <w:szCs w:val="20"/>
        </w:rPr>
        <w:t>: A simple way to create Few Unique instances is to restrict elements in a</w:t>
      </w:r>
      <w:r w:rsidR="00E6787A" w:rsidRPr="00D525BE">
        <w:rPr>
          <w:rFonts w:ascii="Times" w:hAnsi="Times" w:cs="Times New Roman"/>
          <w:sz w:val="20"/>
          <w:szCs w:val="20"/>
        </w:rPr>
        <w:t xml:space="preserve"> certain</w:t>
      </w:r>
      <w:r w:rsidRPr="00D525BE">
        <w:rPr>
          <w:rFonts w:ascii="Times" w:hAnsi="Times" w:cs="Times New Roman"/>
          <w:sz w:val="20"/>
          <w:szCs w:val="20"/>
        </w:rPr>
        <w:t xml:space="preserve"> range. An array of integers is said to be </w:t>
      </w:r>
      <w:r w:rsidRPr="00D525BE">
        <w:rPr>
          <w:rFonts w:ascii="Times" w:hAnsi="Times" w:cs="Times New Roman"/>
          <w:i/>
          <w:sz w:val="20"/>
          <w:szCs w:val="20"/>
        </w:rPr>
        <w:t>k-limited</w:t>
      </w:r>
      <w:r w:rsidRPr="00D525BE">
        <w:rPr>
          <w:rFonts w:ascii="Times" w:hAnsi="Times" w:cs="Times New Roman"/>
          <w:sz w:val="20"/>
          <w:szCs w:val="20"/>
        </w:rPr>
        <w:t xml:space="preserve"> if each</w:t>
      </w:r>
      <w:r w:rsidR="00E33B2A" w:rsidRPr="00D525BE">
        <w:rPr>
          <w:rFonts w:ascii="Times" w:hAnsi="Times" w:cs="Times New Roman"/>
          <w:sz w:val="20"/>
          <w:szCs w:val="20"/>
        </w:rPr>
        <w:t xml:space="preserve"> element</w:t>
      </w:r>
      <w:r w:rsidRPr="00D525BE">
        <w:rPr>
          <w:rFonts w:ascii="Times" w:hAnsi="Times" w:cs="Times New Roman"/>
          <w:sz w:val="20"/>
          <w:szCs w:val="20"/>
        </w:rPr>
        <w:t xml:space="preserve"> </w:t>
      </w:r>
      <w:r w:rsidRPr="00D525BE">
        <w:rPr>
          <w:rFonts w:ascii="Times" w:hAnsi="Times" w:cs="Times New Roman"/>
          <w:i/>
          <w:sz w:val="20"/>
          <w:szCs w:val="20"/>
        </w:rPr>
        <w:t>x</w:t>
      </w:r>
      <w:r w:rsidRPr="00D525BE">
        <w:rPr>
          <w:rFonts w:ascii="Times" w:hAnsi="Times" w:cs="Times New Roman"/>
          <w:sz w:val="20"/>
          <w:szCs w:val="20"/>
        </w:rPr>
        <w:t xml:space="preserve"> in the array is a randomly generated number and 0 ≤ </w:t>
      </w:r>
      <w:r w:rsidRPr="00D525BE">
        <w:rPr>
          <w:rFonts w:ascii="Times" w:hAnsi="Times" w:cs="Times New Roman"/>
          <w:i/>
          <w:sz w:val="20"/>
          <w:szCs w:val="20"/>
        </w:rPr>
        <w:t xml:space="preserve">x &lt; </w:t>
      </w:r>
      <w:r w:rsidRPr="00D525BE">
        <w:rPr>
          <w:rFonts w:ascii="Times" w:hAnsi="Times" w:cs="Times New Roman"/>
          <w:i/>
          <w:sz w:val="20"/>
          <w:szCs w:val="20"/>
        </w:rPr>
        <w:lastRenderedPageBreak/>
        <w:t>2</w:t>
      </w:r>
      <w:r w:rsidRPr="00D525BE">
        <w:rPr>
          <w:rFonts w:ascii="Times" w:hAnsi="Times" w:cs="Times New Roman"/>
          <w:i/>
          <w:sz w:val="20"/>
          <w:szCs w:val="20"/>
          <w:vertAlign w:val="superscript"/>
        </w:rPr>
        <w:t>k</w:t>
      </w:r>
      <w:r w:rsidRPr="00D525BE">
        <w:rPr>
          <w:rFonts w:ascii="Times" w:hAnsi="Times" w:cs="Times New Roman"/>
          <w:sz w:val="20"/>
          <w:szCs w:val="20"/>
        </w:rPr>
        <w:t xml:space="preserve">. </w:t>
      </w:r>
      <w:r w:rsidR="00195AA1" w:rsidRPr="00D525BE">
        <w:rPr>
          <w:rFonts w:ascii="Times" w:hAnsi="Times" w:cs="Times New Roman"/>
          <w:sz w:val="20"/>
          <w:szCs w:val="20"/>
        </w:rPr>
        <w:t xml:space="preserve">When </w:t>
      </w:r>
      <w:r w:rsidR="00195AA1" w:rsidRPr="00D525BE">
        <w:rPr>
          <w:rFonts w:ascii="Times" w:hAnsi="Times" w:cs="Times New Roman"/>
          <w:i/>
          <w:sz w:val="20"/>
          <w:szCs w:val="20"/>
        </w:rPr>
        <w:t xml:space="preserve">k </w:t>
      </w:r>
      <w:r w:rsidR="00195AA1" w:rsidRPr="00D525BE">
        <w:rPr>
          <w:rFonts w:ascii="Times" w:hAnsi="Times" w:cs="Times New Roman"/>
          <w:sz w:val="20"/>
          <w:szCs w:val="20"/>
        </w:rPr>
        <w:t xml:space="preserve">= 0, </w:t>
      </w:r>
      <w:r w:rsidR="00B06CD9" w:rsidRPr="00D525BE">
        <w:rPr>
          <w:rFonts w:ascii="Times" w:hAnsi="Times" w:cs="Times New Roman"/>
          <w:sz w:val="20"/>
          <w:szCs w:val="20"/>
        </w:rPr>
        <w:t xml:space="preserve">all elements of </w:t>
      </w:r>
      <w:r w:rsidR="00195AA1" w:rsidRPr="00D525BE">
        <w:rPr>
          <w:rFonts w:ascii="Times" w:hAnsi="Times" w:cs="Times New Roman"/>
          <w:sz w:val="20"/>
          <w:szCs w:val="20"/>
        </w:rPr>
        <w:t xml:space="preserve">the array </w:t>
      </w:r>
      <w:r w:rsidR="00B06CD9" w:rsidRPr="00D525BE">
        <w:rPr>
          <w:rFonts w:ascii="Times" w:hAnsi="Times" w:cs="Times New Roman"/>
          <w:sz w:val="20"/>
          <w:szCs w:val="20"/>
        </w:rPr>
        <w:t>are</w:t>
      </w:r>
      <w:r w:rsidR="00195AA1" w:rsidRPr="00D525BE">
        <w:rPr>
          <w:rFonts w:ascii="Times" w:hAnsi="Times" w:cs="Times New Roman"/>
          <w:sz w:val="20"/>
          <w:szCs w:val="20"/>
        </w:rPr>
        <w:t xml:space="preserve"> </w:t>
      </w:r>
      <w:r w:rsidR="00AC5F2F" w:rsidRPr="00D525BE">
        <w:rPr>
          <w:rFonts w:ascii="Times" w:hAnsi="Times" w:cs="Times New Roman"/>
          <w:sz w:val="20"/>
          <w:szCs w:val="20"/>
        </w:rPr>
        <w:t xml:space="preserve">the same, i.e., 0. When </w:t>
      </w:r>
      <w:r w:rsidR="00AC5F2F" w:rsidRPr="00D525BE">
        <w:rPr>
          <w:rFonts w:ascii="Times" w:hAnsi="Times" w:cs="Times New Roman"/>
          <w:i/>
          <w:sz w:val="20"/>
          <w:szCs w:val="20"/>
        </w:rPr>
        <w:t>k</w:t>
      </w:r>
      <w:r w:rsidR="00AC5F2F" w:rsidRPr="00D525BE">
        <w:rPr>
          <w:rFonts w:ascii="Times" w:hAnsi="Times" w:cs="Times New Roman"/>
          <w:sz w:val="20"/>
          <w:szCs w:val="20"/>
        </w:rPr>
        <w:t xml:space="preserve"> = 1, the array is a randomized binary list. T</w:t>
      </w:r>
      <w:r w:rsidRPr="00D525BE">
        <w:rPr>
          <w:rFonts w:ascii="Times" w:hAnsi="Times" w:cs="Times New Roman"/>
          <w:sz w:val="20"/>
          <w:szCs w:val="20"/>
        </w:rPr>
        <w:t xml:space="preserve">he Few Unique instance used in </w:t>
      </w:r>
      <w:r w:rsidR="002E5182" w:rsidRPr="00D525BE">
        <w:rPr>
          <w:rFonts w:ascii="Times" w:hAnsi="Times" w:cs="Times New Roman"/>
          <w:i/>
          <w:color w:val="1F497D" w:themeColor="text2"/>
          <w:sz w:val="20"/>
          <w:szCs w:val="20"/>
        </w:rPr>
        <w:t>Demo</w:t>
      </w:r>
      <w:r w:rsidR="00E33B2A" w:rsidRPr="00D525BE">
        <w:rPr>
          <w:rFonts w:ascii="Times" w:hAnsi="Times" w:cs="Times New Roman"/>
          <w:i/>
          <w:color w:val="1F497D" w:themeColor="text2"/>
          <w:sz w:val="20"/>
          <w:szCs w:val="20"/>
        </w:rPr>
        <w:t xml:space="preserve"> </w:t>
      </w:r>
      <w:r w:rsidRPr="00D525BE">
        <w:rPr>
          <w:rFonts w:ascii="Times" w:hAnsi="Times" w:cs="Times New Roman"/>
          <w:sz w:val="20"/>
          <w:szCs w:val="20"/>
        </w:rPr>
        <w:t>can be mapped to a 2-limited array of 50 elements.  If we keep the same ratio of 2</w:t>
      </w:r>
      <w:r w:rsidRPr="00D525BE">
        <w:rPr>
          <w:rFonts w:ascii="Times" w:hAnsi="Times" w:cs="Times New Roman"/>
          <w:sz w:val="20"/>
          <w:szCs w:val="20"/>
          <w:vertAlign w:val="superscript"/>
        </w:rPr>
        <w:t>2</w:t>
      </w:r>
      <w:r w:rsidRPr="00D525BE">
        <w:rPr>
          <w:rFonts w:ascii="Times" w:hAnsi="Times" w:cs="Times New Roman"/>
          <w:sz w:val="20"/>
          <w:szCs w:val="20"/>
        </w:rPr>
        <w:t>/50 = 2</w:t>
      </w:r>
      <w:r w:rsidRPr="00D525BE">
        <w:rPr>
          <w:rFonts w:ascii="Times" w:hAnsi="Times" w:cs="Times New Roman"/>
          <w:i/>
          <w:sz w:val="20"/>
          <w:szCs w:val="20"/>
          <w:vertAlign w:val="superscript"/>
        </w:rPr>
        <w:t>k</w:t>
      </w:r>
      <w:r w:rsidRPr="00D525BE">
        <w:rPr>
          <w:rFonts w:ascii="Times" w:hAnsi="Times" w:cs="Times New Roman"/>
          <w:sz w:val="20"/>
          <w:szCs w:val="20"/>
        </w:rPr>
        <w:t xml:space="preserve">/2,000,000, we get </w:t>
      </w:r>
      <w:r w:rsidRPr="00D525BE">
        <w:rPr>
          <w:rFonts w:ascii="Times" w:hAnsi="Times" w:cs="Times New Roman"/>
          <w:i/>
          <w:sz w:val="20"/>
          <w:szCs w:val="20"/>
        </w:rPr>
        <w:t xml:space="preserve">k </w:t>
      </w:r>
      <w:r w:rsidRPr="00D525BE">
        <w:rPr>
          <w:rFonts w:ascii="Times" w:hAnsi="Times" w:cs="Times New Roman"/>
          <w:sz w:val="20"/>
          <w:szCs w:val="20"/>
        </w:rPr>
        <w:t xml:space="preserve">= 12.  For the Few Unique instance in Table 1, we used 12-limited arrays.  When </w:t>
      </w:r>
      <w:r w:rsidRPr="00D525BE">
        <w:rPr>
          <w:rFonts w:ascii="Times" w:hAnsi="Times" w:cs="Times New Roman"/>
          <w:i/>
          <w:sz w:val="20"/>
          <w:szCs w:val="20"/>
        </w:rPr>
        <w:t>k</w:t>
      </w:r>
      <w:r w:rsidRPr="00D525BE">
        <w:rPr>
          <w:rFonts w:ascii="Times" w:hAnsi="Times" w:cs="Times New Roman"/>
          <w:sz w:val="20"/>
          <w:szCs w:val="20"/>
        </w:rPr>
        <w:t xml:space="preserve"> &gt; 31, it is the same as randomized integers. The best sorting method for the </w:t>
      </w:r>
      <w:r w:rsidRPr="00D525BE">
        <w:rPr>
          <w:rFonts w:ascii="Times" w:hAnsi="Times" w:cs="Times New Roman"/>
          <w:i/>
          <w:sz w:val="20"/>
          <w:szCs w:val="20"/>
        </w:rPr>
        <w:t>k</w:t>
      </w:r>
      <w:r w:rsidRPr="00D525BE">
        <w:rPr>
          <w:rFonts w:ascii="Times" w:hAnsi="Times" w:cs="Times New Roman"/>
          <w:sz w:val="20"/>
          <w:szCs w:val="20"/>
        </w:rPr>
        <w:t xml:space="preserve">-limited is </w:t>
      </w:r>
      <w:ins w:id="324" w:author="Hantao" w:date="2021-03-16T17:30:00Z">
        <w:r w:rsidR="00907C07">
          <w:rPr>
            <w:rFonts w:ascii="Times" w:hAnsi="Times" w:cs="Times New Roman"/>
            <w:sz w:val="20"/>
            <w:szCs w:val="20"/>
          </w:rPr>
          <w:t xml:space="preserve">the </w:t>
        </w:r>
      </w:ins>
      <w:r w:rsidRPr="00D525BE">
        <w:rPr>
          <w:rFonts w:ascii="Times" w:hAnsi="Times" w:cs="Times New Roman"/>
          <w:sz w:val="20"/>
          <w:szCs w:val="20"/>
        </w:rPr>
        <w:t xml:space="preserve">3-way </w:t>
      </w:r>
      <w:r w:rsidRPr="00907C07">
        <w:rPr>
          <w:rFonts w:ascii="Times" w:hAnsi="Times" w:cs="Times New Roman"/>
          <w:i/>
          <w:iCs/>
          <w:sz w:val="20"/>
          <w:szCs w:val="20"/>
          <w:rPrChange w:id="325" w:author="Hantao" w:date="2021-03-16T17:30:00Z">
            <w:rPr>
              <w:rFonts w:ascii="Times" w:hAnsi="Times" w:cs="Times New Roman"/>
              <w:sz w:val="20"/>
              <w:szCs w:val="20"/>
            </w:rPr>
          </w:rPrChange>
        </w:rPr>
        <w:t>quicksort</w:t>
      </w:r>
      <w:del w:id="326" w:author="Hantao" w:date="2021-03-16T17:31:00Z">
        <w:r w:rsidRPr="00D525BE" w:rsidDel="00907C07">
          <w:rPr>
            <w:rFonts w:ascii="Times" w:hAnsi="Times" w:cs="Times New Roman"/>
            <w:sz w:val="20"/>
            <w:szCs w:val="20"/>
          </w:rPr>
          <w:delText>.</w:delText>
        </w:r>
      </w:del>
      <w:ins w:id="327" w:author="Hantao" w:date="2021-03-17T14:24:00Z">
        <w:r w:rsidR="00346683">
          <w:rPr>
            <w:rFonts w:ascii="Times" w:hAnsi="Times" w:cs="Times New Roman"/>
            <w:sz w:val="20"/>
            <w:szCs w:val="20"/>
          </w:rPr>
          <w:t xml:space="preserve"> used in </w:t>
        </w:r>
        <w:r w:rsidR="00346683" w:rsidRPr="00346683">
          <w:rPr>
            <w:rFonts w:ascii="Times" w:hAnsi="Times" w:cs="Times New Roman"/>
            <w:i/>
            <w:iCs/>
            <w:sz w:val="20"/>
            <w:szCs w:val="20"/>
            <w:rPrChange w:id="328" w:author="Hantao" w:date="2021-03-17T14:24:00Z">
              <w:rPr>
                <w:rFonts w:ascii="Times" w:hAnsi="Times" w:cs="Times New Roman"/>
                <w:sz w:val="20"/>
                <w:szCs w:val="20"/>
              </w:rPr>
            </w:rPrChange>
          </w:rPr>
          <w:t>Demo</w:t>
        </w:r>
        <w:r w:rsidR="00346683">
          <w:rPr>
            <w:rFonts w:ascii="Times" w:hAnsi="Times" w:cs="Times New Roman"/>
            <w:sz w:val="20"/>
            <w:szCs w:val="20"/>
          </w:rPr>
          <w:t xml:space="preserve"> and </w:t>
        </w:r>
      </w:ins>
      <w:ins w:id="329" w:author="Hantao" w:date="2021-03-17T14:25:00Z">
        <w:r w:rsidR="00346683">
          <w:rPr>
            <w:rFonts w:ascii="Times" w:hAnsi="Times" w:cs="Times New Roman"/>
            <w:sz w:val="20"/>
            <w:szCs w:val="20"/>
          </w:rPr>
          <w:t xml:space="preserve">is related to Dijkstra’s </w:t>
        </w:r>
      </w:ins>
      <w:ins w:id="330" w:author="Hantao" w:date="2021-03-17T14:24:00Z">
        <w:r w:rsidR="00346683" w:rsidRPr="00346683">
          <w:rPr>
            <w:rFonts w:ascii="Times" w:hAnsi="Times" w:cs="Times New Roman"/>
            <w:sz w:val="20"/>
            <w:szCs w:val="20"/>
          </w:rPr>
          <w:t>Dutch National Flag problem</w:t>
        </w:r>
      </w:ins>
      <w:ins w:id="331" w:author="Hantao" w:date="2021-03-17T14:29:00Z">
        <w:r w:rsidR="00346683">
          <w:rPr>
            <w:rFonts w:ascii="Times" w:hAnsi="Times" w:cs="Times New Roman"/>
            <w:sz w:val="20"/>
            <w:szCs w:val="20"/>
          </w:rPr>
          <w:t xml:space="preserve"> [15]</w:t>
        </w:r>
      </w:ins>
      <w:ins w:id="332" w:author="Hantao" w:date="2021-03-17T14:24:00Z">
        <w:r w:rsidR="00346683" w:rsidRPr="00346683">
          <w:rPr>
            <w:rFonts w:ascii="Times" w:hAnsi="Times" w:cs="Times New Roman"/>
            <w:sz w:val="20"/>
            <w:szCs w:val="20"/>
          </w:rPr>
          <w:t xml:space="preserve"> </w:t>
        </w:r>
      </w:ins>
      <w:ins w:id="333" w:author="Hantao" w:date="2021-03-17T14:25:00Z">
        <w:r w:rsidR="00346683">
          <w:rPr>
            <w:rFonts w:ascii="Times" w:hAnsi="Times" w:cs="Times New Roman"/>
            <w:sz w:val="20"/>
            <w:szCs w:val="20"/>
          </w:rPr>
          <w:t xml:space="preserve">(more details can be found </w:t>
        </w:r>
      </w:ins>
      <w:ins w:id="334" w:author="Hantao" w:date="2021-03-16T17:31:00Z">
        <w:r w:rsidR="00907C07">
          <w:rPr>
            <w:rFonts w:ascii="Times" w:hAnsi="Times" w:cs="Times New Roman"/>
            <w:sz w:val="20"/>
            <w:szCs w:val="20"/>
          </w:rPr>
          <w:t>in section</w:t>
        </w:r>
      </w:ins>
      <w:ins w:id="335" w:author="Hantao" w:date="2021-03-17T11:42:00Z">
        <w:r w:rsidR="00712A02">
          <w:rPr>
            <w:rFonts w:ascii="Times" w:hAnsi="Times" w:cs="Times New Roman"/>
            <w:sz w:val="20"/>
            <w:szCs w:val="20"/>
          </w:rPr>
          <w:t xml:space="preserve"> 4</w:t>
        </w:r>
      </w:ins>
      <w:ins w:id="336" w:author="Hantao" w:date="2021-03-17T14:25:00Z">
        <w:r w:rsidR="00346683">
          <w:rPr>
            <w:rFonts w:ascii="Times" w:hAnsi="Times" w:cs="Times New Roman"/>
            <w:sz w:val="20"/>
            <w:szCs w:val="20"/>
          </w:rPr>
          <w:t>)</w:t>
        </w:r>
      </w:ins>
      <w:ins w:id="337" w:author="Hantao" w:date="2021-03-16T17:31:00Z">
        <w:r w:rsidR="00907C07">
          <w:rPr>
            <w:rFonts w:ascii="Times" w:hAnsi="Times" w:cs="Times New Roman"/>
            <w:sz w:val="20"/>
            <w:szCs w:val="20"/>
          </w:rPr>
          <w:t>.</w:t>
        </w:r>
      </w:ins>
      <w:r w:rsidRPr="00D525BE">
        <w:rPr>
          <w:rFonts w:ascii="Times" w:hAnsi="Times" w:cs="Times New Roman"/>
          <w:sz w:val="20"/>
          <w:szCs w:val="20"/>
        </w:rPr>
        <w:t xml:space="preserve">   </w:t>
      </w:r>
    </w:p>
    <w:p w14:paraId="3D96FEDB" w14:textId="77777777" w:rsidR="00B06CD9" w:rsidRPr="00D525BE" w:rsidRDefault="00B06CD9" w:rsidP="00B06CD9">
      <w:pPr>
        <w:pStyle w:val="ListParagraph"/>
        <w:spacing w:after="0" w:line="240" w:lineRule="auto"/>
        <w:rPr>
          <w:rFonts w:ascii="Times" w:hAnsi="Times" w:cs="Times New Roman"/>
          <w:sz w:val="20"/>
          <w:szCs w:val="20"/>
        </w:rPr>
      </w:pPr>
    </w:p>
    <w:p w14:paraId="64BBE70E" w14:textId="23FF3032" w:rsidR="00B06CD9"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-equal teeth</w:t>
      </w:r>
      <w:r w:rsidRPr="00D525BE">
        <w:rPr>
          <w:rFonts w:ascii="Times" w:hAnsi="Times" w:cs="Times New Roman"/>
          <w:sz w:val="20"/>
          <w:szCs w:val="20"/>
        </w:rPr>
        <w:t xml:space="preserve">:  </w:t>
      </w:r>
      <w:del w:id="338" w:author="Hantao" w:date="2021-03-17T11:26:00Z">
        <w:r w:rsidR="00A159D8" w:rsidRPr="00D525BE" w:rsidDel="00A159D8">
          <w:rPr>
            <w:rFonts w:ascii="Times" w:hAnsi="Times" w:cs="Times New Roman"/>
            <w:sz w:val="20"/>
            <w:szCs w:val="20"/>
          </w:rPr>
          <w:delText>Such an array is</w:delText>
        </w:r>
      </w:del>
      <w:del w:id="339" w:author="Hantao" w:date="2021-03-17T11:25:00Z">
        <w:r w:rsidR="00A159D8" w:rsidRPr="00D525BE" w:rsidDel="00A159D8">
          <w:rPr>
            <w:rFonts w:ascii="Times" w:hAnsi="Times" w:cs="Times New Roman"/>
            <w:sz w:val="20"/>
            <w:szCs w:val="20"/>
          </w:rPr>
          <w:delText xml:space="preserve"> called</w:delText>
        </w:r>
      </w:del>
      <w:ins w:id="340" w:author="Hantao" w:date="2021-03-17T11:26:00Z">
        <w:r w:rsidR="00A159D8">
          <w:rPr>
            <w:rFonts w:ascii="Times" w:hAnsi="Times" w:cs="Times New Roman"/>
            <w:sz w:val="20"/>
            <w:szCs w:val="20"/>
          </w:rPr>
          <w:t>A</w:t>
        </w:r>
      </w:ins>
      <w:r w:rsidR="00A159D8" w:rsidRPr="00D525BE">
        <w:rPr>
          <w:rFonts w:ascii="Times" w:hAnsi="Times" w:cs="Times New Roman"/>
          <w:sz w:val="20"/>
          <w:szCs w:val="20"/>
        </w:rPr>
        <w:t xml:space="preserve"> </w:t>
      </w:r>
      <w:r w:rsidR="00A159D8" w:rsidRPr="00D525BE">
        <w:rPr>
          <w:rFonts w:ascii="Times" w:hAnsi="Times" w:cs="Times New Roman"/>
          <w:i/>
          <w:sz w:val="20"/>
          <w:szCs w:val="20"/>
        </w:rPr>
        <w:t>k</w:t>
      </w:r>
      <w:r w:rsidR="00A159D8" w:rsidRPr="00D525BE">
        <w:rPr>
          <w:rFonts w:ascii="Times" w:hAnsi="Times" w:cs="Times New Roman"/>
          <w:sz w:val="20"/>
          <w:szCs w:val="20"/>
        </w:rPr>
        <w:t>-</w:t>
      </w:r>
      <w:r w:rsidR="00A159D8" w:rsidRPr="00D525BE">
        <w:rPr>
          <w:rFonts w:ascii="Times" w:hAnsi="Times" w:cs="Times New Roman"/>
          <w:i/>
          <w:sz w:val="20"/>
          <w:szCs w:val="20"/>
        </w:rPr>
        <w:t xml:space="preserve">equal teeth </w:t>
      </w:r>
      <w:r w:rsidR="00A159D8" w:rsidRPr="00D525BE">
        <w:rPr>
          <w:rFonts w:ascii="Times" w:hAnsi="Times" w:cs="Times New Roman"/>
          <w:sz w:val="20"/>
          <w:szCs w:val="20"/>
        </w:rPr>
        <w:t xml:space="preserve">(or </w:t>
      </w:r>
      <w:r w:rsidR="00A159D8" w:rsidRPr="00D525BE">
        <w:rPr>
          <w:rFonts w:ascii="Times" w:hAnsi="Times" w:cs="Times New Roman"/>
          <w:i/>
          <w:sz w:val="20"/>
          <w:szCs w:val="20"/>
        </w:rPr>
        <w:t>k-equal saw teeth</w:t>
      </w:r>
      <w:r w:rsidR="00A159D8" w:rsidRPr="00D525BE">
        <w:rPr>
          <w:rFonts w:ascii="Times" w:hAnsi="Times" w:cs="Times New Roman"/>
          <w:sz w:val="20"/>
          <w:szCs w:val="20"/>
        </w:rPr>
        <w:t>)</w:t>
      </w:r>
      <w:ins w:id="341" w:author="Hantao" w:date="2021-03-17T11:26:00Z">
        <w:r w:rsidR="00A159D8">
          <w:rPr>
            <w:rFonts w:ascii="Times" w:hAnsi="Times" w:cs="Times New Roman"/>
            <w:sz w:val="20"/>
            <w:szCs w:val="20"/>
          </w:rPr>
          <w:t xml:space="preserve"> </w:t>
        </w:r>
      </w:ins>
      <w:ins w:id="342" w:author="Hantao" w:date="2021-03-17T11:29:00Z">
        <w:r w:rsidR="00B340D8">
          <w:rPr>
            <w:rFonts w:ascii="Times" w:hAnsi="Times" w:cs="Times New Roman"/>
            <w:sz w:val="20"/>
            <w:szCs w:val="20"/>
          </w:rPr>
          <w:t xml:space="preserve">array </w:t>
        </w:r>
      </w:ins>
      <w:ins w:id="343" w:author="Hantao" w:date="2021-03-17T11:26:00Z">
        <w:r w:rsidR="00A159D8">
          <w:rPr>
            <w:rFonts w:ascii="Times" w:hAnsi="Times" w:cs="Times New Roman"/>
            <w:sz w:val="20"/>
            <w:szCs w:val="20"/>
          </w:rPr>
          <w:t>can be const</w:t>
        </w:r>
      </w:ins>
      <w:ins w:id="344" w:author="Hantao" w:date="2021-03-17T11:27:00Z">
        <w:r w:rsidR="00A159D8">
          <w:rPr>
            <w:rFonts w:ascii="Times" w:hAnsi="Times" w:cs="Times New Roman"/>
            <w:sz w:val="20"/>
            <w:szCs w:val="20"/>
          </w:rPr>
          <w:t>ructed as follows:</w:t>
        </w:r>
      </w:ins>
      <w:del w:id="345" w:author="Hantao" w:date="2021-03-17T11:27:00Z">
        <w:r w:rsidR="00A159D8" w:rsidRPr="00D525BE" w:rsidDel="00A159D8">
          <w:rPr>
            <w:rFonts w:ascii="Times" w:hAnsi="Times" w:cs="Times New Roman"/>
            <w:sz w:val="20"/>
            <w:szCs w:val="20"/>
          </w:rPr>
          <w:delText>.</w:delText>
        </w:r>
      </w:del>
      <w:ins w:id="346" w:author="Hantao" w:date="2021-03-17T11:26:00Z">
        <w:r w:rsidR="00A159D8">
          <w:rPr>
            <w:rFonts w:ascii="Times" w:hAnsi="Times" w:cs="Times New Roman"/>
            <w:sz w:val="20"/>
            <w:szCs w:val="20"/>
          </w:rPr>
          <w:t xml:space="preserve"> </w:t>
        </w:r>
      </w:ins>
      <w:r w:rsidRPr="00D525BE">
        <w:rPr>
          <w:rFonts w:ascii="Times" w:hAnsi="Times" w:cs="Times New Roman"/>
          <w:sz w:val="20"/>
          <w:szCs w:val="20"/>
        </w:rPr>
        <w:t>Divide</w:t>
      </w:r>
      <w:ins w:id="347" w:author="Hantao" w:date="2021-03-17T11:22:00Z">
        <w:r w:rsidR="00A159D8">
          <w:rPr>
            <w:rFonts w:ascii="Times" w:hAnsi="Times" w:cs="Times New Roman"/>
            <w:sz w:val="20"/>
            <w:szCs w:val="20"/>
          </w:rPr>
          <w:t xml:space="preserve"> an array of</w:t>
        </w:r>
      </w:ins>
      <w:r w:rsidRPr="00D525BE">
        <w:rPr>
          <w:rFonts w:ascii="Times" w:hAnsi="Times" w:cs="Times New Roman"/>
          <w:sz w:val="20"/>
          <w:szCs w:val="20"/>
        </w:rPr>
        <w:t xml:space="preserve"> </w:t>
      </w:r>
      <w:r w:rsidRPr="00D525BE">
        <w:rPr>
          <w:rFonts w:ascii="Times" w:hAnsi="Times" w:cs="Times New Roman"/>
          <w:i/>
          <w:sz w:val="20"/>
          <w:szCs w:val="20"/>
        </w:rPr>
        <w:t>n</w:t>
      </w:r>
      <w:r w:rsidRPr="00D525BE">
        <w:rPr>
          <w:rFonts w:ascii="Times" w:hAnsi="Times" w:cs="Times New Roman"/>
          <w:sz w:val="20"/>
          <w:szCs w:val="20"/>
        </w:rPr>
        <w:t xml:space="preserve"> </w:t>
      </w:r>
      <w:del w:id="348" w:author="Hantao" w:date="2021-03-17T11:22:00Z">
        <w:r w:rsidRPr="00D525BE" w:rsidDel="00A159D8">
          <w:rPr>
            <w:rFonts w:ascii="Times" w:hAnsi="Times" w:cs="Times New Roman"/>
            <w:sz w:val="20"/>
            <w:szCs w:val="20"/>
          </w:rPr>
          <w:delText>position</w:delText>
        </w:r>
      </w:del>
      <w:ins w:id="349" w:author="Hantao" w:date="2021-03-17T11:22:00Z">
        <w:r w:rsidR="00A159D8">
          <w:rPr>
            <w:rFonts w:ascii="Times" w:hAnsi="Times" w:cs="Times New Roman"/>
            <w:sz w:val="20"/>
            <w:szCs w:val="20"/>
          </w:rPr>
          <w:t>element</w:t>
        </w:r>
      </w:ins>
      <w:r w:rsidRPr="00D525BE">
        <w:rPr>
          <w:rFonts w:ascii="Times" w:hAnsi="Times" w:cs="Times New Roman"/>
          <w:sz w:val="20"/>
          <w:szCs w:val="20"/>
        </w:rPr>
        <w:t xml:space="preserve">s into </w:t>
      </w:r>
      <w:r w:rsidRPr="00D525BE">
        <w:rPr>
          <w:rFonts w:ascii="Times" w:hAnsi="Times" w:cs="Times New Roman"/>
          <w:i/>
          <w:sz w:val="20"/>
          <w:szCs w:val="20"/>
        </w:rPr>
        <w:t>k</w:t>
      </w:r>
      <w:r w:rsidRPr="00D525BE">
        <w:rPr>
          <w:rFonts w:ascii="Times" w:hAnsi="Times" w:cs="Times New Roman"/>
          <w:sz w:val="20"/>
          <w:szCs w:val="20"/>
        </w:rPr>
        <w:t xml:space="preserve"> </w:t>
      </w:r>
      <w:ins w:id="350" w:author="Hantao" w:date="2021-03-17T11:20:00Z">
        <w:r w:rsidR="00A159D8">
          <w:rPr>
            <w:rFonts w:ascii="Times" w:hAnsi="Times" w:cs="Times New Roman"/>
            <w:sz w:val="20"/>
            <w:szCs w:val="20"/>
          </w:rPr>
          <w:t xml:space="preserve">disjoint, </w:t>
        </w:r>
      </w:ins>
      <w:r w:rsidRPr="00D525BE">
        <w:rPr>
          <w:rFonts w:ascii="Times" w:hAnsi="Times" w:cs="Times New Roman"/>
          <w:sz w:val="20"/>
          <w:szCs w:val="20"/>
        </w:rPr>
        <w:t>equal</w:t>
      </w:r>
      <w:ins w:id="351" w:author="Hantao" w:date="2021-03-16T17:36:00Z">
        <w:r w:rsidR="000A4703">
          <w:rPr>
            <w:rFonts w:ascii="Times" w:hAnsi="Times" w:cs="Times New Roman"/>
            <w:sz w:val="20"/>
            <w:szCs w:val="20"/>
          </w:rPr>
          <w:t>-length</w:t>
        </w:r>
      </w:ins>
      <w:r w:rsidRPr="00D525BE">
        <w:rPr>
          <w:rFonts w:ascii="Times" w:hAnsi="Times" w:cs="Times New Roman"/>
          <w:sz w:val="20"/>
          <w:szCs w:val="20"/>
        </w:rPr>
        <w:t xml:space="preserve"> </w:t>
      </w:r>
      <w:ins w:id="352" w:author="Hantao" w:date="2021-03-16T17:36:00Z">
        <w:r w:rsidR="000A4703">
          <w:rPr>
            <w:rFonts w:ascii="Times" w:hAnsi="Times" w:cs="Times New Roman"/>
            <w:sz w:val="20"/>
            <w:szCs w:val="20"/>
          </w:rPr>
          <w:t>subarray</w:t>
        </w:r>
      </w:ins>
      <w:ins w:id="353" w:author="Hantao" w:date="2021-03-16T17:37:00Z">
        <w:r w:rsidR="000A4703">
          <w:rPr>
            <w:rFonts w:ascii="Times" w:hAnsi="Times" w:cs="Times New Roman"/>
            <w:sz w:val="20"/>
            <w:szCs w:val="20"/>
          </w:rPr>
          <w:t>s and each subarray</w:t>
        </w:r>
      </w:ins>
      <w:del w:id="354" w:author="Hantao" w:date="2021-03-16T17:37:00Z">
        <w:r w:rsidRPr="00D525BE" w:rsidDel="000A4703">
          <w:rPr>
            <w:rFonts w:ascii="Times" w:hAnsi="Times" w:cs="Times New Roman"/>
            <w:sz w:val="20"/>
            <w:szCs w:val="20"/>
          </w:rPr>
          <w:delText>sections. Each section</w:delText>
        </w:r>
      </w:del>
      <w:r w:rsidRPr="00D525BE">
        <w:rPr>
          <w:rFonts w:ascii="Times" w:hAnsi="Times" w:cs="Times New Roman"/>
          <w:sz w:val="20"/>
          <w:szCs w:val="20"/>
        </w:rPr>
        <w:t xml:space="preserve"> is </w:t>
      </w:r>
      <w:ins w:id="355" w:author="Hantao" w:date="2021-03-17T11:27:00Z">
        <w:r w:rsidR="00A159D8">
          <w:rPr>
            <w:rFonts w:ascii="Times" w:hAnsi="Times" w:cs="Times New Roman"/>
            <w:sz w:val="20"/>
            <w:szCs w:val="20"/>
          </w:rPr>
          <w:t xml:space="preserve">filled with </w:t>
        </w:r>
      </w:ins>
      <w:ins w:id="356" w:author="Hantao" w:date="2021-03-17T11:28:00Z">
        <w:r w:rsidR="00A159D8">
          <w:rPr>
            <w:rFonts w:ascii="Times" w:hAnsi="Times" w:cs="Times New Roman"/>
            <w:sz w:val="20"/>
            <w:szCs w:val="20"/>
          </w:rPr>
          <w:t xml:space="preserve">the numbers </w:t>
        </w:r>
      </w:ins>
      <w:del w:id="357" w:author="Hantao" w:date="2021-03-17T11:28:00Z">
        <w:r w:rsidRPr="00D525BE" w:rsidDel="00A159D8">
          <w:rPr>
            <w:rFonts w:ascii="Times" w:hAnsi="Times" w:cs="Times New Roman"/>
            <w:sz w:val="20"/>
            <w:szCs w:val="20"/>
          </w:rPr>
          <w:delText xml:space="preserve">a sorted </w:delText>
        </w:r>
      </w:del>
      <w:del w:id="358" w:author="Hantao" w:date="2021-03-16T17:38:00Z">
        <w:r w:rsidRPr="00D525BE" w:rsidDel="000A4703">
          <w:rPr>
            <w:rFonts w:ascii="Times" w:hAnsi="Times" w:cs="Times New Roman"/>
            <w:sz w:val="20"/>
            <w:szCs w:val="20"/>
          </w:rPr>
          <w:delText xml:space="preserve">subarray </w:delText>
        </w:r>
      </w:del>
      <w:r w:rsidRPr="00D525BE">
        <w:rPr>
          <w:rFonts w:ascii="Times" w:hAnsi="Times" w:cs="Times New Roman"/>
          <w:sz w:val="20"/>
          <w:szCs w:val="20"/>
        </w:rPr>
        <w:t xml:space="preserve">from 1 to </w:t>
      </w:r>
      <w:r w:rsidRPr="00D525BE">
        <w:rPr>
          <w:rFonts w:ascii="Times" w:hAnsi="Times" w:cs="Times New Roman"/>
          <w:i/>
          <w:sz w:val="20"/>
          <w:szCs w:val="20"/>
        </w:rPr>
        <w:t>n/k</w:t>
      </w:r>
      <w:r w:rsidRPr="00D525BE">
        <w:rPr>
          <w:rFonts w:ascii="Times" w:hAnsi="Times" w:cs="Times New Roman"/>
          <w:sz w:val="20"/>
          <w:szCs w:val="20"/>
        </w:rPr>
        <w:t xml:space="preserve">. Obviously, if </w:t>
      </w:r>
      <w:r w:rsidRPr="00D525BE">
        <w:rPr>
          <w:rFonts w:ascii="Times" w:hAnsi="Times" w:cs="Times New Roman"/>
          <w:i/>
          <w:sz w:val="20"/>
          <w:szCs w:val="20"/>
        </w:rPr>
        <w:t>A</w:t>
      </w:r>
      <w:r w:rsidRPr="00D525BE">
        <w:rPr>
          <w:rFonts w:ascii="Times" w:hAnsi="Times" w:cs="Times New Roman"/>
          <w:sz w:val="20"/>
          <w:szCs w:val="20"/>
        </w:rPr>
        <w:t xml:space="preserve"> is a </w:t>
      </w:r>
      <w:r w:rsidRPr="00D525BE">
        <w:rPr>
          <w:rFonts w:ascii="Times" w:hAnsi="Times" w:cs="Times New Roman"/>
          <w:i/>
          <w:sz w:val="20"/>
          <w:szCs w:val="20"/>
        </w:rPr>
        <w:t>k</w:t>
      </w:r>
      <w:r w:rsidRPr="00D525BE">
        <w:rPr>
          <w:rFonts w:ascii="Times" w:hAnsi="Times" w:cs="Times New Roman"/>
          <w:sz w:val="20"/>
          <w:szCs w:val="20"/>
        </w:rPr>
        <w:t xml:space="preserve">-equal teeth, </w:t>
      </w:r>
      <w:r w:rsidR="00AC5F2F" w:rsidRPr="00D525BE">
        <w:rPr>
          <w:rFonts w:ascii="Times" w:hAnsi="Times" w:cs="Times New Roman"/>
          <w:i/>
          <w:sz w:val="20"/>
          <w:szCs w:val="20"/>
        </w:rPr>
        <w:t>Run</w:t>
      </w:r>
      <w:r w:rsidR="00AC5F2F"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w:t>
      </w:r>
      <w:r w:rsidR="0091298A" w:rsidRPr="00D525BE">
        <w:rPr>
          <w:rFonts w:ascii="Times" w:hAnsi="Times" w:cs="Times New Roman"/>
          <w:sz w:val="20"/>
          <w:szCs w:val="20"/>
        </w:rPr>
        <w:t xml:space="preserve">If </w:t>
      </w:r>
      <w:r w:rsidR="0091298A" w:rsidRPr="00D525BE">
        <w:rPr>
          <w:rFonts w:ascii="Times" w:hAnsi="Times" w:cs="Times New Roman"/>
          <w:i/>
          <w:sz w:val="20"/>
          <w:szCs w:val="20"/>
        </w:rPr>
        <w:t>k</w:t>
      </w:r>
      <w:r w:rsidR="0091298A" w:rsidRPr="00D525BE">
        <w:rPr>
          <w:rFonts w:ascii="Times" w:hAnsi="Times" w:cs="Times New Roman"/>
          <w:sz w:val="20"/>
          <w:szCs w:val="20"/>
        </w:rPr>
        <w:t xml:space="preserve"> = 1, then </w:t>
      </w:r>
      <w:r w:rsidR="0091298A" w:rsidRPr="00907C07">
        <w:rPr>
          <w:rFonts w:ascii="Times" w:hAnsi="Times" w:cs="Times New Roman"/>
          <w:i/>
          <w:iCs/>
          <w:sz w:val="20"/>
          <w:szCs w:val="20"/>
          <w:rPrChange w:id="359" w:author="Hantao" w:date="2021-03-16T17:32:00Z">
            <w:rPr>
              <w:rFonts w:ascii="Times" w:hAnsi="Times" w:cs="Times New Roman"/>
              <w:sz w:val="20"/>
              <w:szCs w:val="20"/>
            </w:rPr>
          </w:rPrChange>
        </w:rPr>
        <w:t>A</w:t>
      </w:r>
      <w:r w:rsidR="0091298A" w:rsidRPr="00D525BE">
        <w:rPr>
          <w:rFonts w:ascii="Times" w:hAnsi="Times" w:cs="Times New Roman"/>
          <w:sz w:val="20"/>
          <w:szCs w:val="20"/>
        </w:rPr>
        <w:t xml:space="preserve"> is sorted. </w:t>
      </w:r>
      <w:r w:rsidRPr="00D525BE">
        <w:rPr>
          <w:rFonts w:ascii="Times" w:hAnsi="Times" w:cs="Times New Roman"/>
          <w:sz w:val="20"/>
          <w:szCs w:val="20"/>
        </w:rPr>
        <w:t xml:space="preserve">Among all comparison-based sorting algorithms, </w:t>
      </w:r>
      <w:r w:rsidR="00AC5F2F" w:rsidRPr="00907C07">
        <w:rPr>
          <w:rFonts w:ascii="Times" w:hAnsi="Times" w:cs="Times New Roman"/>
          <w:i/>
          <w:iCs/>
          <w:sz w:val="20"/>
          <w:szCs w:val="20"/>
          <w:rPrChange w:id="360" w:author="Hantao" w:date="2021-03-16T17:32:00Z">
            <w:rPr>
              <w:rFonts w:ascii="Times" w:hAnsi="Times" w:cs="Times New Roman"/>
              <w:sz w:val="20"/>
              <w:szCs w:val="20"/>
            </w:rPr>
          </w:rPrChange>
        </w:rPr>
        <w:t>mergesort</w:t>
      </w:r>
      <w:r w:rsidR="00AC5F2F" w:rsidRPr="00D525BE" w:rsidDel="00AC5F2F">
        <w:rPr>
          <w:rFonts w:ascii="Times" w:hAnsi="Times" w:cs="Times New Roman"/>
          <w:sz w:val="20"/>
          <w:szCs w:val="20"/>
        </w:rPr>
        <w:t xml:space="preserve"> </w:t>
      </w:r>
      <w:r w:rsidR="00AC5F2F" w:rsidRPr="00D525BE">
        <w:rPr>
          <w:rFonts w:ascii="Times" w:hAnsi="Times" w:cs="Times New Roman"/>
          <w:sz w:val="20"/>
          <w:szCs w:val="20"/>
        </w:rPr>
        <w:t xml:space="preserve">is </w:t>
      </w:r>
      <w:r w:rsidRPr="00D525BE">
        <w:rPr>
          <w:rFonts w:ascii="Times" w:hAnsi="Times" w:cs="Times New Roman"/>
          <w:sz w:val="20"/>
          <w:szCs w:val="20"/>
        </w:rPr>
        <w:t xml:space="preserve">the best one for this class of instances. </w:t>
      </w:r>
    </w:p>
    <w:p w14:paraId="179BF994" w14:textId="77777777" w:rsidR="00AC2EDC" w:rsidRPr="00D525BE" w:rsidRDefault="00E716DE" w:rsidP="00D525BE">
      <w:pPr>
        <w:pStyle w:val="ListParagraph"/>
        <w:spacing w:after="0" w:line="240" w:lineRule="auto"/>
        <w:jc w:val="both"/>
        <w:rPr>
          <w:rFonts w:ascii="Times" w:hAnsi="Times" w:cs="Times New Roman"/>
          <w:sz w:val="20"/>
          <w:szCs w:val="20"/>
        </w:rPr>
      </w:pPr>
      <w:r w:rsidRPr="00D525BE">
        <w:rPr>
          <w:rFonts w:ascii="Times" w:hAnsi="Times" w:cs="Times New Roman"/>
          <w:sz w:val="20"/>
          <w:szCs w:val="20"/>
        </w:rPr>
        <w:t xml:space="preserve">                                                                           </w:t>
      </w:r>
    </w:p>
    <w:p w14:paraId="55C24F0C" w14:textId="77535710"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-even teeth</w:t>
      </w:r>
      <w:r w:rsidRPr="00D525BE">
        <w:rPr>
          <w:rFonts w:ascii="Times" w:hAnsi="Times" w:cs="Times New Roman"/>
          <w:sz w:val="20"/>
          <w:szCs w:val="20"/>
        </w:rPr>
        <w:t xml:space="preserve">:  A </w:t>
      </w:r>
      <w:r w:rsidRPr="00D525BE">
        <w:rPr>
          <w:rFonts w:ascii="Times" w:hAnsi="Times" w:cs="Times New Roman"/>
          <w:i/>
          <w:sz w:val="20"/>
          <w:szCs w:val="20"/>
        </w:rPr>
        <w:t>k-even teeth</w:t>
      </w:r>
      <w:r w:rsidRPr="00D525BE">
        <w:rPr>
          <w:rFonts w:ascii="Times" w:hAnsi="Times" w:cs="Times New Roman"/>
          <w:sz w:val="20"/>
          <w:szCs w:val="20"/>
        </w:rPr>
        <w:t xml:space="preserve"> array </w:t>
      </w:r>
      <w:r w:rsidR="00AC5F2F" w:rsidRPr="00D525BE">
        <w:rPr>
          <w:rFonts w:ascii="Times" w:hAnsi="Times" w:cs="Times New Roman"/>
          <w:sz w:val="20"/>
          <w:szCs w:val="20"/>
        </w:rPr>
        <w:t xml:space="preserve">can be </w:t>
      </w:r>
      <w:r w:rsidRPr="00D525BE">
        <w:rPr>
          <w:rFonts w:ascii="Times" w:hAnsi="Times" w:cs="Times New Roman"/>
          <w:sz w:val="20"/>
          <w:szCs w:val="20"/>
        </w:rPr>
        <w:t xml:space="preserve">constructed </w:t>
      </w:r>
      <w:r w:rsidR="00AC5F2F" w:rsidRPr="00D525BE">
        <w:rPr>
          <w:rFonts w:ascii="Times" w:hAnsi="Times" w:cs="Times New Roman"/>
          <w:sz w:val="20"/>
          <w:szCs w:val="20"/>
        </w:rPr>
        <w:t xml:space="preserve">from </w:t>
      </w:r>
      <w:r w:rsidR="00AC5F2F" w:rsidRPr="00D525BE">
        <w:rPr>
          <w:rFonts w:ascii="Times" w:hAnsi="Times" w:cs="Times New Roman"/>
          <w:i/>
          <w:sz w:val="20"/>
          <w:szCs w:val="20"/>
        </w:rPr>
        <w:t>k</w:t>
      </w:r>
      <w:r w:rsidR="00AC5F2F" w:rsidRPr="00D525BE">
        <w:rPr>
          <w:rFonts w:ascii="Times" w:hAnsi="Times" w:cs="Times New Roman"/>
          <w:sz w:val="20"/>
          <w:szCs w:val="20"/>
        </w:rPr>
        <w:t>-equal teeth</w:t>
      </w:r>
      <w:ins w:id="361" w:author="Hantao" w:date="2021-03-16T17:32:00Z">
        <w:r w:rsidR="00907C07">
          <w:rPr>
            <w:rFonts w:ascii="Times" w:hAnsi="Times" w:cs="Times New Roman"/>
            <w:sz w:val="20"/>
            <w:szCs w:val="20"/>
          </w:rPr>
          <w:t xml:space="preserve"> as follows</w:t>
        </w:r>
      </w:ins>
      <w:r w:rsidRPr="00D525BE">
        <w:rPr>
          <w:rFonts w:ascii="Times" w:hAnsi="Times" w:cs="Times New Roman"/>
          <w:sz w:val="20"/>
          <w:szCs w:val="20"/>
        </w:rPr>
        <w:t xml:space="preserve">: </w:t>
      </w:r>
      <w:del w:id="362" w:author="Hantao" w:date="2021-03-16T17:33:00Z">
        <w:r w:rsidR="0091298A" w:rsidRPr="00D525BE" w:rsidDel="00907C07">
          <w:rPr>
            <w:rFonts w:ascii="Times" w:hAnsi="Times" w:cs="Times New Roman"/>
            <w:sz w:val="20"/>
            <w:szCs w:val="20"/>
          </w:rPr>
          <w:delText>Simply r</w:delText>
        </w:r>
      </w:del>
      <w:ins w:id="363" w:author="Hantao" w:date="2021-03-16T17:33:00Z">
        <w:r w:rsidR="00907C07">
          <w:rPr>
            <w:rFonts w:ascii="Times" w:hAnsi="Times" w:cs="Times New Roman"/>
            <w:sz w:val="20"/>
            <w:szCs w:val="20"/>
          </w:rPr>
          <w:t>R</w:t>
        </w:r>
      </w:ins>
      <w:r w:rsidR="0091298A" w:rsidRPr="00D525BE">
        <w:rPr>
          <w:rFonts w:ascii="Times" w:hAnsi="Times" w:cs="Times New Roman"/>
          <w:sz w:val="20"/>
          <w:szCs w:val="20"/>
        </w:rPr>
        <w:t xml:space="preserve">everse </w:t>
      </w:r>
      <w:del w:id="364" w:author="Hantao" w:date="2021-03-16T17:33:00Z">
        <w:r w:rsidR="00E76FCC" w:rsidRPr="00D525BE" w:rsidDel="00907C07">
          <w:rPr>
            <w:rFonts w:ascii="Times" w:hAnsi="Times" w:cs="Times New Roman"/>
            <w:sz w:val="20"/>
            <w:szCs w:val="20"/>
          </w:rPr>
          <w:delText>E</w:delText>
        </w:r>
      </w:del>
      <w:ins w:id="365" w:author="Hantao" w:date="2021-03-16T17:33:00Z">
        <w:r w:rsidR="00907C07">
          <w:rPr>
            <w:rFonts w:ascii="Times" w:hAnsi="Times" w:cs="Times New Roman"/>
            <w:sz w:val="20"/>
            <w:szCs w:val="20"/>
          </w:rPr>
          <w:t>e</w:t>
        </w:r>
      </w:ins>
      <w:r w:rsidR="00157229" w:rsidRPr="00D525BE">
        <w:rPr>
          <w:rFonts w:ascii="Times" w:hAnsi="Times" w:cs="Times New Roman"/>
          <w:sz w:val="20"/>
          <w:szCs w:val="20"/>
        </w:rPr>
        <w:t>ach</w:t>
      </w:r>
      <w:r w:rsidRPr="00D525BE">
        <w:rPr>
          <w:rFonts w:ascii="Times" w:hAnsi="Times" w:cs="Times New Roman"/>
          <w:sz w:val="20"/>
          <w:szCs w:val="20"/>
        </w:rPr>
        <w:t xml:space="preserve"> </w:t>
      </w:r>
      <w:r w:rsidR="00937C75" w:rsidRPr="00D525BE">
        <w:rPr>
          <w:rFonts w:ascii="Times" w:hAnsi="Times" w:cs="Times New Roman"/>
          <w:sz w:val="20"/>
          <w:szCs w:val="20"/>
        </w:rPr>
        <w:t>odd numbered</w:t>
      </w:r>
      <w:r w:rsidRPr="00D525BE">
        <w:rPr>
          <w:rFonts w:ascii="Times" w:hAnsi="Times" w:cs="Times New Roman"/>
          <w:sz w:val="20"/>
          <w:szCs w:val="20"/>
        </w:rPr>
        <w:t xml:space="preserve"> </w:t>
      </w:r>
      <w:del w:id="366" w:author="Hantao" w:date="2021-03-16T17:38:00Z">
        <w:r w:rsidRPr="00D525BE" w:rsidDel="000A4703">
          <w:rPr>
            <w:rFonts w:ascii="Times" w:hAnsi="Times" w:cs="Times New Roman"/>
            <w:sz w:val="20"/>
            <w:szCs w:val="20"/>
          </w:rPr>
          <w:delText>section</w:delText>
        </w:r>
        <w:r w:rsidR="0091298A" w:rsidRPr="00D525BE" w:rsidDel="000A4703">
          <w:rPr>
            <w:rFonts w:ascii="Times" w:hAnsi="Times" w:cs="Times New Roman"/>
            <w:sz w:val="20"/>
            <w:szCs w:val="20"/>
          </w:rPr>
          <w:delText>s</w:delText>
        </w:r>
      </w:del>
      <w:ins w:id="367" w:author="Hantao" w:date="2021-03-16T17:33:00Z">
        <w:r w:rsidR="00907C07">
          <w:rPr>
            <w:rFonts w:ascii="Times" w:hAnsi="Times" w:cs="Times New Roman"/>
            <w:sz w:val="20"/>
            <w:szCs w:val="20"/>
          </w:rPr>
          <w:t xml:space="preserve"> </w:t>
        </w:r>
      </w:ins>
      <w:ins w:id="368" w:author="Hantao" w:date="2021-03-16T17:39:00Z">
        <w:r w:rsidR="000A4703">
          <w:rPr>
            <w:rFonts w:ascii="Times" w:hAnsi="Times" w:cs="Times New Roman"/>
            <w:sz w:val="20"/>
            <w:szCs w:val="20"/>
          </w:rPr>
          <w:t>subarray of</w:t>
        </w:r>
      </w:ins>
      <w:ins w:id="369" w:author="Hantao" w:date="2021-03-16T17:33:00Z">
        <w:r w:rsidR="00907C07">
          <w:rPr>
            <w:rFonts w:ascii="Times" w:hAnsi="Times" w:cs="Times New Roman"/>
            <w:sz w:val="20"/>
            <w:szCs w:val="20"/>
          </w:rPr>
          <w:t xml:space="preserve"> a </w:t>
        </w:r>
        <w:r w:rsidR="00907C07" w:rsidRPr="00907C07">
          <w:rPr>
            <w:rFonts w:ascii="Times" w:hAnsi="Times" w:cs="Times New Roman"/>
            <w:i/>
            <w:iCs/>
            <w:sz w:val="20"/>
            <w:szCs w:val="20"/>
            <w:rPrChange w:id="370" w:author="Hantao" w:date="2021-03-16T17:34:00Z">
              <w:rPr>
                <w:rFonts w:ascii="Times" w:hAnsi="Times" w:cs="Times New Roman"/>
                <w:sz w:val="20"/>
                <w:szCs w:val="20"/>
              </w:rPr>
            </w:rPrChange>
          </w:rPr>
          <w:t>k</w:t>
        </w:r>
        <w:r w:rsidR="00907C07">
          <w:rPr>
            <w:rFonts w:ascii="Times" w:hAnsi="Times" w:cs="Times New Roman"/>
            <w:sz w:val="20"/>
            <w:szCs w:val="20"/>
          </w:rPr>
          <w:t>-</w:t>
        </w:r>
      </w:ins>
      <w:ins w:id="371" w:author="Hantao" w:date="2021-03-16T17:34:00Z">
        <w:r w:rsidR="00907C07">
          <w:rPr>
            <w:rFonts w:ascii="Times" w:hAnsi="Times" w:cs="Times New Roman"/>
            <w:sz w:val="20"/>
            <w:szCs w:val="20"/>
          </w:rPr>
          <w:t>equal teeth</w:t>
        </w:r>
      </w:ins>
      <w:r w:rsidRPr="00D525BE">
        <w:rPr>
          <w:rFonts w:ascii="Times" w:hAnsi="Times" w:cs="Times New Roman"/>
          <w:sz w:val="20"/>
          <w:szCs w:val="20"/>
        </w:rPr>
        <w:t xml:space="preserve">. When </w:t>
      </w:r>
      <w:r w:rsidRPr="00D525BE">
        <w:rPr>
          <w:rFonts w:ascii="Times" w:hAnsi="Times" w:cs="Times New Roman"/>
          <w:i/>
          <w:sz w:val="20"/>
          <w:szCs w:val="20"/>
        </w:rPr>
        <w:t xml:space="preserve">k </w:t>
      </w:r>
      <w:r w:rsidRPr="00D525BE">
        <w:rPr>
          <w:rFonts w:ascii="Times" w:hAnsi="Times" w:cs="Times New Roman"/>
          <w:sz w:val="20"/>
          <w:szCs w:val="20"/>
        </w:rPr>
        <w:t xml:space="preserve">= 1, the array is </w:t>
      </w:r>
      <w:del w:id="372" w:author="Hantao" w:date="2021-03-17T13:30:00Z">
        <w:r w:rsidRPr="00D525BE" w:rsidDel="00FE044C">
          <w:rPr>
            <w:rFonts w:ascii="Times" w:hAnsi="Times" w:cs="Times New Roman"/>
            <w:sz w:val="20"/>
            <w:szCs w:val="20"/>
          </w:rPr>
          <w:delText>reversely</w:delText>
        </w:r>
      </w:del>
      <w:ins w:id="373"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For </w:t>
      </w:r>
      <w:r w:rsidRPr="00D525BE">
        <w:rPr>
          <w:rFonts w:ascii="Times" w:hAnsi="Times" w:cs="Times New Roman"/>
          <w:i/>
          <w:sz w:val="20"/>
          <w:szCs w:val="20"/>
        </w:rPr>
        <w:t xml:space="preserve">k </w:t>
      </w:r>
      <w:r w:rsidRPr="00D525BE">
        <w:rPr>
          <w:rFonts w:ascii="Times" w:hAnsi="Times" w:cs="Times New Roman"/>
          <w:sz w:val="20"/>
          <w:szCs w:val="20"/>
        </w:rPr>
        <w:t xml:space="preserve">= 2, it is an </w:t>
      </w:r>
      <w:r w:rsidR="00EC3F33" w:rsidRPr="00D525BE">
        <w:rPr>
          <w:rFonts w:ascii="Times" w:hAnsi="Times" w:cs="Times New Roman"/>
          <w:sz w:val="20"/>
          <w:szCs w:val="20"/>
        </w:rPr>
        <w:t>“</w:t>
      </w:r>
      <w:r w:rsidRPr="00D525BE">
        <w:rPr>
          <w:rFonts w:ascii="Times" w:hAnsi="Times" w:cs="Times New Roman"/>
          <w:sz w:val="20"/>
          <w:szCs w:val="20"/>
        </w:rPr>
        <w:t>organ-pipe</w:t>
      </w:r>
      <w:r w:rsidR="00EC3F33" w:rsidRPr="00D525BE">
        <w:rPr>
          <w:rFonts w:ascii="Times" w:hAnsi="Times" w:cs="Times New Roman"/>
          <w:sz w:val="20"/>
          <w:szCs w:val="20"/>
        </w:rPr>
        <w:t>”</w:t>
      </w:r>
      <w:r w:rsidRPr="00D525BE">
        <w:rPr>
          <w:rFonts w:ascii="Times" w:hAnsi="Times" w:cs="Times New Roman"/>
          <w:sz w:val="20"/>
          <w:szCs w:val="20"/>
        </w:rPr>
        <w:t xml:space="preserve"> array.  Obviously, for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Pr="00D525BE">
        <w:rPr>
          <w:rFonts w:ascii="Times" w:hAnsi="Times" w:cs="Times New Roman"/>
          <w:i/>
          <w:sz w:val="20"/>
          <w:szCs w:val="20"/>
        </w:rPr>
        <w:t>n</w:t>
      </w:r>
      <w:r w:rsidRPr="00D525BE">
        <w:rPr>
          <w:rFonts w:ascii="Times" w:hAnsi="Times" w:cs="Times New Roman"/>
          <w:sz w:val="20"/>
          <w:szCs w:val="20"/>
        </w:rPr>
        <w:t xml:space="preserve">/3, if </w:t>
      </w:r>
      <w:r w:rsidRPr="00D525BE">
        <w:rPr>
          <w:rFonts w:ascii="Times" w:hAnsi="Times" w:cs="Times New Roman"/>
          <w:i/>
          <w:sz w:val="20"/>
          <w:szCs w:val="20"/>
        </w:rPr>
        <w:t>A</w:t>
      </w:r>
      <w:r w:rsidRPr="00D525BE">
        <w:rPr>
          <w:rFonts w:ascii="Times" w:hAnsi="Times" w:cs="Times New Roman"/>
          <w:sz w:val="20"/>
          <w:szCs w:val="20"/>
        </w:rPr>
        <w:t xml:space="preserve"> is a </w:t>
      </w:r>
      <w:r w:rsidRPr="00D525BE">
        <w:rPr>
          <w:rFonts w:ascii="Times" w:hAnsi="Times" w:cs="Times New Roman"/>
          <w:i/>
          <w:sz w:val="20"/>
          <w:szCs w:val="20"/>
        </w:rPr>
        <w:t>k</w:t>
      </w:r>
      <w:r w:rsidRPr="00D525BE">
        <w:rPr>
          <w:rFonts w:ascii="Times" w:hAnsi="Times" w:cs="Times New Roman"/>
          <w:sz w:val="20"/>
          <w:szCs w:val="20"/>
        </w:rPr>
        <w:t xml:space="preserve">-even teeth,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When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Pr="00D525BE">
        <w:rPr>
          <w:rFonts w:ascii="Times" w:hAnsi="Times" w:cs="Times New Roman"/>
          <w:i/>
          <w:sz w:val="20"/>
          <w:szCs w:val="20"/>
        </w:rPr>
        <w:t>n</w:t>
      </w:r>
      <w:r w:rsidRPr="00D525BE">
        <w:rPr>
          <w:rFonts w:ascii="Times" w:hAnsi="Times" w:cs="Times New Roman"/>
          <w:sz w:val="20"/>
          <w:szCs w:val="20"/>
        </w:rPr>
        <w:t xml:space="preserve">/2, the list is a 2-limited list starting with (2,1,1,2,2,1,1,2, ...), and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 xml:space="preserve">/4+1, because we may group the </w:t>
      </w:r>
      <w:ins w:id="374" w:author="Hantao" w:date="2021-03-17T11:24:00Z">
        <w:r w:rsidR="00A159D8">
          <w:rPr>
            <w:rFonts w:ascii="Times" w:hAnsi="Times" w:cs="Times New Roman"/>
            <w:sz w:val="20"/>
            <w:szCs w:val="20"/>
          </w:rPr>
          <w:t>ele</w:t>
        </w:r>
      </w:ins>
      <w:ins w:id="375" w:author="Hantao" w:date="2021-03-17T11:25:00Z">
        <w:r w:rsidR="00A159D8">
          <w:rPr>
            <w:rFonts w:ascii="Times" w:hAnsi="Times" w:cs="Times New Roman"/>
            <w:sz w:val="20"/>
            <w:szCs w:val="20"/>
          </w:rPr>
          <w:t>ments</w:t>
        </w:r>
      </w:ins>
      <w:del w:id="376" w:author="Hantao" w:date="2021-03-17T11:25:00Z">
        <w:r w:rsidRPr="00D525BE" w:rsidDel="00A159D8">
          <w:rPr>
            <w:rFonts w:ascii="Times" w:hAnsi="Times" w:cs="Times New Roman"/>
            <w:sz w:val="20"/>
            <w:szCs w:val="20"/>
          </w:rPr>
          <w:delText>list</w:delText>
        </w:r>
      </w:del>
      <w:r w:rsidRPr="00D525BE">
        <w:rPr>
          <w:rFonts w:ascii="Times" w:hAnsi="Times" w:cs="Times New Roman"/>
          <w:sz w:val="20"/>
          <w:szCs w:val="20"/>
        </w:rPr>
        <w:t xml:space="preserve">  as (2,1,1), (2,2,1,1), (2,2,1,1), ….  The best sorting method for this class of instances is </w:t>
      </w:r>
      <w:r w:rsidRPr="00907C07">
        <w:rPr>
          <w:rFonts w:ascii="Times" w:hAnsi="Times" w:cs="Times New Roman"/>
          <w:i/>
          <w:iCs/>
          <w:sz w:val="20"/>
          <w:szCs w:val="20"/>
          <w:rPrChange w:id="377" w:author="Hantao" w:date="2021-03-16T17:35:00Z">
            <w:rPr>
              <w:rFonts w:ascii="Times" w:hAnsi="Times" w:cs="Times New Roman"/>
              <w:sz w:val="20"/>
              <w:szCs w:val="20"/>
            </w:rPr>
          </w:rPrChange>
        </w:rPr>
        <w:t>mergesort</w:t>
      </w:r>
      <w:r w:rsidRPr="00D525BE">
        <w:rPr>
          <w:rFonts w:ascii="Times" w:hAnsi="Times" w:cs="Times New Roman"/>
          <w:sz w:val="20"/>
          <w:szCs w:val="20"/>
        </w:rPr>
        <w:t>.</w:t>
      </w:r>
    </w:p>
    <w:p w14:paraId="1A5F669D" w14:textId="77777777" w:rsidR="00B06CD9" w:rsidRPr="00D525BE" w:rsidRDefault="00B06CD9" w:rsidP="00B06CD9">
      <w:pPr>
        <w:spacing w:after="0" w:line="240" w:lineRule="auto"/>
        <w:rPr>
          <w:rFonts w:ascii="Times" w:hAnsi="Times" w:cs="Times New Roman"/>
          <w:sz w:val="20"/>
          <w:szCs w:val="20"/>
        </w:rPr>
      </w:pPr>
    </w:p>
    <w:p w14:paraId="58F0540C" w14:textId="533FFD7E"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-sharp teeth</w:t>
      </w:r>
      <w:r w:rsidRPr="00D525BE">
        <w:rPr>
          <w:rFonts w:ascii="Times" w:hAnsi="Times" w:cs="Times New Roman"/>
          <w:sz w:val="20"/>
          <w:szCs w:val="20"/>
        </w:rPr>
        <w:t xml:space="preserve">: A </w:t>
      </w:r>
      <w:r w:rsidRPr="00D525BE">
        <w:rPr>
          <w:rFonts w:ascii="Times" w:hAnsi="Times" w:cs="Times New Roman"/>
          <w:i/>
          <w:sz w:val="20"/>
          <w:szCs w:val="20"/>
        </w:rPr>
        <w:t>k-sharp teeth</w:t>
      </w:r>
      <w:r w:rsidRPr="00D525BE">
        <w:rPr>
          <w:rFonts w:ascii="Times" w:hAnsi="Times" w:cs="Times New Roman"/>
          <w:sz w:val="20"/>
          <w:szCs w:val="20"/>
        </w:rPr>
        <w:t xml:space="preserve"> array is constructed as follows: Initially, the array contains a sorted list from 1 to </w:t>
      </w:r>
      <w:r w:rsidRPr="00D525BE">
        <w:rPr>
          <w:rFonts w:ascii="Times" w:hAnsi="Times" w:cs="Times New Roman"/>
          <w:i/>
          <w:sz w:val="20"/>
          <w:szCs w:val="20"/>
        </w:rPr>
        <w:t>n</w:t>
      </w:r>
      <w:r w:rsidRPr="00D525BE">
        <w:rPr>
          <w:rFonts w:ascii="Times" w:hAnsi="Times" w:cs="Times New Roman"/>
          <w:sz w:val="20"/>
          <w:szCs w:val="20"/>
        </w:rPr>
        <w:t xml:space="preserve">.  We divide the array into </w:t>
      </w:r>
      <w:r w:rsidRPr="00D525BE">
        <w:rPr>
          <w:rFonts w:ascii="Times" w:hAnsi="Times" w:cs="Times New Roman"/>
          <w:i/>
          <w:sz w:val="20"/>
          <w:szCs w:val="20"/>
        </w:rPr>
        <w:t>k</w:t>
      </w:r>
      <w:r w:rsidRPr="00D525BE">
        <w:rPr>
          <w:rFonts w:ascii="Times" w:hAnsi="Times" w:cs="Times New Roman"/>
          <w:sz w:val="20"/>
          <w:szCs w:val="20"/>
        </w:rPr>
        <w:t xml:space="preserve"> </w:t>
      </w:r>
      <w:ins w:id="378" w:author="Hantao" w:date="2021-03-17T11:29:00Z">
        <w:r w:rsidR="00B340D8">
          <w:rPr>
            <w:rFonts w:ascii="Times" w:hAnsi="Times" w:cs="Times New Roman"/>
            <w:sz w:val="20"/>
            <w:szCs w:val="20"/>
          </w:rPr>
          <w:t xml:space="preserve">disjoint, </w:t>
        </w:r>
      </w:ins>
      <w:r w:rsidRPr="00D525BE">
        <w:rPr>
          <w:rFonts w:ascii="Times" w:hAnsi="Times" w:cs="Times New Roman"/>
          <w:sz w:val="20"/>
          <w:szCs w:val="20"/>
        </w:rPr>
        <w:t>equal</w:t>
      </w:r>
      <w:ins w:id="379" w:author="Hantao" w:date="2021-03-16T17:40:00Z">
        <w:r w:rsidR="000A4703">
          <w:rPr>
            <w:rFonts w:ascii="Times" w:hAnsi="Times" w:cs="Times New Roman"/>
            <w:sz w:val="20"/>
            <w:szCs w:val="20"/>
          </w:rPr>
          <w:t>-length subarrays</w:t>
        </w:r>
      </w:ins>
      <w:del w:id="380" w:author="Hantao" w:date="2021-03-16T17:40:00Z">
        <w:r w:rsidRPr="00D525BE" w:rsidDel="000A4703">
          <w:rPr>
            <w:rFonts w:ascii="Times" w:hAnsi="Times" w:cs="Times New Roman"/>
            <w:sz w:val="20"/>
            <w:szCs w:val="20"/>
          </w:rPr>
          <w:delText xml:space="preserve"> sections</w:delText>
        </w:r>
      </w:del>
      <w:r w:rsidRPr="00D525BE">
        <w:rPr>
          <w:rFonts w:ascii="Times" w:hAnsi="Times" w:cs="Times New Roman"/>
          <w:sz w:val="20"/>
          <w:szCs w:val="20"/>
        </w:rPr>
        <w:t xml:space="preserve"> and reverse the odd numbered </w:t>
      </w:r>
      <w:ins w:id="381" w:author="Hantao" w:date="2021-03-16T17:40:00Z">
        <w:r w:rsidR="000A4703">
          <w:rPr>
            <w:rFonts w:ascii="Times" w:hAnsi="Times" w:cs="Times New Roman"/>
            <w:sz w:val="20"/>
            <w:szCs w:val="20"/>
          </w:rPr>
          <w:t>subarrays</w:t>
        </w:r>
      </w:ins>
      <w:del w:id="382" w:author="Hantao" w:date="2021-03-16T17:40:00Z">
        <w:r w:rsidRPr="00D525BE" w:rsidDel="000A4703">
          <w:rPr>
            <w:rFonts w:ascii="Times" w:hAnsi="Times" w:cs="Times New Roman"/>
            <w:sz w:val="20"/>
            <w:szCs w:val="20"/>
          </w:rPr>
          <w:delText>sections</w:delText>
        </w:r>
      </w:del>
      <w:r w:rsidRPr="00D525BE">
        <w:rPr>
          <w:rFonts w:ascii="Times" w:hAnsi="Times" w:cs="Times New Roman"/>
          <w:sz w:val="20"/>
          <w:szCs w:val="20"/>
        </w:rPr>
        <w:t xml:space="preserve">.  When </w:t>
      </w:r>
      <w:r w:rsidRPr="00D525BE">
        <w:rPr>
          <w:rFonts w:ascii="Times" w:hAnsi="Times" w:cs="Times New Roman"/>
          <w:i/>
          <w:sz w:val="20"/>
          <w:szCs w:val="20"/>
        </w:rPr>
        <w:t>k</w:t>
      </w:r>
      <w:r w:rsidR="0091298A" w:rsidRPr="00D525BE">
        <w:rPr>
          <w:rFonts w:ascii="Times" w:hAnsi="Times" w:cs="Times New Roman"/>
          <w:i/>
          <w:sz w:val="20"/>
          <w:szCs w:val="20"/>
        </w:rPr>
        <w:t xml:space="preserve"> </w:t>
      </w:r>
      <w:r w:rsidRPr="00D525BE">
        <w:rPr>
          <w:rFonts w:ascii="Times" w:hAnsi="Times" w:cs="Times New Roman"/>
          <w:sz w:val="20"/>
          <w:szCs w:val="20"/>
        </w:rPr>
        <w:t xml:space="preserve">=1, the array is </w:t>
      </w:r>
      <w:del w:id="383" w:author="Hantao" w:date="2021-03-17T13:30:00Z">
        <w:r w:rsidRPr="00D525BE" w:rsidDel="00FE044C">
          <w:rPr>
            <w:rFonts w:ascii="Times" w:hAnsi="Times" w:cs="Times New Roman"/>
            <w:sz w:val="20"/>
            <w:szCs w:val="20"/>
          </w:rPr>
          <w:delText>reversely</w:delText>
        </w:r>
      </w:del>
      <w:ins w:id="384"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If </w:t>
      </w:r>
      <w:r w:rsidRPr="00D525BE">
        <w:rPr>
          <w:rFonts w:ascii="Times" w:hAnsi="Times" w:cs="Times New Roman"/>
          <w:i/>
          <w:sz w:val="20"/>
          <w:szCs w:val="20"/>
        </w:rPr>
        <w:t>A</w:t>
      </w:r>
      <w:r w:rsidRPr="00D525BE">
        <w:rPr>
          <w:rFonts w:ascii="Times" w:hAnsi="Times" w:cs="Times New Roman"/>
          <w:sz w:val="20"/>
          <w:szCs w:val="20"/>
        </w:rPr>
        <w:t xml:space="preserve"> is a </w:t>
      </w:r>
      <w:r w:rsidRPr="00D525BE">
        <w:rPr>
          <w:rFonts w:ascii="Times" w:hAnsi="Times" w:cs="Times New Roman"/>
          <w:i/>
          <w:sz w:val="20"/>
          <w:szCs w:val="20"/>
        </w:rPr>
        <w:t>k</w:t>
      </w:r>
      <w:r w:rsidRPr="00D525BE">
        <w:rPr>
          <w:rFonts w:ascii="Times" w:hAnsi="Times" w:cs="Times New Roman"/>
          <w:sz w:val="20"/>
          <w:szCs w:val="20"/>
        </w:rPr>
        <w:t xml:space="preserve">-sharp teeth,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The best sorting method for this class of instances is a special version of </w:t>
      </w:r>
      <w:r w:rsidRPr="000A4703">
        <w:rPr>
          <w:rFonts w:ascii="Times" w:hAnsi="Times" w:cs="Times New Roman"/>
          <w:i/>
          <w:iCs/>
          <w:sz w:val="20"/>
          <w:szCs w:val="20"/>
          <w:rPrChange w:id="385" w:author="Hantao" w:date="2021-03-16T17:41:00Z">
            <w:rPr>
              <w:rFonts w:ascii="Times" w:hAnsi="Times" w:cs="Times New Roman"/>
              <w:sz w:val="20"/>
              <w:szCs w:val="20"/>
            </w:rPr>
          </w:rPrChange>
        </w:rPr>
        <w:t>mergesort</w:t>
      </w:r>
      <w:r w:rsidRPr="00D525BE">
        <w:rPr>
          <w:rFonts w:ascii="Times" w:hAnsi="Times" w:cs="Times New Roman"/>
          <w:sz w:val="20"/>
          <w:szCs w:val="20"/>
        </w:rPr>
        <w:t xml:space="preserve">. We like to point out that the BSD </w:t>
      </w:r>
      <w:r w:rsidRPr="000A4703">
        <w:rPr>
          <w:rFonts w:ascii="Times" w:hAnsi="Times" w:cs="Times New Roman"/>
          <w:i/>
          <w:iCs/>
          <w:sz w:val="20"/>
          <w:szCs w:val="20"/>
          <w:rPrChange w:id="386" w:author="Hantao" w:date="2021-03-16T17:41:00Z">
            <w:rPr>
              <w:rFonts w:ascii="Times" w:hAnsi="Times" w:cs="Times New Roman"/>
              <w:sz w:val="20"/>
              <w:szCs w:val="20"/>
            </w:rPr>
          </w:rPrChange>
        </w:rPr>
        <w:t>qsort</w:t>
      </w:r>
      <w:r w:rsidRPr="00D525BE">
        <w:rPr>
          <w:rFonts w:ascii="Times" w:hAnsi="Times" w:cs="Times New Roman"/>
          <w:sz w:val="20"/>
          <w:szCs w:val="20"/>
        </w:rPr>
        <w:t xml:space="preserve"> performs very poorly on this type of inputs. For instance, when </w:t>
      </w:r>
      <w:r w:rsidRPr="00D525BE">
        <w:rPr>
          <w:rFonts w:ascii="Times" w:hAnsi="Times" w:cs="Times New Roman"/>
          <w:i/>
          <w:sz w:val="20"/>
          <w:szCs w:val="20"/>
        </w:rPr>
        <w:t xml:space="preserve">n </w:t>
      </w:r>
      <w:r w:rsidRPr="00D525BE">
        <w:rPr>
          <w:rFonts w:ascii="Times" w:hAnsi="Times" w:cs="Times New Roman"/>
          <w:sz w:val="20"/>
          <w:szCs w:val="20"/>
        </w:rPr>
        <w:t xml:space="preserve">= 2,000,000 and </w:t>
      </w:r>
      <w:r w:rsidRPr="00D525BE">
        <w:rPr>
          <w:rFonts w:ascii="Times" w:hAnsi="Times" w:cs="Times New Roman"/>
          <w:i/>
          <w:sz w:val="20"/>
          <w:szCs w:val="20"/>
        </w:rPr>
        <w:t>k</w:t>
      </w:r>
      <w:r w:rsidRPr="00D525BE">
        <w:rPr>
          <w:rFonts w:ascii="Times" w:hAnsi="Times" w:cs="Times New Roman"/>
          <w:sz w:val="20"/>
          <w:szCs w:val="20"/>
        </w:rPr>
        <w:t xml:space="preserve"> = 8, </w:t>
      </w:r>
      <w:r w:rsidRPr="000A4703">
        <w:rPr>
          <w:rFonts w:ascii="Times" w:hAnsi="Times" w:cs="Times New Roman"/>
          <w:i/>
          <w:iCs/>
          <w:sz w:val="20"/>
          <w:szCs w:val="20"/>
          <w:rPrChange w:id="387" w:author="Hantao" w:date="2021-03-16T17:41:00Z">
            <w:rPr>
              <w:rFonts w:ascii="Times" w:hAnsi="Times" w:cs="Times New Roman"/>
              <w:sz w:val="20"/>
              <w:szCs w:val="20"/>
            </w:rPr>
          </w:rPrChange>
        </w:rPr>
        <w:t>mergsort</w:t>
      </w:r>
      <w:r w:rsidRPr="00D525BE">
        <w:rPr>
          <w:rFonts w:ascii="Times" w:hAnsi="Times" w:cs="Times New Roman"/>
          <w:sz w:val="20"/>
          <w:szCs w:val="20"/>
        </w:rPr>
        <w:t xml:space="preserve"> takes 0.01 sec., Bentley &amp; McIlroy's function takes 0.1 sec., </w:t>
      </w:r>
      <w:r w:rsidR="0091298A" w:rsidRPr="00D525BE">
        <w:rPr>
          <w:rFonts w:ascii="Times" w:hAnsi="Times" w:cs="Times New Roman"/>
          <w:sz w:val="20"/>
          <w:szCs w:val="20"/>
        </w:rPr>
        <w:t xml:space="preserve">and </w:t>
      </w:r>
      <w:r w:rsidRPr="00D525BE">
        <w:rPr>
          <w:rFonts w:ascii="Times" w:hAnsi="Times" w:cs="Times New Roman"/>
          <w:sz w:val="20"/>
          <w:szCs w:val="20"/>
        </w:rPr>
        <w:t xml:space="preserve">the BSD </w:t>
      </w:r>
      <w:r w:rsidRPr="000A4703">
        <w:rPr>
          <w:rFonts w:ascii="Times" w:hAnsi="Times" w:cs="Times New Roman"/>
          <w:i/>
          <w:iCs/>
          <w:sz w:val="20"/>
          <w:szCs w:val="20"/>
          <w:rPrChange w:id="388" w:author="Hantao" w:date="2021-03-16T17:41:00Z">
            <w:rPr>
              <w:rFonts w:ascii="Times" w:hAnsi="Times" w:cs="Times New Roman"/>
              <w:sz w:val="20"/>
              <w:szCs w:val="20"/>
            </w:rPr>
          </w:rPrChange>
        </w:rPr>
        <w:t>qsort</w:t>
      </w:r>
      <w:r w:rsidRPr="00D525BE">
        <w:rPr>
          <w:rFonts w:ascii="Times" w:hAnsi="Times" w:cs="Times New Roman"/>
          <w:sz w:val="20"/>
          <w:szCs w:val="20"/>
        </w:rPr>
        <w:t xml:space="preserve"> takes 279.4 sec. Th</w:t>
      </w:r>
      <w:ins w:id="389" w:author="Hantao" w:date="2021-03-16T17:42:00Z">
        <w:r w:rsidR="000A4703">
          <w:rPr>
            <w:rFonts w:ascii="Times" w:hAnsi="Times" w:cs="Times New Roman"/>
            <w:sz w:val="20"/>
            <w:szCs w:val="20"/>
          </w:rPr>
          <w:t>is</w:t>
        </w:r>
      </w:ins>
      <w:del w:id="390" w:author="Hantao" w:date="2021-03-16T17:42:00Z">
        <w:r w:rsidRPr="00D525BE" w:rsidDel="000A4703">
          <w:rPr>
            <w:rFonts w:ascii="Times" w:hAnsi="Times" w:cs="Times New Roman"/>
            <w:sz w:val="20"/>
            <w:szCs w:val="20"/>
          </w:rPr>
          <w:delText>at</w:delText>
        </w:r>
      </w:del>
      <w:r w:rsidRPr="00D525BE">
        <w:rPr>
          <w:rFonts w:ascii="Times" w:hAnsi="Times" w:cs="Times New Roman"/>
          <w:sz w:val="20"/>
          <w:szCs w:val="20"/>
        </w:rPr>
        <w:t xml:space="preserve"> might explain why </w:t>
      </w:r>
      <w:r w:rsidRPr="000A4703">
        <w:rPr>
          <w:rFonts w:ascii="Times" w:hAnsi="Times" w:cs="Times New Roman"/>
          <w:i/>
          <w:iCs/>
          <w:sz w:val="20"/>
          <w:szCs w:val="20"/>
          <w:rPrChange w:id="391" w:author="Hantao" w:date="2021-03-16T17:42:00Z">
            <w:rPr>
              <w:rFonts w:ascii="Times" w:hAnsi="Times" w:cs="Times New Roman"/>
              <w:sz w:val="20"/>
              <w:szCs w:val="20"/>
            </w:rPr>
          </w:rPrChange>
        </w:rPr>
        <w:t>quicksort</w:t>
      </w:r>
      <w:r w:rsidRPr="00D525BE">
        <w:rPr>
          <w:rFonts w:ascii="Times" w:hAnsi="Times" w:cs="Times New Roman"/>
          <w:sz w:val="20"/>
          <w:szCs w:val="20"/>
        </w:rPr>
        <w:t xml:space="preserve"> was shunned from the C library.</w:t>
      </w:r>
    </w:p>
    <w:p w14:paraId="16D54759" w14:textId="77777777" w:rsidR="00B06CD9" w:rsidRPr="00D525BE" w:rsidRDefault="00B06CD9" w:rsidP="00B06CD9">
      <w:pPr>
        <w:spacing w:after="0" w:line="240" w:lineRule="auto"/>
        <w:rPr>
          <w:rFonts w:ascii="Times" w:hAnsi="Times" w:cs="Times New Roman"/>
          <w:sz w:val="20"/>
          <w:szCs w:val="20"/>
        </w:rPr>
      </w:pPr>
    </w:p>
    <w:p w14:paraId="0F1EE5E5" w14:textId="73571565" w:rsidR="0091298A"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shuffled teeth</w:t>
      </w:r>
      <w:r w:rsidRPr="00D525BE">
        <w:rPr>
          <w:rFonts w:ascii="Times" w:hAnsi="Times" w:cs="Times New Roman"/>
          <w:sz w:val="20"/>
          <w:szCs w:val="20"/>
        </w:rPr>
        <w:t xml:space="preserve">: A </w:t>
      </w:r>
      <w:r w:rsidRPr="00D525BE">
        <w:rPr>
          <w:rFonts w:ascii="Times" w:hAnsi="Times" w:cs="Times New Roman"/>
          <w:i/>
          <w:sz w:val="20"/>
          <w:szCs w:val="20"/>
        </w:rPr>
        <w:t>k-sh</w:t>
      </w:r>
      <w:r w:rsidR="00937C75" w:rsidRPr="00D525BE">
        <w:rPr>
          <w:rFonts w:ascii="Times" w:hAnsi="Times" w:cs="Times New Roman"/>
          <w:i/>
          <w:sz w:val="20"/>
          <w:szCs w:val="20"/>
        </w:rPr>
        <w:t>uffled</w:t>
      </w:r>
      <w:r w:rsidRPr="00D525BE">
        <w:rPr>
          <w:rFonts w:ascii="Times" w:hAnsi="Times" w:cs="Times New Roman"/>
          <w:i/>
          <w:sz w:val="20"/>
          <w:szCs w:val="20"/>
        </w:rPr>
        <w:t xml:space="preserve"> teeth</w:t>
      </w:r>
      <w:r w:rsidRPr="00D525BE">
        <w:rPr>
          <w:rFonts w:ascii="Times" w:hAnsi="Times" w:cs="Times New Roman"/>
          <w:sz w:val="20"/>
          <w:szCs w:val="20"/>
        </w:rPr>
        <w:t xml:space="preserve"> array is constructed as follows: The array is first initialized with a </w:t>
      </w:r>
      <w:r w:rsidRPr="00D525BE">
        <w:rPr>
          <w:rFonts w:ascii="Times" w:hAnsi="Times" w:cs="Times New Roman"/>
          <w:i/>
          <w:sz w:val="20"/>
          <w:szCs w:val="20"/>
        </w:rPr>
        <w:t>k</w:t>
      </w:r>
      <w:r w:rsidRPr="00D525BE">
        <w:rPr>
          <w:rFonts w:ascii="Times" w:hAnsi="Times" w:cs="Times New Roman"/>
          <w:sz w:val="20"/>
          <w:szCs w:val="20"/>
        </w:rPr>
        <w:t>-sharp saw-tee</w:t>
      </w:r>
      <w:r w:rsidR="00937C75" w:rsidRPr="00D525BE">
        <w:rPr>
          <w:rFonts w:ascii="Times" w:hAnsi="Times" w:cs="Times New Roman"/>
          <w:sz w:val="20"/>
          <w:szCs w:val="20"/>
        </w:rPr>
        <w:t>t</w:t>
      </w:r>
      <w:r w:rsidRPr="00D525BE">
        <w:rPr>
          <w:rFonts w:ascii="Times" w:hAnsi="Times" w:cs="Times New Roman"/>
          <w:sz w:val="20"/>
          <w:szCs w:val="20"/>
        </w:rPr>
        <w:t xml:space="preserve">h, and then all </w:t>
      </w:r>
      <w:r w:rsidRPr="00D525BE">
        <w:rPr>
          <w:rFonts w:ascii="Times" w:hAnsi="Times" w:cs="Times New Roman"/>
          <w:i/>
          <w:sz w:val="20"/>
          <w:szCs w:val="20"/>
        </w:rPr>
        <w:t>k</w:t>
      </w:r>
      <w:r w:rsidRPr="00D525BE">
        <w:rPr>
          <w:rFonts w:ascii="Times" w:hAnsi="Times" w:cs="Times New Roman"/>
          <w:sz w:val="20"/>
          <w:szCs w:val="20"/>
        </w:rPr>
        <w:t xml:space="preserve"> </w:t>
      </w:r>
      <w:ins w:id="392" w:author="Hantao" w:date="2021-03-16T17:43:00Z">
        <w:r w:rsidR="000A4703">
          <w:rPr>
            <w:rFonts w:ascii="Times" w:hAnsi="Times" w:cs="Times New Roman"/>
            <w:sz w:val="20"/>
            <w:szCs w:val="20"/>
          </w:rPr>
          <w:t>subarrays</w:t>
        </w:r>
      </w:ins>
      <w:del w:id="393" w:author="Hantao" w:date="2021-03-16T17:43:00Z">
        <w:r w:rsidRPr="00D525BE" w:rsidDel="000A4703">
          <w:rPr>
            <w:rFonts w:ascii="Times" w:hAnsi="Times" w:cs="Times New Roman"/>
            <w:sz w:val="20"/>
            <w:szCs w:val="20"/>
          </w:rPr>
          <w:delText>sections</w:delText>
        </w:r>
      </w:del>
      <w:r w:rsidRPr="00D525BE">
        <w:rPr>
          <w:rFonts w:ascii="Times" w:hAnsi="Times" w:cs="Times New Roman"/>
          <w:sz w:val="20"/>
          <w:szCs w:val="20"/>
        </w:rPr>
        <w:t xml:space="preserve"> are </w:t>
      </w:r>
      <w:ins w:id="394" w:author="Hantao" w:date="2021-03-16T17:43:00Z">
        <w:r w:rsidR="000A4703">
          <w:rPr>
            <w:rFonts w:ascii="Times" w:hAnsi="Times" w:cs="Times New Roman"/>
            <w:sz w:val="20"/>
            <w:szCs w:val="20"/>
          </w:rPr>
          <w:t xml:space="preserve">randomly </w:t>
        </w:r>
      </w:ins>
      <w:r w:rsidRPr="00D525BE">
        <w:rPr>
          <w:rFonts w:ascii="Times" w:hAnsi="Times" w:cs="Times New Roman"/>
          <w:sz w:val="20"/>
          <w:szCs w:val="20"/>
        </w:rPr>
        <w:t>shuffled</w:t>
      </w:r>
      <w:ins w:id="395" w:author="Hantao" w:date="2021-03-16T17:44:00Z">
        <w:r w:rsidR="000A4703">
          <w:rPr>
            <w:rFonts w:ascii="Times" w:hAnsi="Times" w:cs="Times New Roman"/>
            <w:sz w:val="20"/>
            <w:szCs w:val="20"/>
          </w:rPr>
          <w:t xml:space="preserve"> by</w:t>
        </w:r>
      </w:ins>
      <w:del w:id="396" w:author="Hantao" w:date="2021-03-16T17:44:00Z">
        <w:r w:rsidRPr="00D525BE" w:rsidDel="000A4703">
          <w:rPr>
            <w:rFonts w:ascii="Times" w:hAnsi="Times" w:cs="Times New Roman"/>
            <w:sz w:val="20"/>
            <w:szCs w:val="20"/>
          </w:rPr>
          <w:delText xml:space="preserve"> into one (</w:delText>
        </w:r>
      </w:del>
      <w:r w:rsidRPr="00D525BE">
        <w:rPr>
          <w:rFonts w:ascii="Times" w:hAnsi="Times" w:cs="Times New Roman"/>
          <w:sz w:val="20"/>
          <w:szCs w:val="20"/>
        </w:rPr>
        <w:t xml:space="preserve">preserving the relative order of the elements in each </w:t>
      </w:r>
      <w:ins w:id="397" w:author="Hantao" w:date="2021-03-16T17:44:00Z">
        <w:r w:rsidR="000A4703">
          <w:rPr>
            <w:rFonts w:ascii="Times" w:hAnsi="Times" w:cs="Times New Roman"/>
            <w:sz w:val="20"/>
            <w:szCs w:val="20"/>
          </w:rPr>
          <w:t>subarray</w:t>
        </w:r>
      </w:ins>
      <w:del w:id="398" w:author="Hantao" w:date="2021-03-16T17:44:00Z">
        <w:r w:rsidRPr="00D525BE" w:rsidDel="000A4703">
          <w:rPr>
            <w:rFonts w:ascii="Times" w:hAnsi="Times" w:cs="Times New Roman"/>
            <w:sz w:val="20"/>
            <w:szCs w:val="20"/>
          </w:rPr>
          <w:delText>section)</w:delText>
        </w:r>
      </w:del>
      <w:r w:rsidRPr="00D525BE">
        <w:rPr>
          <w:rFonts w:ascii="Times" w:hAnsi="Times" w:cs="Times New Roman"/>
          <w:sz w:val="20"/>
          <w:szCs w:val="20"/>
        </w:rPr>
        <w:t>.</w:t>
      </w:r>
      <w:ins w:id="399" w:author="Hantao" w:date="2021-03-16T17:44:00Z">
        <w:r w:rsidR="000A4703">
          <w:rPr>
            <w:rFonts w:ascii="Times" w:hAnsi="Times" w:cs="Times New Roman"/>
            <w:sz w:val="20"/>
            <w:szCs w:val="20"/>
          </w:rPr>
          <w:t xml:space="preserve"> </w:t>
        </w:r>
      </w:ins>
      <w:r w:rsidRPr="00D525BE">
        <w:rPr>
          <w:rFonts w:ascii="Times" w:hAnsi="Times" w:cs="Times New Roman"/>
          <w:sz w:val="20"/>
          <w:szCs w:val="20"/>
        </w:rPr>
        <w:t xml:space="preserve">The concept of </w:t>
      </w:r>
      <w:r w:rsidRPr="00D525BE">
        <w:rPr>
          <w:rFonts w:ascii="Times" w:hAnsi="Times" w:cs="Times New Roman"/>
          <w:i/>
          <w:sz w:val="20"/>
          <w:szCs w:val="20"/>
        </w:rPr>
        <w:t>k</w:t>
      </w:r>
      <w:r w:rsidRPr="00D525BE">
        <w:rPr>
          <w:rFonts w:ascii="Times" w:hAnsi="Times" w:cs="Times New Roman"/>
          <w:sz w:val="20"/>
          <w:szCs w:val="20"/>
        </w:rPr>
        <w:t>-shuffled teeth lists is related to the SMS measure in [</w:t>
      </w:r>
      <w:r w:rsidR="00DD1F70">
        <w:rPr>
          <w:rFonts w:ascii="Times" w:hAnsi="Times" w:cs="Times New Roman"/>
          <w:sz w:val="20"/>
          <w:szCs w:val="20"/>
        </w:rPr>
        <w:t>9</w:t>
      </w:r>
      <w:r w:rsidRPr="00D525BE">
        <w:rPr>
          <w:rFonts w:ascii="Times" w:hAnsi="Times" w:cs="Times New Roman"/>
          <w:sz w:val="20"/>
          <w:szCs w:val="20"/>
        </w:rPr>
        <w:t xml:space="preserve">], the least value </w:t>
      </w:r>
      <w:r w:rsidRPr="00D525BE">
        <w:rPr>
          <w:rFonts w:ascii="Times" w:hAnsi="Times" w:cs="Times New Roman"/>
          <w:i/>
          <w:sz w:val="20"/>
          <w:szCs w:val="20"/>
        </w:rPr>
        <w:t>k</w:t>
      </w:r>
      <w:r w:rsidRPr="00D525BE">
        <w:rPr>
          <w:rFonts w:ascii="Times" w:hAnsi="Times" w:cs="Times New Roman"/>
          <w:sz w:val="20"/>
          <w:szCs w:val="20"/>
        </w:rPr>
        <w:t xml:space="preserve"> such that the input list can be formed by interleaving </w:t>
      </w:r>
      <w:r w:rsidRPr="00D525BE">
        <w:rPr>
          <w:rFonts w:ascii="Times" w:hAnsi="Times" w:cs="Times New Roman"/>
          <w:i/>
          <w:sz w:val="20"/>
          <w:szCs w:val="20"/>
        </w:rPr>
        <w:t>k</w:t>
      </w:r>
      <w:r w:rsidRPr="00D525BE">
        <w:rPr>
          <w:rFonts w:ascii="Times" w:hAnsi="Times" w:cs="Times New Roman"/>
          <w:sz w:val="20"/>
          <w:szCs w:val="20"/>
        </w:rPr>
        <w:t xml:space="preserve"> monotone (either descending or ascending) sequences.  Like the class of </w:t>
      </w:r>
      <w:r w:rsidRPr="00D525BE">
        <w:rPr>
          <w:rFonts w:ascii="Times" w:hAnsi="Times" w:cs="Times New Roman"/>
          <w:i/>
          <w:sz w:val="20"/>
          <w:szCs w:val="20"/>
        </w:rPr>
        <w:t>k</w:t>
      </w:r>
      <w:r w:rsidRPr="00D525BE">
        <w:rPr>
          <w:rFonts w:ascii="Times" w:hAnsi="Times" w:cs="Times New Roman"/>
          <w:sz w:val="20"/>
          <w:szCs w:val="20"/>
        </w:rPr>
        <w:t xml:space="preserve">-sharp teeth, </w:t>
      </w:r>
      <w:r w:rsidRPr="000A4703">
        <w:rPr>
          <w:rFonts w:ascii="Times" w:hAnsi="Times" w:cs="Times New Roman"/>
          <w:i/>
          <w:iCs/>
          <w:sz w:val="20"/>
          <w:szCs w:val="20"/>
          <w:rPrChange w:id="400" w:author="Hantao" w:date="2021-03-16T17:45:00Z">
            <w:rPr>
              <w:rFonts w:ascii="Times" w:hAnsi="Times" w:cs="Times New Roman"/>
              <w:sz w:val="20"/>
              <w:szCs w:val="20"/>
            </w:rPr>
          </w:rPrChange>
        </w:rPr>
        <w:t xml:space="preserve">mergesort </w:t>
      </w:r>
      <w:r w:rsidRPr="00D525BE">
        <w:rPr>
          <w:rFonts w:ascii="Times" w:hAnsi="Times" w:cs="Times New Roman"/>
          <w:sz w:val="20"/>
          <w:szCs w:val="20"/>
        </w:rPr>
        <w:t xml:space="preserve">is the best for this class when </w:t>
      </w:r>
      <w:r w:rsidRPr="00D525BE">
        <w:rPr>
          <w:rFonts w:ascii="Times" w:hAnsi="Times" w:cs="Times New Roman"/>
          <w:i/>
          <w:sz w:val="20"/>
          <w:szCs w:val="20"/>
        </w:rPr>
        <w:t>k</w:t>
      </w:r>
      <w:r w:rsidRPr="00D525BE">
        <w:rPr>
          <w:rFonts w:ascii="Times" w:hAnsi="Times" w:cs="Times New Roman"/>
          <w:sz w:val="20"/>
          <w:szCs w:val="20"/>
        </w:rPr>
        <w:t xml:space="preserve"> &lt; </w:t>
      </w:r>
      <w:r w:rsidRPr="00D525BE">
        <w:rPr>
          <w:rFonts w:ascii="Times" w:hAnsi="Times" w:cs="Times New Roman"/>
          <w:i/>
          <w:sz w:val="20"/>
          <w:szCs w:val="20"/>
        </w:rPr>
        <w:t>n</w:t>
      </w:r>
      <w:r w:rsidRPr="00D525BE">
        <w:rPr>
          <w:rFonts w:ascii="Times" w:hAnsi="Times" w:cs="Times New Roman"/>
          <w:sz w:val="20"/>
          <w:szCs w:val="20"/>
        </w:rPr>
        <w:t xml:space="preserve">/10; when </w:t>
      </w:r>
      <w:r w:rsidRPr="00D525BE">
        <w:rPr>
          <w:rFonts w:ascii="Times" w:hAnsi="Times" w:cs="Times New Roman"/>
          <w:i/>
          <w:sz w:val="20"/>
          <w:szCs w:val="20"/>
        </w:rPr>
        <w:t>k</w:t>
      </w:r>
      <w:r w:rsidRPr="00D525BE">
        <w:rPr>
          <w:rFonts w:ascii="Times" w:hAnsi="Times" w:cs="Times New Roman"/>
          <w:sz w:val="20"/>
          <w:szCs w:val="20"/>
        </w:rPr>
        <w:t xml:space="preserve"> &gt; </w:t>
      </w:r>
      <w:r w:rsidRPr="00D525BE">
        <w:rPr>
          <w:rFonts w:ascii="Times" w:hAnsi="Times" w:cs="Times New Roman"/>
          <w:i/>
          <w:sz w:val="20"/>
          <w:szCs w:val="20"/>
        </w:rPr>
        <w:t>n</w:t>
      </w:r>
      <w:r w:rsidRPr="00D525BE">
        <w:rPr>
          <w:rFonts w:ascii="Times" w:hAnsi="Times" w:cs="Times New Roman"/>
          <w:sz w:val="20"/>
          <w:szCs w:val="20"/>
        </w:rPr>
        <w:t xml:space="preserve">/10, </w:t>
      </w:r>
      <w:r w:rsidRPr="000A4703">
        <w:rPr>
          <w:rFonts w:ascii="Times" w:hAnsi="Times" w:cs="Times New Roman"/>
          <w:i/>
          <w:iCs/>
          <w:sz w:val="20"/>
          <w:szCs w:val="20"/>
          <w:rPrChange w:id="401" w:author="Hantao" w:date="2021-03-16T17:45:00Z">
            <w:rPr>
              <w:rFonts w:ascii="Times" w:hAnsi="Times" w:cs="Times New Roman"/>
              <w:sz w:val="20"/>
              <w:szCs w:val="20"/>
            </w:rPr>
          </w:rPrChange>
        </w:rPr>
        <w:t xml:space="preserve">quicksort </w:t>
      </w:r>
      <w:r w:rsidRPr="00D525BE">
        <w:rPr>
          <w:rFonts w:ascii="Times" w:hAnsi="Times" w:cs="Times New Roman"/>
          <w:sz w:val="20"/>
          <w:szCs w:val="20"/>
        </w:rPr>
        <w:t xml:space="preserve">is the best. </w:t>
      </w:r>
    </w:p>
    <w:p w14:paraId="2F663D63" w14:textId="77777777" w:rsidR="00B06CD9" w:rsidRPr="00D525BE" w:rsidRDefault="00B06CD9" w:rsidP="00D525BE">
      <w:pPr>
        <w:spacing w:after="0" w:line="240" w:lineRule="auto"/>
        <w:jc w:val="both"/>
        <w:rPr>
          <w:rFonts w:ascii="Times" w:hAnsi="Times" w:cs="Times New Roman"/>
          <w:sz w:val="20"/>
          <w:szCs w:val="20"/>
        </w:rPr>
      </w:pPr>
    </w:p>
    <w:p w14:paraId="004DC57A" w14:textId="406B633B"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distance:</w:t>
      </w:r>
      <w:r w:rsidRPr="00B340D8">
        <w:rPr>
          <w:rFonts w:ascii="Times" w:hAnsi="Times" w:cs="Times New Roman"/>
          <w:bCs/>
          <w:sz w:val="20"/>
          <w:szCs w:val="20"/>
          <w:rPrChange w:id="402" w:author="Hantao" w:date="2021-03-17T11:32:00Z">
            <w:rPr>
              <w:rFonts w:ascii="Times" w:hAnsi="Times" w:cs="Times New Roman"/>
              <w:b/>
              <w:sz w:val="20"/>
              <w:szCs w:val="20"/>
            </w:rPr>
          </w:rPrChange>
        </w:rPr>
        <w:t xml:space="preserve"> </w:t>
      </w:r>
      <w:r w:rsidRPr="00D525BE">
        <w:rPr>
          <w:rFonts w:ascii="Times" w:hAnsi="Times" w:cs="Times New Roman"/>
          <w:sz w:val="20"/>
          <w:szCs w:val="20"/>
        </w:rPr>
        <w:t>An array</w:t>
      </w:r>
      <w:r w:rsidRPr="00D525BE">
        <w:rPr>
          <w:rFonts w:ascii="Times" w:hAnsi="Times" w:cs="Times New Roman"/>
          <w:i/>
          <w:sz w:val="20"/>
          <w:szCs w:val="20"/>
        </w:rPr>
        <w:t xml:space="preserve"> A = </w:t>
      </w:r>
      <w:r w:rsidRPr="00B340D8">
        <w:rPr>
          <w:rFonts w:ascii="Times" w:hAnsi="Times" w:cs="Times New Roman"/>
          <w:iCs/>
          <w:sz w:val="20"/>
          <w:szCs w:val="20"/>
          <w:rPrChange w:id="403" w:author="Hantao" w:date="2021-03-17T11:31:00Z">
            <w:rPr>
              <w:rFonts w:ascii="Times" w:hAnsi="Times" w:cs="Times New Roman"/>
              <w:i/>
              <w:sz w:val="20"/>
              <w:szCs w:val="20"/>
            </w:rPr>
          </w:rPrChange>
        </w:rPr>
        <w:t>(</w:t>
      </w:r>
      <w:r w:rsidRPr="00D525BE">
        <w:rPr>
          <w:rFonts w:ascii="Times" w:hAnsi="Times" w:cs="Times New Roman"/>
          <w:i/>
          <w:sz w:val="20"/>
          <w:szCs w:val="20"/>
        </w:rPr>
        <w:t>a</w:t>
      </w:r>
      <w:r w:rsidRPr="00D525BE">
        <w:rPr>
          <w:rFonts w:ascii="Times" w:hAnsi="Times" w:cs="Times New Roman"/>
          <w:i/>
          <w:sz w:val="20"/>
          <w:szCs w:val="20"/>
          <w:vertAlign w:val="subscript"/>
        </w:rPr>
        <w:t>1</w:t>
      </w:r>
      <w:r w:rsidRPr="00D525BE">
        <w:rPr>
          <w:rFonts w:ascii="Times" w:hAnsi="Times" w:cs="Times New Roman"/>
          <w:i/>
          <w:sz w:val="20"/>
          <w:szCs w:val="20"/>
        </w:rPr>
        <w:t>, a</w:t>
      </w:r>
      <w:r w:rsidRPr="00D525BE">
        <w:rPr>
          <w:rFonts w:ascii="Times" w:hAnsi="Times" w:cs="Times New Roman"/>
          <w:i/>
          <w:sz w:val="20"/>
          <w:szCs w:val="20"/>
          <w:vertAlign w:val="subscript"/>
        </w:rPr>
        <w:t>2</w:t>
      </w:r>
      <w:r w:rsidRPr="00D525BE">
        <w:rPr>
          <w:rFonts w:ascii="Times" w:hAnsi="Times" w:cs="Times New Roman"/>
          <w:i/>
          <w:sz w:val="20"/>
          <w:szCs w:val="20"/>
        </w:rPr>
        <w:t>,</w:t>
      </w:r>
      <w:r w:rsidRPr="00D525BE">
        <w:rPr>
          <w:rFonts w:ascii="Times" w:hAnsi="Times" w:cs="Times New Roman"/>
          <w:sz w:val="20"/>
          <w:szCs w:val="20"/>
        </w:rPr>
        <w:t xml:space="preserve"> …, </w:t>
      </w:r>
      <w:r w:rsidRPr="00D525BE">
        <w:rPr>
          <w:rFonts w:ascii="Times" w:hAnsi="Times" w:cs="Times New Roman"/>
          <w:i/>
          <w:sz w:val="20"/>
          <w:szCs w:val="20"/>
        </w:rPr>
        <w:t>a</w:t>
      </w:r>
      <w:r w:rsidRPr="00D525BE">
        <w:rPr>
          <w:rFonts w:ascii="Times" w:hAnsi="Times" w:cs="Times New Roman"/>
          <w:i/>
          <w:sz w:val="20"/>
          <w:szCs w:val="20"/>
          <w:vertAlign w:val="subscript"/>
        </w:rPr>
        <w:t>n</w:t>
      </w:r>
      <w:r w:rsidRPr="00D525BE">
        <w:rPr>
          <w:rFonts w:ascii="Times" w:hAnsi="Times" w:cs="Times New Roman"/>
          <w:sz w:val="20"/>
          <w:szCs w:val="20"/>
        </w:rPr>
        <w:t xml:space="preserve">) is said to be </w:t>
      </w:r>
      <w:r w:rsidRPr="00D525BE">
        <w:rPr>
          <w:rFonts w:ascii="Times" w:hAnsi="Times" w:cs="Times New Roman"/>
          <w:i/>
          <w:sz w:val="20"/>
          <w:szCs w:val="20"/>
        </w:rPr>
        <w:t>k-distance</w:t>
      </w:r>
      <w:r w:rsidRPr="00D525BE">
        <w:rPr>
          <w:rFonts w:ascii="Times" w:hAnsi="Times" w:cs="Times New Roman"/>
          <w:sz w:val="20"/>
          <w:szCs w:val="20"/>
        </w:rPr>
        <w:t xml:space="preserve"> if |</w:t>
      </w:r>
      <w:r w:rsidRPr="00D525BE">
        <w:rPr>
          <w:rFonts w:ascii="Times" w:hAnsi="Times" w:cs="Times New Roman"/>
          <w:i/>
          <w:sz w:val="20"/>
          <w:szCs w:val="20"/>
        </w:rPr>
        <w:t>rank</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w:t>
      </w:r>
      <w:r w:rsidR="0091298A" w:rsidRPr="00D525BE">
        <w:rPr>
          <w:rFonts w:ascii="Times" w:hAnsi="Times" w:cs="Times New Roman"/>
          <w:sz w:val="20"/>
          <w:szCs w:val="20"/>
        </w:rPr>
        <w:t xml:space="preserve">– </w:t>
      </w:r>
      <w:r w:rsidRPr="00D525BE">
        <w:rPr>
          <w:rFonts w:ascii="Times" w:hAnsi="Times" w:cs="Times New Roman"/>
          <w:sz w:val="20"/>
          <w:szCs w:val="20"/>
        </w:rPr>
        <w:t xml:space="preserve"> </w:t>
      </w:r>
      <w:r w:rsidRPr="00D525BE">
        <w:rPr>
          <w:rFonts w:ascii="Times" w:hAnsi="Times" w:cs="Times New Roman"/>
          <w:i/>
          <w:sz w:val="20"/>
          <w:szCs w:val="20"/>
        </w:rPr>
        <w:t>i</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for all 1≤ </w:t>
      </w:r>
      <w:r w:rsidRPr="00D525BE">
        <w:rPr>
          <w:rFonts w:ascii="Times" w:hAnsi="Times" w:cs="Times New Roman"/>
          <w:i/>
          <w:sz w:val="20"/>
          <w:szCs w:val="20"/>
        </w:rPr>
        <w:t>i</w:t>
      </w:r>
      <w:r w:rsidRPr="00D525BE">
        <w:rPr>
          <w:rFonts w:ascii="Times" w:hAnsi="Times" w:cs="Times New Roman"/>
          <w:sz w:val="20"/>
          <w:szCs w:val="20"/>
        </w:rPr>
        <w:t xml:space="preserve"> ≤ </w:t>
      </w:r>
      <w:r w:rsidRPr="00D525BE">
        <w:rPr>
          <w:rFonts w:ascii="Times" w:hAnsi="Times" w:cs="Times New Roman"/>
          <w:i/>
          <w:sz w:val="20"/>
          <w:szCs w:val="20"/>
        </w:rPr>
        <w:t>n</w:t>
      </w:r>
      <w:del w:id="404" w:author="Hantao" w:date="2021-03-17T11:35:00Z">
        <w:r w:rsidRPr="00D525BE" w:rsidDel="00B340D8">
          <w:rPr>
            <w:rFonts w:ascii="Times" w:hAnsi="Times" w:cs="Times New Roman"/>
            <w:sz w:val="20"/>
            <w:szCs w:val="20"/>
          </w:rPr>
          <w:delText>.</w:delText>
        </w:r>
      </w:del>
      <w:ins w:id="405" w:author="Hantao" w:date="2021-03-17T11:34:00Z">
        <w:r w:rsidR="00B340D8">
          <w:rPr>
            <w:rFonts w:ascii="Times" w:hAnsi="Times" w:cs="Times New Roman"/>
            <w:sz w:val="20"/>
            <w:szCs w:val="20"/>
          </w:rPr>
          <w:t xml:space="preserve">, where </w:t>
        </w:r>
        <w:r w:rsidR="00B340D8" w:rsidRPr="00B340D8">
          <w:rPr>
            <w:rFonts w:ascii="Times" w:hAnsi="Times" w:cs="Times New Roman"/>
            <w:bCs/>
            <w:i/>
            <w:iCs/>
            <w:sz w:val="20"/>
            <w:szCs w:val="20"/>
            <w:rPrChange w:id="406" w:author="Hantao" w:date="2021-03-17T11:34:00Z">
              <w:rPr>
                <w:rFonts w:ascii="Times" w:hAnsi="Times" w:cs="Times New Roman"/>
                <w:bCs/>
                <w:sz w:val="20"/>
                <w:szCs w:val="20"/>
              </w:rPr>
            </w:rPrChange>
          </w:rPr>
          <w:t>rank</w:t>
        </w:r>
        <w:r w:rsidR="00B340D8" w:rsidRPr="00110A74">
          <w:rPr>
            <w:rFonts w:ascii="Times" w:hAnsi="Times" w:cs="Times New Roman"/>
            <w:bCs/>
            <w:sz w:val="20"/>
            <w:szCs w:val="20"/>
          </w:rPr>
          <w:t>(</w:t>
        </w:r>
        <w:r w:rsidR="00B340D8" w:rsidRPr="00110A74">
          <w:rPr>
            <w:rFonts w:ascii="Times" w:hAnsi="Times" w:cs="Times New Roman"/>
            <w:bCs/>
            <w:i/>
            <w:iCs/>
            <w:sz w:val="20"/>
            <w:szCs w:val="20"/>
          </w:rPr>
          <w:t>a</w:t>
        </w:r>
        <w:r w:rsidR="00B340D8" w:rsidRPr="00110A74">
          <w:rPr>
            <w:rFonts w:ascii="Times" w:hAnsi="Times" w:cs="Times New Roman"/>
            <w:bCs/>
            <w:sz w:val="20"/>
            <w:szCs w:val="20"/>
            <w:vertAlign w:val="subscript"/>
          </w:rPr>
          <w:t>i</w:t>
        </w:r>
        <w:r w:rsidR="00B340D8" w:rsidRPr="00110A74">
          <w:rPr>
            <w:rFonts w:ascii="Times" w:hAnsi="Times" w:cs="Times New Roman"/>
            <w:bCs/>
            <w:sz w:val="20"/>
            <w:szCs w:val="20"/>
          </w:rPr>
          <w:t xml:space="preserve">) </w:t>
        </w:r>
        <w:r w:rsidR="00B340D8">
          <w:rPr>
            <w:rFonts w:ascii="Times" w:hAnsi="Times" w:cs="Times New Roman"/>
            <w:bCs/>
            <w:sz w:val="20"/>
            <w:szCs w:val="20"/>
          </w:rPr>
          <w:t xml:space="preserve">is </w:t>
        </w:r>
        <w:r w:rsidR="00B340D8" w:rsidRPr="00110A74">
          <w:rPr>
            <w:rFonts w:ascii="Times" w:hAnsi="Times" w:cs="Times New Roman"/>
            <w:bCs/>
            <w:sz w:val="20"/>
            <w:szCs w:val="20"/>
          </w:rPr>
          <w:t xml:space="preserve">the position of </w:t>
        </w:r>
        <w:r w:rsidR="00B340D8" w:rsidRPr="00110A74">
          <w:rPr>
            <w:rFonts w:ascii="Times" w:hAnsi="Times" w:cs="Times New Roman"/>
            <w:bCs/>
            <w:i/>
            <w:iCs/>
            <w:sz w:val="20"/>
            <w:szCs w:val="20"/>
          </w:rPr>
          <w:t>a</w:t>
        </w:r>
        <w:r w:rsidR="00B340D8" w:rsidRPr="00110A74">
          <w:rPr>
            <w:rFonts w:ascii="Times" w:hAnsi="Times" w:cs="Times New Roman"/>
            <w:bCs/>
            <w:sz w:val="20"/>
            <w:szCs w:val="20"/>
            <w:vertAlign w:val="subscript"/>
          </w:rPr>
          <w:t>i</w:t>
        </w:r>
        <w:r w:rsidR="00B340D8" w:rsidRPr="00110A74">
          <w:rPr>
            <w:rFonts w:ascii="Times" w:hAnsi="Times" w:cs="Times New Roman"/>
            <w:bCs/>
            <w:sz w:val="20"/>
            <w:szCs w:val="20"/>
          </w:rPr>
          <w:t xml:space="preserve"> in the array</w:t>
        </w:r>
      </w:ins>
      <w:ins w:id="407" w:author="Hantao" w:date="2021-03-17T11:35:00Z">
        <w:r w:rsidR="00B340D8">
          <w:rPr>
            <w:rFonts w:ascii="Times" w:hAnsi="Times" w:cs="Times New Roman"/>
            <w:bCs/>
            <w:sz w:val="20"/>
            <w:szCs w:val="20"/>
          </w:rPr>
          <w:t xml:space="preserve"> after </w:t>
        </w:r>
        <w:r w:rsidR="00B340D8" w:rsidRPr="00B340D8">
          <w:rPr>
            <w:rFonts w:ascii="Times" w:hAnsi="Times" w:cs="Times New Roman"/>
            <w:bCs/>
            <w:i/>
            <w:iCs/>
            <w:sz w:val="20"/>
            <w:szCs w:val="20"/>
            <w:rPrChange w:id="408" w:author="Hantao" w:date="2021-03-17T11:35:00Z">
              <w:rPr>
                <w:rFonts w:ascii="Times" w:hAnsi="Times" w:cs="Times New Roman"/>
                <w:bCs/>
                <w:sz w:val="20"/>
                <w:szCs w:val="20"/>
              </w:rPr>
            </w:rPrChange>
          </w:rPr>
          <w:t>A</w:t>
        </w:r>
        <w:r w:rsidR="00B340D8">
          <w:rPr>
            <w:rFonts w:ascii="Times" w:hAnsi="Times" w:cs="Times New Roman"/>
            <w:bCs/>
            <w:sz w:val="20"/>
            <w:szCs w:val="20"/>
          </w:rPr>
          <w:t xml:space="preserve"> is sorted</w:t>
        </w:r>
      </w:ins>
      <w:ins w:id="409" w:author="Hantao" w:date="2021-03-17T11:34:00Z">
        <w:r w:rsidR="00B340D8" w:rsidRPr="00110A74">
          <w:rPr>
            <w:rFonts w:ascii="Times" w:hAnsi="Times" w:cs="Times New Roman"/>
            <w:bCs/>
            <w:sz w:val="20"/>
            <w:szCs w:val="20"/>
          </w:rPr>
          <w:t>.</w:t>
        </w:r>
      </w:ins>
      <w:r w:rsidRPr="00D525BE">
        <w:rPr>
          <w:rFonts w:ascii="Times" w:hAnsi="Times" w:cs="Times New Roman"/>
          <w:i/>
          <w:sz w:val="20"/>
          <w:szCs w:val="20"/>
        </w:rPr>
        <w:t xml:space="preserve"> </w:t>
      </w:r>
      <w:r w:rsidRPr="00D525BE">
        <w:rPr>
          <w:rFonts w:ascii="Times" w:hAnsi="Times" w:cs="Times New Roman"/>
          <w:sz w:val="20"/>
          <w:szCs w:val="20"/>
        </w:rPr>
        <w:t xml:space="preserve">That is, for each </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i/>
          <w:sz w:val="20"/>
          <w:szCs w:val="20"/>
        </w:rPr>
        <w:t xml:space="preserve"> </w:t>
      </w:r>
      <w:r w:rsidRPr="00D525BE">
        <w:rPr>
          <w:rFonts w:ascii="Times" w:hAnsi="Times" w:cs="Times New Roman"/>
          <w:sz w:val="20"/>
          <w:szCs w:val="20"/>
        </w:rPr>
        <w:t xml:space="preserve">in </w:t>
      </w:r>
      <w:r w:rsidRPr="00D525BE">
        <w:rPr>
          <w:rFonts w:ascii="Times" w:hAnsi="Times" w:cs="Times New Roman"/>
          <w:i/>
          <w:sz w:val="20"/>
          <w:szCs w:val="20"/>
        </w:rPr>
        <w:t>A</w:t>
      </w:r>
      <w:r w:rsidR="0091298A" w:rsidRPr="00D525BE">
        <w:rPr>
          <w:rFonts w:ascii="Times" w:hAnsi="Times" w:cs="Times New Roman"/>
          <w:sz w:val="20"/>
          <w:szCs w:val="20"/>
        </w:rPr>
        <w:t xml:space="preserve">, </w:t>
      </w:r>
      <w:r w:rsidRPr="00D525BE">
        <w:rPr>
          <w:rFonts w:ascii="Times" w:hAnsi="Times" w:cs="Times New Roman"/>
          <w:sz w:val="20"/>
          <w:szCs w:val="20"/>
        </w:rPr>
        <w:t>the</w:t>
      </w:r>
      <w:r w:rsidRPr="00D525BE">
        <w:rPr>
          <w:rFonts w:ascii="Times" w:hAnsi="Times" w:cs="Times New Roman"/>
          <w:i/>
          <w:sz w:val="20"/>
          <w:szCs w:val="20"/>
        </w:rPr>
        <w:t xml:space="preserve"> </w:t>
      </w:r>
      <w:r w:rsidRPr="00D525BE">
        <w:rPr>
          <w:rFonts w:ascii="Times" w:hAnsi="Times" w:cs="Times New Roman"/>
          <w:sz w:val="20"/>
          <w:szCs w:val="20"/>
        </w:rPr>
        <w:t xml:space="preserve">distance from its initial position to its final position is bound by </w:t>
      </w:r>
      <w:r w:rsidRPr="00D525BE">
        <w:rPr>
          <w:rFonts w:ascii="Times" w:hAnsi="Times" w:cs="Times New Roman"/>
          <w:i/>
          <w:sz w:val="20"/>
          <w:szCs w:val="20"/>
        </w:rPr>
        <w:t>k</w:t>
      </w:r>
      <w:r w:rsidRPr="00D525BE">
        <w:rPr>
          <w:rFonts w:ascii="Times" w:hAnsi="Times" w:cs="Times New Roman"/>
          <w:sz w:val="20"/>
          <w:szCs w:val="20"/>
        </w:rPr>
        <w:t xml:space="preserve">. To create a </w:t>
      </w:r>
      <w:r w:rsidRPr="00D525BE">
        <w:rPr>
          <w:rFonts w:ascii="Times" w:hAnsi="Times" w:cs="Times New Roman"/>
          <w:i/>
          <w:sz w:val="20"/>
          <w:szCs w:val="20"/>
        </w:rPr>
        <w:t>k</w:t>
      </w:r>
      <w:r w:rsidRPr="00D525BE">
        <w:rPr>
          <w:rFonts w:ascii="Times" w:hAnsi="Times" w:cs="Times New Roman"/>
          <w:sz w:val="20"/>
          <w:szCs w:val="20"/>
        </w:rPr>
        <w:t>-</w:t>
      </w:r>
      <w:r w:rsidR="0091298A" w:rsidRPr="00D525BE">
        <w:rPr>
          <w:rFonts w:ascii="Times" w:hAnsi="Times" w:cs="Times New Roman"/>
          <w:sz w:val="20"/>
          <w:szCs w:val="20"/>
        </w:rPr>
        <w:t>distance</w:t>
      </w:r>
      <w:r w:rsidRPr="00D525BE">
        <w:rPr>
          <w:rFonts w:ascii="Times" w:hAnsi="Times" w:cs="Times New Roman"/>
          <w:sz w:val="20"/>
          <w:szCs w:val="20"/>
        </w:rPr>
        <w:t xml:space="preserve"> list, we </w:t>
      </w:r>
      <w:r w:rsidR="0091298A" w:rsidRPr="00D525BE">
        <w:rPr>
          <w:rFonts w:ascii="Times" w:hAnsi="Times" w:cs="Times New Roman"/>
          <w:sz w:val="20"/>
          <w:szCs w:val="20"/>
        </w:rPr>
        <w:t>first construct</w:t>
      </w:r>
      <w:r w:rsidRPr="00D525BE">
        <w:rPr>
          <w:rFonts w:ascii="Times" w:hAnsi="Times" w:cs="Times New Roman"/>
          <w:sz w:val="20"/>
          <w:szCs w:val="20"/>
        </w:rPr>
        <w:t xml:space="preserve"> a sorted list and then divide the list into </w:t>
      </w:r>
      <w:r w:rsidRPr="00D525BE">
        <w:rPr>
          <w:rFonts w:ascii="Times" w:hAnsi="Times" w:cs="Times New Roman"/>
          <w:i/>
          <w:sz w:val="20"/>
          <w:szCs w:val="20"/>
        </w:rPr>
        <w:t>n</w:t>
      </w:r>
      <w:r w:rsidRPr="00D525BE">
        <w:rPr>
          <w:rFonts w:ascii="Times" w:hAnsi="Times" w:cs="Times New Roman"/>
          <w:sz w:val="20"/>
          <w:szCs w:val="20"/>
        </w:rPr>
        <w:t>/(</w:t>
      </w:r>
      <w:r w:rsidRPr="00D525BE">
        <w:rPr>
          <w:rFonts w:ascii="Times" w:hAnsi="Times" w:cs="Times New Roman"/>
          <w:i/>
          <w:sz w:val="20"/>
          <w:szCs w:val="20"/>
        </w:rPr>
        <w:t>k</w:t>
      </w:r>
      <w:r w:rsidRPr="00D525BE">
        <w:rPr>
          <w:rFonts w:ascii="Times" w:hAnsi="Times" w:cs="Times New Roman"/>
          <w:sz w:val="20"/>
          <w:szCs w:val="20"/>
        </w:rPr>
        <w:t xml:space="preserve">+1) </w:t>
      </w:r>
      <w:ins w:id="410" w:author="Hantao" w:date="2021-03-17T11:35:00Z">
        <w:r w:rsidR="00B340D8">
          <w:rPr>
            <w:rFonts w:ascii="Times" w:hAnsi="Times" w:cs="Times New Roman"/>
            <w:sz w:val="20"/>
            <w:szCs w:val="20"/>
          </w:rPr>
          <w:t>subarra</w:t>
        </w:r>
      </w:ins>
      <w:ins w:id="411" w:author="Hantao" w:date="2021-03-17T11:36:00Z">
        <w:r w:rsidR="00B340D8">
          <w:rPr>
            <w:rFonts w:ascii="Times" w:hAnsi="Times" w:cs="Times New Roman"/>
            <w:sz w:val="20"/>
            <w:szCs w:val="20"/>
          </w:rPr>
          <w:t>ys</w:t>
        </w:r>
      </w:ins>
      <w:del w:id="412" w:author="Hantao" w:date="2021-03-17T11:36:00Z">
        <w:r w:rsidRPr="00D525BE" w:rsidDel="00B340D8">
          <w:rPr>
            <w:rFonts w:ascii="Times" w:hAnsi="Times" w:cs="Times New Roman"/>
            <w:sz w:val="20"/>
            <w:szCs w:val="20"/>
          </w:rPr>
          <w:delText>sections,</w:delText>
        </w:r>
      </w:del>
      <w:r w:rsidRPr="00D525BE">
        <w:rPr>
          <w:rFonts w:ascii="Times" w:hAnsi="Times" w:cs="Times New Roman"/>
          <w:sz w:val="20"/>
          <w:szCs w:val="20"/>
        </w:rPr>
        <w:t xml:space="preserve"> and sh</w:t>
      </w:r>
      <w:r w:rsidR="007B08BB" w:rsidRPr="00D525BE">
        <w:rPr>
          <w:rFonts w:ascii="Times" w:hAnsi="Times" w:cs="Times New Roman"/>
          <w:sz w:val="20"/>
          <w:szCs w:val="20"/>
        </w:rPr>
        <w:t>u</w:t>
      </w:r>
      <w:r w:rsidRPr="00D525BE">
        <w:rPr>
          <w:rFonts w:ascii="Times" w:hAnsi="Times" w:cs="Times New Roman"/>
          <w:sz w:val="20"/>
          <w:szCs w:val="20"/>
        </w:rPr>
        <w:t>ffle each s</w:t>
      </w:r>
      <w:ins w:id="413" w:author="Hantao" w:date="2021-03-17T11:36:00Z">
        <w:r w:rsidR="00B340D8">
          <w:rPr>
            <w:rFonts w:ascii="Times" w:hAnsi="Times" w:cs="Times New Roman"/>
            <w:sz w:val="20"/>
            <w:szCs w:val="20"/>
          </w:rPr>
          <w:t>ubarray</w:t>
        </w:r>
      </w:ins>
      <w:del w:id="414" w:author="Hantao" w:date="2021-03-17T11:36:00Z">
        <w:r w:rsidRPr="00D525BE" w:rsidDel="00B340D8">
          <w:rPr>
            <w:rFonts w:ascii="Times" w:hAnsi="Times" w:cs="Times New Roman"/>
            <w:sz w:val="20"/>
            <w:szCs w:val="20"/>
          </w:rPr>
          <w:delText>ection</w:delText>
        </w:r>
      </w:del>
      <w:r w:rsidRPr="00D525BE">
        <w:rPr>
          <w:rFonts w:ascii="Times" w:hAnsi="Times" w:cs="Times New Roman"/>
          <w:sz w:val="20"/>
          <w:szCs w:val="20"/>
        </w:rPr>
        <w:t xml:space="preserve"> of </w:t>
      </w:r>
      <w:r w:rsidRPr="00D525BE">
        <w:rPr>
          <w:rFonts w:ascii="Times" w:hAnsi="Times" w:cs="Times New Roman"/>
          <w:i/>
          <w:sz w:val="20"/>
          <w:szCs w:val="20"/>
        </w:rPr>
        <w:t>k</w:t>
      </w:r>
      <w:r w:rsidRPr="00D525BE">
        <w:rPr>
          <w:rFonts w:ascii="Times" w:hAnsi="Times" w:cs="Times New Roman"/>
          <w:sz w:val="20"/>
          <w:szCs w:val="20"/>
        </w:rPr>
        <w:t xml:space="preserve">+1 elements randomly.  If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Pr="00D525BE">
        <w:rPr>
          <w:rFonts w:ascii="Times" w:hAnsi="Times" w:cs="Times New Roman"/>
          <w:i/>
          <w:sz w:val="20"/>
          <w:szCs w:val="20"/>
        </w:rPr>
        <w:t>n</w:t>
      </w:r>
      <w:r w:rsidRPr="00D525BE">
        <w:rPr>
          <w:rFonts w:ascii="Times" w:hAnsi="Times" w:cs="Times New Roman"/>
          <w:sz w:val="20"/>
          <w:szCs w:val="20"/>
        </w:rPr>
        <w:t xml:space="preserve"> –</w:t>
      </w:r>
      <w:r w:rsidRPr="00D525BE">
        <w:rPr>
          <w:rFonts w:ascii="Times" w:hAnsi="Times" w:cs="Times New Roman"/>
          <w:i/>
          <w:sz w:val="20"/>
          <w:szCs w:val="20"/>
        </w:rPr>
        <w:t xml:space="preserve"> </w:t>
      </w:r>
      <w:r w:rsidRPr="00D525BE">
        <w:rPr>
          <w:rFonts w:ascii="Times" w:hAnsi="Times" w:cs="Times New Roman"/>
          <w:sz w:val="20"/>
          <w:szCs w:val="20"/>
        </w:rPr>
        <w:t xml:space="preserve">1, the result is a random list. The Nearly Sorted instance used in </w:t>
      </w:r>
      <w:r w:rsidR="002E5182" w:rsidRPr="00B340D8">
        <w:rPr>
          <w:rFonts w:ascii="Times" w:hAnsi="Times" w:cs="Times New Roman"/>
          <w:i/>
          <w:iCs/>
          <w:sz w:val="20"/>
          <w:szCs w:val="20"/>
          <w:rPrChange w:id="415" w:author="Hantao" w:date="2021-03-17T11:36:00Z">
            <w:rPr>
              <w:rFonts w:ascii="Times" w:hAnsi="Times" w:cs="Times New Roman"/>
              <w:sz w:val="20"/>
              <w:szCs w:val="20"/>
            </w:rPr>
          </w:rPrChange>
        </w:rPr>
        <w:t>Demo</w:t>
      </w:r>
      <w:r w:rsidR="00E8549E" w:rsidRPr="00D525BE">
        <w:rPr>
          <w:rFonts w:ascii="Times" w:hAnsi="Times" w:cs="Times New Roman"/>
          <w:sz w:val="20"/>
          <w:szCs w:val="20"/>
        </w:rPr>
        <w:t xml:space="preserve"> </w:t>
      </w:r>
      <w:r w:rsidRPr="00D525BE">
        <w:rPr>
          <w:rFonts w:ascii="Times" w:hAnsi="Times" w:cs="Times New Roman"/>
          <w:sz w:val="20"/>
          <w:szCs w:val="20"/>
        </w:rPr>
        <w:t>appears to be a 1-distance array of 50 elements.  If we keep the same ratio of 1/50, we would use a</w:t>
      </w:r>
      <w:r w:rsidR="007077C4" w:rsidRPr="00D525BE">
        <w:rPr>
          <w:rFonts w:ascii="Times" w:hAnsi="Times" w:cs="Times New Roman"/>
          <w:sz w:val="20"/>
          <w:szCs w:val="20"/>
          <w:vertAlign w:val="subscript"/>
        </w:rPr>
        <w:t xml:space="preserve"> </w:t>
      </w:r>
      <w:r w:rsidR="007077C4" w:rsidRPr="00D525BE">
        <w:rPr>
          <w:rFonts w:ascii="Times" w:hAnsi="Times" w:cs="Times New Roman"/>
          <w:sz w:val="20"/>
          <w:szCs w:val="20"/>
        </w:rPr>
        <w:t>40000-di</w:t>
      </w:r>
      <w:r w:rsidRPr="00D525BE">
        <w:rPr>
          <w:rFonts w:ascii="Times" w:hAnsi="Times" w:cs="Times New Roman"/>
          <w:sz w:val="20"/>
          <w:szCs w:val="20"/>
        </w:rPr>
        <w:t>stance</w:t>
      </w:r>
      <w:r w:rsidRPr="00D525BE">
        <w:rPr>
          <w:rFonts w:ascii="Times" w:hAnsi="Times" w:cs="Times New Roman"/>
          <w:sz w:val="20"/>
          <w:szCs w:val="20"/>
          <w:vertAlign w:val="subscript"/>
        </w:rPr>
        <w:t xml:space="preserve"> </w:t>
      </w:r>
      <w:r w:rsidRPr="00D525BE">
        <w:rPr>
          <w:rFonts w:ascii="Times" w:hAnsi="Times" w:cs="Times New Roman"/>
          <w:sz w:val="20"/>
          <w:szCs w:val="20"/>
        </w:rPr>
        <w:t>array of 2,000,000 elements. Instead,</w:t>
      </w:r>
      <w:r w:rsidRPr="00D525BE">
        <w:rPr>
          <w:rFonts w:ascii="Times" w:hAnsi="Times" w:cs="Times New Roman"/>
          <w:sz w:val="20"/>
          <w:szCs w:val="20"/>
          <w:vertAlign w:val="subscript"/>
        </w:rPr>
        <w:t xml:space="preserve"> </w:t>
      </w:r>
      <w:r w:rsidRPr="00D525BE">
        <w:rPr>
          <w:rFonts w:ascii="Times" w:hAnsi="Times" w:cs="Times New Roman"/>
          <w:sz w:val="20"/>
          <w:szCs w:val="20"/>
        </w:rPr>
        <w:t>we used 256-</w:t>
      </w:r>
      <w:r w:rsidR="0091298A" w:rsidRPr="00D525BE">
        <w:rPr>
          <w:rFonts w:ascii="Times" w:hAnsi="Times" w:cs="Times New Roman"/>
          <w:sz w:val="20"/>
          <w:szCs w:val="20"/>
        </w:rPr>
        <w:t>distance</w:t>
      </w:r>
      <w:r w:rsidRPr="00D525BE">
        <w:rPr>
          <w:rFonts w:ascii="Times" w:hAnsi="Times" w:cs="Times New Roman"/>
          <w:sz w:val="20"/>
          <w:szCs w:val="20"/>
        </w:rPr>
        <w:t xml:space="preserve"> lists in Table 1.</w:t>
      </w:r>
      <w:r w:rsidR="007077C4" w:rsidRPr="00D525BE">
        <w:rPr>
          <w:rFonts w:ascii="Times" w:hAnsi="Times" w:cs="Times New Roman"/>
          <w:sz w:val="20"/>
          <w:szCs w:val="20"/>
        </w:rPr>
        <w:t xml:space="preserve"> Indeed,</w:t>
      </w:r>
      <w:r w:rsidRPr="00D525BE">
        <w:rPr>
          <w:rFonts w:ascii="Times" w:hAnsi="Times" w:cs="Times New Roman"/>
          <w:sz w:val="20"/>
          <w:szCs w:val="20"/>
        </w:rPr>
        <w:t xml:space="preserve"> the best performer for this class on 2,000,000 elements is </w:t>
      </w:r>
      <w:r w:rsidRPr="00B340D8">
        <w:rPr>
          <w:rFonts w:ascii="Times" w:hAnsi="Times" w:cs="Times New Roman"/>
          <w:i/>
          <w:iCs/>
          <w:sz w:val="20"/>
          <w:szCs w:val="20"/>
          <w:rPrChange w:id="416" w:author="Hantao" w:date="2021-03-17T11:37:00Z">
            <w:rPr>
              <w:rFonts w:ascii="Times" w:hAnsi="Times" w:cs="Times New Roman"/>
              <w:sz w:val="20"/>
              <w:szCs w:val="20"/>
            </w:rPr>
          </w:rPrChange>
        </w:rPr>
        <w:t>insert sort</w:t>
      </w:r>
      <w:r w:rsidRPr="00D525BE">
        <w:rPr>
          <w:rFonts w:ascii="Times" w:hAnsi="Times" w:cs="Times New Roman"/>
          <w:sz w:val="20"/>
          <w:szCs w:val="20"/>
        </w:rPr>
        <w:t xml:space="preserve"> if </w:t>
      </w:r>
      <w:r w:rsidRPr="00D525BE">
        <w:rPr>
          <w:rFonts w:ascii="Times" w:hAnsi="Times" w:cs="Times New Roman"/>
          <w:i/>
          <w:sz w:val="20"/>
          <w:szCs w:val="20"/>
        </w:rPr>
        <w:t>k</w:t>
      </w:r>
      <w:r w:rsidRPr="00D525BE">
        <w:rPr>
          <w:rFonts w:ascii="Times" w:hAnsi="Times" w:cs="Times New Roman"/>
          <w:sz w:val="20"/>
          <w:szCs w:val="20"/>
        </w:rPr>
        <w:t xml:space="preserve"> ≤ 32; for </w:t>
      </w:r>
      <w:r w:rsidRPr="00D525BE">
        <w:rPr>
          <w:rFonts w:ascii="Times" w:hAnsi="Times" w:cs="Times New Roman"/>
          <w:i/>
          <w:sz w:val="20"/>
          <w:szCs w:val="20"/>
        </w:rPr>
        <w:t>k</w:t>
      </w:r>
      <w:r w:rsidRPr="00D525BE">
        <w:rPr>
          <w:rFonts w:ascii="Times" w:hAnsi="Times" w:cs="Times New Roman"/>
          <w:sz w:val="20"/>
          <w:szCs w:val="20"/>
        </w:rPr>
        <w:t xml:space="preserve"> &gt; 32, </w:t>
      </w:r>
      <w:r w:rsidRPr="00B340D8">
        <w:rPr>
          <w:rFonts w:ascii="Times" w:hAnsi="Times" w:cs="Times New Roman"/>
          <w:i/>
          <w:iCs/>
          <w:sz w:val="20"/>
          <w:szCs w:val="20"/>
          <w:rPrChange w:id="417" w:author="Hantao" w:date="2021-03-17T11:37:00Z">
            <w:rPr>
              <w:rFonts w:ascii="Times" w:hAnsi="Times" w:cs="Times New Roman"/>
              <w:sz w:val="20"/>
              <w:szCs w:val="20"/>
            </w:rPr>
          </w:rPrChange>
        </w:rPr>
        <w:t>mergesort</w:t>
      </w:r>
      <w:r w:rsidRPr="00D525BE">
        <w:rPr>
          <w:rFonts w:ascii="Times" w:hAnsi="Times" w:cs="Times New Roman"/>
          <w:sz w:val="20"/>
          <w:szCs w:val="20"/>
        </w:rPr>
        <w:t xml:space="preserve"> is the best.</w:t>
      </w:r>
    </w:p>
    <w:p w14:paraId="429D89E0" w14:textId="77777777" w:rsidR="00B06CD9" w:rsidRPr="00D525BE" w:rsidRDefault="00B06CD9" w:rsidP="00B06CD9">
      <w:pPr>
        <w:spacing w:after="0" w:line="240" w:lineRule="auto"/>
        <w:rPr>
          <w:rFonts w:ascii="Times" w:hAnsi="Times" w:cs="Times New Roman"/>
          <w:sz w:val="20"/>
          <w:szCs w:val="20"/>
        </w:rPr>
      </w:pPr>
    </w:p>
    <w:p w14:paraId="30BF24D4" w14:textId="75D022C0"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-exchange</w:t>
      </w:r>
      <w:r w:rsidRPr="00D525BE">
        <w:rPr>
          <w:rFonts w:ascii="Times" w:hAnsi="Times" w:cs="Times New Roman"/>
          <w:sz w:val="20"/>
          <w:szCs w:val="20"/>
        </w:rPr>
        <w:t xml:space="preserve">: An array </w:t>
      </w:r>
      <w:r w:rsidRPr="00D525BE">
        <w:rPr>
          <w:rFonts w:ascii="Times" w:hAnsi="Times" w:cs="Times New Roman"/>
          <w:i/>
          <w:sz w:val="20"/>
          <w:szCs w:val="20"/>
        </w:rPr>
        <w:t>A</w:t>
      </w:r>
      <w:r w:rsidRPr="00D525BE">
        <w:rPr>
          <w:rFonts w:ascii="Times" w:hAnsi="Times" w:cs="Times New Roman"/>
          <w:sz w:val="20"/>
          <w:szCs w:val="20"/>
        </w:rPr>
        <w:t xml:space="preserve"> is said to be a </w:t>
      </w:r>
      <w:r w:rsidRPr="00D525BE">
        <w:rPr>
          <w:rFonts w:ascii="Times" w:hAnsi="Times" w:cs="Times New Roman"/>
          <w:i/>
          <w:sz w:val="20"/>
          <w:szCs w:val="20"/>
        </w:rPr>
        <w:t>k-exchange</w:t>
      </w:r>
      <w:r w:rsidR="0091298A" w:rsidRPr="00D525BE">
        <w:rPr>
          <w:rFonts w:ascii="Times" w:hAnsi="Times" w:cs="Times New Roman"/>
          <w:i/>
          <w:sz w:val="20"/>
          <w:szCs w:val="20"/>
        </w:rPr>
        <w:t xml:space="preserve"> </w:t>
      </w:r>
      <w:del w:id="418" w:author="Hantao" w:date="2021-03-17T11:37:00Z">
        <w:r w:rsidR="0091298A" w:rsidRPr="00D525BE" w:rsidDel="00B340D8">
          <w:rPr>
            <w:rFonts w:ascii="Times" w:hAnsi="Times" w:cs="Times New Roman"/>
            <w:i/>
            <w:sz w:val="20"/>
            <w:szCs w:val="20"/>
          </w:rPr>
          <w:delText>list</w:delText>
        </w:r>
        <w:r w:rsidRPr="00D525BE" w:rsidDel="00B340D8">
          <w:rPr>
            <w:rFonts w:ascii="Times" w:hAnsi="Times" w:cs="Times New Roman"/>
            <w:sz w:val="20"/>
            <w:szCs w:val="20"/>
          </w:rPr>
          <w:delText xml:space="preserve"> </w:delText>
        </w:r>
      </w:del>
      <w:ins w:id="419" w:author="Hantao" w:date="2021-03-17T11:37:00Z">
        <w:r w:rsidR="00B340D8">
          <w:rPr>
            <w:rFonts w:ascii="Times" w:hAnsi="Times" w:cs="Times New Roman"/>
            <w:sz w:val="20"/>
            <w:szCs w:val="20"/>
          </w:rPr>
          <w:t xml:space="preserve">array </w:t>
        </w:r>
      </w:ins>
      <w:r w:rsidRPr="00D525BE">
        <w:rPr>
          <w:rFonts w:ascii="Times" w:hAnsi="Times" w:cs="Times New Roman"/>
          <w:sz w:val="20"/>
          <w:szCs w:val="20"/>
        </w:rPr>
        <w:t xml:space="preserve">if it becomes sorted after no more than exchanges of </w:t>
      </w:r>
      <w:r w:rsidRPr="00D525BE">
        <w:rPr>
          <w:rFonts w:ascii="Times" w:hAnsi="Times" w:cs="Times New Roman"/>
          <w:i/>
          <w:sz w:val="20"/>
          <w:szCs w:val="20"/>
        </w:rPr>
        <w:t>k</w:t>
      </w:r>
      <w:r w:rsidRPr="00D525BE">
        <w:rPr>
          <w:rFonts w:ascii="Times" w:hAnsi="Times" w:cs="Times New Roman"/>
          <w:sz w:val="20"/>
          <w:szCs w:val="20"/>
        </w:rPr>
        <w:t xml:space="preserve"> pairs elements in </w:t>
      </w:r>
      <w:r w:rsidRPr="00D525BE">
        <w:rPr>
          <w:rFonts w:ascii="Times" w:hAnsi="Times" w:cs="Times New Roman"/>
          <w:i/>
          <w:sz w:val="20"/>
          <w:szCs w:val="20"/>
        </w:rPr>
        <w:t>A</w:t>
      </w:r>
      <w:r w:rsidRPr="00D525BE">
        <w:rPr>
          <w:rFonts w:ascii="Times" w:hAnsi="Times" w:cs="Times New Roman"/>
          <w:sz w:val="20"/>
          <w:szCs w:val="20"/>
        </w:rPr>
        <w:t xml:space="preserve">. In this case,  |{ </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 </w:t>
      </w:r>
      <w:r w:rsidRPr="00D525BE">
        <w:rPr>
          <w:rFonts w:ascii="Times" w:hAnsi="Times" w:cs="Times New Roman"/>
          <w:i/>
          <w:sz w:val="20"/>
          <w:szCs w:val="20"/>
        </w:rPr>
        <w:t>rank</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 </w:t>
      </w:r>
      <w:r w:rsidRPr="00D525BE">
        <w:rPr>
          <w:rFonts w:ascii="Times" w:hAnsi="Times" w:cs="Times New Roman"/>
          <w:i/>
          <w:sz w:val="20"/>
          <w:szCs w:val="20"/>
        </w:rPr>
        <w:t>i</w:t>
      </w:r>
      <w:r w:rsidRPr="00D525BE">
        <w:rPr>
          <w:rFonts w:ascii="Times" w:hAnsi="Times" w:cs="Times New Roman"/>
          <w:sz w:val="20"/>
          <w:szCs w:val="20"/>
        </w:rPr>
        <w:t xml:space="preserve"> }| ≤ 2</w:t>
      </w:r>
      <w:r w:rsidRPr="00D525BE">
        <w:rPr>
          <w:rFonts w:ascii="Times" w:hAnsi="Times" w:cs="Times New Roman"/>
          <w:i/>
          <w:sz w:val="20"/>
          <w:szCs w:val="20"/>
        </w:rPr>
        <w:t>k</w:t>
      </w:r>
      <w:r w:rsidRPr="00D525BE">
        <w:rPr>
          <w:rFonts w:ascii="Times" w:hAnsi="Times" w:cs="Times New Roman"/>
          <w:sz w:val="20"/>
          <w:szCs w:val="20"/>
        </w:rPr>
        <w:t xml:space="preserve">.  To create a </w:t>
      </w:r>
      <w:r w:rsidRPr="00D525BE">
        <w:rPr>
          <w:rFonts w:ascii="Times" w:hAnsi="Times" w:cs="Times New Roman"/>
          <w:i/>
          <w:sz w:val="20"/>
          <w:szCs w:val="20"/>
        </w:rPr>
        <w:t>k</w:t>
      </w:r>
      <w:r w:rsidRPr="00D525BE">
        <w:rPr>
          <w:rFonts w:ascii="Times" w:hAnsi="Times" w:cs="Times New Roman"/>
          <w:sz w:val="20"/>
          <w:szCs w:val="20"/>
        </w:rPr>
        <w:t xml:space="preserve">-exchange array, we </w:t>
      </w:r>
      <w:r w:rsidRPr="00D525BE">
        <w:rPr>
          <w:rFonts w:ascii="Times" w:hAnsi="Times" w:cs="Arial"/>
          <w:sz w:val="20"/>
          <w:szCs w:val="20"/>
        </w:rPr>
        <w:t xml:space="preserve">first create a sorted </w:t>
      </w:r>
      <w:r w:rsidR="000230CA" w:rsidRPr="00D525BE">
        <w:rPr>
          <w:rFonts w:ascii="Times" w:hAnsi="Times" w:cs="Arial"/>
          <w:sz w:val="20"/>
          <w:szCs w:val="20"/>
        </w:rPr>
        <w:t>li</w:t>
      </w:r>
      <w:r w:rsidRPr="00D525BE">
        <w:rPr>
          <w:rFonts w:ascii="Times" w:hAnsi="Times" w:cs="Arial"/>
          <w:sz w:val="20"/>
          <w:szCs w:val="20"/>
        </w:rPr>
        <w:t xml:space="preserve">st, and </w:t>
      </w:r>
      <w:r w:rsidRPr="00D525BE">
        <w:rPr>
          <w:rFonts w:ascii="Times" w:hAnsi="Times" w:cs="Times New Roman"/>
          <w:sz w:val="20"/>
          <w:szCs w:val="20"/>
        </w:rPr>
        <w:t xml:space="preserve">then repeat the following operation </w:t>
      </w:r>
      <w:r w:rsidRPr="00D525BE">
        <w:rPr>
          <w:rFonts w:ascii="Times" w:hAnsi="Times" w:cs="Times New Roman"/>
          <w:i/>
          <w:sz w:val="20"/>
          <w:szCs w:val="20"/>
        </w:rPr>
        <w:t>k</w:t>
      </w:r>
      <w:r w:rsidRPr="00D525BE">
        <w:rPr>
          <w:rFonts w:ascii="Times" w:hAnsi="Times" w:cs="Times New Roman"/>
          <w:sz w:val="20"/>
          <w:szCs w:val="20"/>
        </w:rPr>
        <w:t xml:space="preserve"> times: randomly choose two positions to exchange them. The model of </w:t>
      </w:r>
      <w:r w:rsidRPr="00D525BE">
        <w:rPr>
          <w:rFonts w:ascii="Times" w:hAnsi="Times" w:cs="Times New Roman"/>
          <w:i/>
          <w:sz w:val="20"/>
          <w:szCs w:val="20"/>
        </w:rPr>
        <w:t>k-exchange</w:t>
      </w:r>
      <w:r w:rsidRPr="00D525BE">
        <w:rPr>
          <w:rFonts w:ascii="Times" w:hAnsi="Times" w:cs="Times New Roman"/>
          <w:sz w:val="20"/>
          <w:szCs w:val="20"/>
        </w:rPr>
        <w:t xml:space="preserve"> arrays is related to the </w:t>
      </w:r>
      <w:r w:rsidRPr="00D525BE">
        <w:rPr>
          <w:rFonts w:ascii="Times" w:hAnsi="Times" w:cs="Times New Roman"/>
          <w:i/>
          <w:sz w:val="20"/>
          <w:szCs w:val="20"/>
        </w:rPr>
        <w:t>Rem</w:t>
      </w:r>
      <w:r w:rsidRPr="00D525BE">
        <w:rPr>
          <w:rFonts w:ascii="Times" w:hAnsi="Times" w:cs="Times New Roman"/>
          <w:sz w:val="20"/>
          <w:szCs w:val="20"/>
        </w:rPr>
        <w:t xml:space="preserve"> measure </w:t>
      </w:r>
      <w:r w:rsidR="00A17FFC" w:rsidRPr="00D525BE">
        <w:rPr>
          <w:rFonts w:ascii="Times" w:hAnsi="Times" w:cs="Times New Roman"/>
          <w:sz w:val="20"/>
          <w:szCs w:val="20"/>
        </w:rPr>
        <w:t>(</w:t>
      </w:r>
      <w:r w:rsidRPr="00D525BE">
        <w:rPr>
          <w:rFonts w:ascii="Times" w:hAnsi="Times" w:cs="Times New Roman"/>
          <w:sz w:val="20"/>
          <w:szCs w:val="20"/>
        </w:rPr>
        <w:t>the minimal number of items that must be removed to leave a sorted sequence</w:t>
      </w:r>
      <w:r w:rsidR="00A17FFC" w:rsidRPr="00D525BE">
        <w:rPr>
          <w:rFonts w:ascii="Times" w:hAnsi="Times" w:cs="Times New Roman"/>
          <w:sz w:val="20"/>
          <w:szCs w:val="20"/>
        </w:rPr>
        <w:t>) in [</w:t>
      </w:r>
      <w:r w:rsidR="00DD1F70">
        <w:rPr>
          <w:rFonts w:ascii="Times" w:hAnsi="Times" w:cs="Times New Roman"/>
          <w:sz w:val="20"/>
          <w:szCs w:val="20"/>
        </w:rPr>
        <w:t>9</w:t>
      </w:r>
      <w:r w:rsidR="00A17FFC" w:rsidRPr="00D525BE">
        <w:rPr>
          <w:rFonts w:ascii="Times" w:hAnsi="Times" w:cs="Times New Roman"/>
          <w:sz w:val="20"/>
          <w:szCs w:val="20"/>
        </w:rPr>
        <w:t>]</w:t>
      </w:r>
      <w:r w:rsidRPr="00D525BE">
        <w:rPr>
          <w:rFonts w:ascii="Times" w:hAnsi="Times" w:cs="Times New Roman"/>
          <w:sz w:val="20"/>
          <w:szCs w:val="20"/>
        </w:rPr>
        <w:t xml:space="preserve">. It can be shown that if </w:t>
      </w:r>
      <w:r w:rsidRPr="00D525BE">
        <w:rPr>
          <w:rFonts w:ascii="Times" w:hAnsi="Times" w:cs="Times New Roman"/>
          <w:i/>
          <w:sz w:val="20"/>
          <w:szCs w:val="20"/>
        </w:rPr>
        <w:t>A</w:t>
      </w:r>
      <w:r w:rsidRPr="00D525BE">
        <w:rPr>
          <w:rFonts w:ascii="Times" w:hAnsi="Times" w:cs="Times New Roman"/>
          <w:sz w:val="20"/>
          <w:szCs w:val="20"/>
        </w:rPr>
        <w:t xml:space="preserve"> is a </w:t>
      </w:r>
      <w:r w:rsidRPr="00D525BE">
        <w:rPr>
          <w:rFonts w:ascii="Times" w:hAnsi="Times" w:cs="Times New Roman"/>
          <w:i/>
          <w:sz w:val="20"/>
          <w:szCs w:val="20"/>
        </w:rPr>
        <w:t xml:space="preserve">k-exchange </w:t>
      </w:r>
      <w:r w:rsidRPr="00D525BE">
        <w:rPr>
          <w:rFonts w:ascii="Times" w:hAnsi="Times" w:cs="Times New Roman"/>
          <w:sz w:val="20"/>
          <w:szCs w:val="20"/>
        </w:rPr>
        <w:t>array, then</w:t>
      </w:r>
      <w:r w:rsidRPr="00D525BE">
        <w:rPr>
          <w:rFonts w:ascii="Times" w:hAnsi="Times" w:cs="Times New Roman"/>
          <w:i/>
          <w:sz w:val="20"/>
          <w:szCs w:val="20"/>
        </w:rPr>
        <w:t xml:space="preserve"> 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 2</w:t>
      </w:r>
      <w:r w:rsidRPr="00D525BE">
        <w:rPr>
          <w:rFonts w:ascii="Times" w:hAnsi="Times" w:cs="Times New Roman"/>
          <w:i/>
          <w:sz w:val="20"/>
          <w:szCs w:val="20"/>
        </w:rPr>
        <w:t>k</w:t>
      </w:r>
      <w:r w:rsidRPr="00D525BE">
        <w:rPr>
          <w:rFonts w:ascii="Times" w:hAnsi="Times" w:cs="Times New Roman"/>
          <w:sz w:val="20"/>
          <w:szCs w:val="20"/>
        </w:rPr>
        <w:t xml:space="preserve">+1. Like the class of </w:t>
      </w:r>
      <w:r w:rsidRPr="00D525BE">
        <w:rPr>
          <w:rFonts w:ascii="Times" w:hAnsi="Times" w:cs="Times New Roman"/>
          <w:i/>
          <w:sz w:val="20"/>
          <w:szCs w:val="20"/>
        </w:rPr>
        <w:t>k-shuffled</w:t>
      </w:r>
      <w:r w:rsidRPr="00D525BE">
        <w:rPr>
          <w:rFonts w:ascii="Times" w:hAnsi="Times" w:cs="Times New Roman"/>
          <w:sz w:val="20"/>
          <w:szCs w:val="20"/>
        </w:rPr>
        <w:t xml:space="preserve"> teeth, </w:t>
      </w:r>
      <w:r w:rsidRPr="00B340D8">
        <w:rPr>
          <w:rFonts w:ascii="Times" w:hAnsi="Times" w:cs="Times New Roman"/>
          <w:i/>
          <w:iCs/>
          <w:sz w:val="20"/>
          <w:szCs w:val="20"/>
          <w:rPrChange w:id="420" w:author="Hantao" w:date="2021-03-17T11:39:00Z">
            <w:rPr>
              <w:rFonts w:ascii="Times" w:hAnsi="Times" w:cs="Times New Roman"/>
              <w:sz w:val="20"/>
              <w:szCs w:val="20"/>
            </w:rPr>
          </w:rPrChange>
        </w:rPr>
        <w:t>mergesort</w:t>
      </w:r>
      <w:r w:rsidRPr="00D525BE">
        <w:rPr>
          <w:rFonts w:ascii="Times" w:hAnsi="Times" w:cs="Times New Roman"/>
          <w:sz w:val="20"/>
          <w:szCs w:val="20"/>
        </w:rPr>
        <w:t xml:space="preserve"> is the best for this class when </w:t>
      </w:r>
      <w:r w:rsidRPr="00D525BE">
        <w:rPr>
          <w:rFonts w:ascii="Times" w:hAnsi="Times" w:cs="Times New Roman"/>
          <w:i/>
          <w:sz w:val="20"/>
          <w:szCs w:val="20"/>
        </w:rPr>
        <w:t>k</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 xml:space="preserve">; when </w:t>
      </w:r>
      <w:r w:rsidRPr="00D525BE">
        <w:rPr>
          <w:rFonts w:ascii="Times" w:hAnsi="Times" w:cs="Times New Roman"/>
          <w:i/>
          <w:sz w:val="20"/>
          <w:szCs w:val="20"/>
        </w:rPr>
        <w:t>k</w:t>
      </w:r>
      <w:r w:rsidRPr="00D525BE">
        <w:rPr>
          <w:rFonts w:ascii="Times" w:hAnsi="Times" w:cs="Times New Roman"/>
          <w:sz w:val="20"/>
          <w:szCs w:val="20"/>
        </w:rPr>
        <w:t xml:space="preserve"> &gt; </w:t>
      </w:r>
      <w:r w:rsidRPr="00D525BE">
        <w:rPr>
          <w:rFonts w:ascii="Times" w:hAnsi="Times" w:cs="Times New Roman"/>
          <w:i/>
          <w:sz w:val="20"/>
          <w:szCs w:val="20"/>
        </w:rPr>
        <w:t>n</w:t>
      </w:r>
      <w:r w:rsidRPr="00D525BE">
        <w:rPr>
          <w:rFonts w:ascii="Times" w:hAnsi="Times" w:cs="Times New Roman"/>
          <w:sz w:val="20"/>
          <w:szCs w:val="20"/>
        </w:rPr>
        <w:t xml:space="preserve">, </w:t>
      </w:r>
      <w:r w:rsidRPr="00712A02">
        <w:rPr>
          <w:rFonts w:ascii="Times" w:hAnsi="Times" w:cs="Times New Roman"/>
          <w:i/>
          <w:iCs/>
          <w:sz w:val="20"/>
          <w:szCs w:val="20"/>
          <w:rPrChange w:id="421" w:author="Hantao" w:date="2021-03-17T11:39:00Z">
            <w:rPr>
              <w:rFonts w:ascii="Times" w:hAnsi="Times" w:cs="Times New Roman"/>
              <w:sz w:val="20"/>
              <w:szCs w:val="20"/>
            </w:rPr>
          </w:rPrChange>
        </w:rPr>
        <w:t>quicksort</w:t>
      </w:r>
      <w:r w:rsidRPr="00D525BE">
        <w:rPr>
          <w:rFonts w:ascii="Times" w:hAnsi="Times" w:cs="Times New Roman"/>
          <w:sz w:val="20"/>
          <w:szCs w:val="20"/>
        </w:rPr>
        <w:t xml:space="preserve"> is the best.                                                </w:t>
      </w:r>
    </w:p>
    <w:p w14:paraId="2FF4A1B3"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56EC0AD8" w14:textId="0B811636"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The last six classes contain some kind of presortedness</w:t>
      </w:r>
      <w:r w:rsidR="000230CA" w:rsidRPr="00D525BE">
        <w:rPr>
          <w:rFonts w:ascii="Times" w:hAnsi="Times" w:cs="Times New Roman"/>
          <w:sz w:val="20"/>
          <w:szCs w:val="20"/>
        </w:rPr>
        <w:t xml:space="preserve"> and can be called </w:t>
      </w:r>
      <w:r w:rsidR="000230CA" w:rsidRPr="00D525BE">
        <w:rPr>
          <w:rFonts w:ascii="Times" w:hAnsi="Times" w:cs="Times New Roman"/>
          <w:i/>
          <w:sz w:val="20"/>
          <w:szCs w:val="20"/>
        </w:rPr>
        <w:t>nearly sorted</w:t>
      </w:r>
      <w:r w:rsidR="000230CA" w:rsidRPr="00D525BE">
        <w:rPr>
          <w:rFonts w:ascii="Times" w:hAnsi="Times" w:cs="Times New Roman"/>
          <w:sz w:val="20"/>
          <w:szCs w:val="20"/>
        </w:rPr>
        <w:t xml:space="preserve"> with proper </w:t>
      </w:r>
      <w:r w:rsidR="000230CA" w:rsidRPr="00D525BE">
        <w:rPr>
          <w:rFonts w:ascii="Times" w:hAnsi="Times" w:cs="Times New Roman"/>
          <w:i/>
          <w:sz w:val="20"/>
          <w:szCs w:val="20"/>
        </w:rPr>
        <w:t>k</w:t>
      </w:r>
      <w:r w:rsidRPr="00D525BE">
        <w:rPr>
          <w:rFonts w:ascii="Times" w:hAnsi="Times" w:cs="Times New Roman"/>
          <w:sz w:val="20"/>
          <w:szCs w:val="20"/>
        </w:rPr>
        <w:t xml:space="preserve">. We will present experimental results of various sorting methods on these instances in later sections.  Roughly speaking, </w:t>
      </w:r>
      <w:r w:rsidRPr="00712A02">
        <w:rPr>
          <w:rFonts w:ascii="Times" w:hAnsi="Times" w:cs="Times New Roman"/>
          <w:i/>
          <w:iCs/>
          <w:sz w:val="20"/>
          <w:szCs w:val="20"/>
          <w:rPrChange w:id="422" w:author="Hantao" w:date="2021-03-17T11:39:00Z">
            <w:rPr>
              <w:rFonts w:ascii="Times" w:hAnsi="Times" w:cs="Times New Roman"/>
              <w:sz w:val="20"/>
              <w:szCs w:val="20"/>
            </w:rPr>
          </w:rPrChange>
        </w:rPr>
        <w:t>quicksort</w:t>
      </w:r>
      <w:r w:rsidRPr="00D525BE">
        <w:rPr>
          <w:rFonts w:ascii="Times" w:hAnsi="Times" w:cs="Times New Roman"/>
          <w:sz w:val="20"/>
          <w:szCs w:val="20"/>
        </w:rPr>
        <w:t xml:space="preserve"> is the best method for the first six classes of inputs: five random arrays plus </w:t>
      </w:r>
      <w:r w:rsidRPr="00D525BE">
        <w:rPr>
          <w:rFonts w:ascii="Times" w:hAnsi="Times" w:cs="Times New Roman"/>
          <w:i/>
          <w:sz w:val="20"/>
          <w:szCs w:val="20"/>
        </w:rPr>
        <w:t>k</w:t>
      </w:r>
      <w:r w:rsidRPr="00D525BE">
        <w:rPr>
          <w:rFonts w:ascii="Times" w:hAnsi="Times" w:cs="Times New Roman"/>
          <w:sz w:val="20"/>
          <w:szCs w:val="20"/>
        </w:rPr>
        <w:t xml:space="preserve">-limited arrays. </w:t>
      </w:r>
      <w:r w:rsidRPr="00712A02">
        <w:rPr>
          <w:rFonts w:ascii="Times" w:hAnsi="Times" w:cs="Times New Roman"/>
          <w:i/>
          <w:iCs/>
          <w:sz w:val="20"/>
          <w:szCs w:val="20"/>
          <w:rPrChange w:id="423" w:author="Hantao" w:date="2021-03-17T11:40:00Z">
            <w:rPr>
              <w:rFonts w:ascii="Times" w:hAnsi="Times" w:cs="Times New Roman"/>
              <w:sz w:val="20"/>
              <w:szCs w:val="20"/>
            </w:rPr>
          </w:rPrChange>
        </w:rPr>
        <w:t xml:space="preserve">Mergesort </w:t>
      </w:r>
      <w:r w:rsidRPr="00D525BE">
        <w:rPr>
          <w:rFonts w:ascii="Times" w:hAnsi="Times" w:cs="Times New Roman"/>
          <w:sz w:val="20"/>
          <w:szCs w:val="20"/>
        </w:rPr>
        <w:t xml:space="preserve">is </w:t>
      </w:r>
      <w:r w:rsidRPr="00D525BE">
        <w:rPr>
          <w:rFonts w:ascii="Times" w:hAnsi="Times" w:cs="Times New Roman"/>
          <w:sz w:val="20"/>
          <w:szCs w:val="20"/>
        </w:rPr>
        <w:lastRenderedPageBreak/>
        <w:t>the best method for the remaining six classes of inputs, with the except</w:t>
      </w:r>
      <w:r w:rsidR="0028795B" w:rsidRPr="00D525BE">
        <w:rPr>
          <w:rFonts w:ascii="Times" w:hAnsi="Times" w:cs="Times New Roman"/>
          <w:sz w:val="20"/>
          <w:szCs w:val="20"/>
        </w:rPr>
        <w:t>ion</w:t>
      </w:r>
      <w:r w:rsidRPr="00D525BE">
        <w:rPr>
          <w:rFonts w:ascii="Times" w:hAnsi="Times" w:cs="Times New Roman"/>
          <w:sz w:val="20"/>
          <w:szCs w:val="20"/>
        </w:rPr>
        <w:t xml:space="preserve"> of </w:t>
      </w:r>
      <w:r w:rsidRPr="00D525BE">
        <w:rPr>
          <w:rFonts w:ascii="Times" w:hAnsi="Times" w:cs="Times New Roman"/>
          <w:i/>
          <w:sz w:val="20"/>
          <w:szCs w:val="20"/>
        </w:rPr>
        <w:t>k-distance</w:t>
      </w:r>
      <w:r w:rsidRPr="00D525BE">
        <w:rPr>
          <w:rFonts w:ascii="Times" w:hAnsi="Times" w:cs="Times New Roman"/>
          <w:sz w:val="20"/>
          <w:szCs w:val="20"/>
        </w:rPr>
        <w:t xml:space="preserve"> arrays when </w:t>
      </w:r>
      <w:r w:rsidRPr="00D525BE">
        <w:rPr>
          <w:rFonts w:ascii="Times" w:hAnsi="Times" w:cs="Times New Roman"/>
          <w:i/>
          <w:sz w:val="20"/>
          <w:szCs w:val="20"/>
        </w:rPr>
        <w:t>k</w:t>
      </w:r>
      <w:r w:rsidRPr="00D525BE">
        <w:rPr>
          <w:rFonts w:ascii="Times" w:hAnsi="Times" w:cs="Times New Roman"/>
          <w:sz w:val="20"/>
          <w:szCs w:val="20"/>
        </w:rPr>
        <w:t xml:space="preserve"> ≤ 32 (</w:t>
      </w:r>
      <w:r w:rsidRPr="00D525BE">
        <w:rPr>
          <w:rFonts w:ascii="Times" w:hAnsi="Times" w:cs="Times New Roman"/>
          <w:i/>
          <w:sz w:val="20"/>
          <w:szCs w:val="20"/>
        </w:rPr>
        <w:t>n</w:t>
      </w:r>
      <w:r w:rsidRPr="00D525BE">
        <w:rPr>
          <w:rFonts w:ascii="Times" w:hAnsi="Times" w:cs="Times New Roman"/>
          <w:sz w:val="20"/>
          <w:szCs w:val="20"/>
        </w:rPr>
        <w:t xml:space="preserve"> = 2,000,000); in this case </w:t>
      </w:r>
      <w:ins w:id="424" w:author="Hantao" w:date="2021-03-17T11:40:00Z">
        <w:r w:rsidR="00712A02" w:rsidRPr="00712A02">
          <w:rPr>
            <w:rFonts w:ascii="Times" w:hAnsi="Times" w:cs="Times New Roman"/>
            <w:i/>
            <w:iCs/>
            <w:sz w:val="20"/>
            <w:szCs w:val="20"/>
            <w:rPrChange w:id="425" w:author="Hantao" w:date="2021-03-17T11:40:00Z">
              <w:rPr>
                <w:rFonts w:ascii="Times" w:hAnsi="Times" w:cs="Times New Roman"/>
                <w:sz w:val="20"/>
                <w:szCs w:val="20"/>
              </w:rPr>
            </w:rPrChange>
          </w:rPr>
          <w:t xml:space="preserve">insertion </w:t>
        </w:r>
      </w:ins>
      <w:del w:id="426" w:author="Hantao" w:date="2021-03-17T11:40:00Z">
        <w:r w:rsidRPr="00712A02" w:rsidDel="00712A02">
          <w:rPr>
            <w:rFonts w:ascii="Times" w:hAnsi="Times" w:cs="Times New Roman"/>
            <w:i/>
            <w:iCs/>
            <w:sz w:val="20"/>
            <w:szCs w:val="20"/>
            <w:rPrChange w:id="427" w:author="Hantao" w:date="2021-03-17T11:40:00Z">
              <w:rPr>
                <w:rFonts w:ascii="Times" w:hAnsi="Times" w:cs="Times New Roman"/>
                <w:sz w:val="20"/>
                <w:szCs w:val="20"/>
              </w:rPr>
            </w:rPrChange>
          </w:rPr>
          <w:delText>merge</w:delText>
        </w:r>
      </w:del>
      <w:r w:rsidRPr="00712A02">
        <w:rPr>
          <w:rFonts w:ascii="Times" w:hAnsi="Times" w:cs="Times New Roman"/>
          <w:i/>
          <w:iCs/>
          <w:sz w:val="20"/>
          <w:szCs w:val="20"/>
          <w:rPrChange w:id="428" w:author="Hantao" w:date="2021-03-17T11:40:00Z">
            <w:rPr>
              <w:rFonts w:ascii="Times" w:hAnsi="Times" w:cs="Times New Roman"/>
              <w:sz w:val="20"/>
              <w:szCs w:val="20"/>
            </w:rPr>
          </w:rPrChange>
        </w:rPr>
        <w:t>sort</w:t>
      </w:r>
      <w:r w:rsidRPr="00D525BE">
        <w:rPr>
          <w:rFonts w:ascii="Times" w:hAnsi="Times" w:cs="Times New Roman"/>
          <w:sz w:val="20"/>
          <w:szCs w:val="20"/>
        </w:rPr>
        <w:t xml:space="preserve"> is slightly </w:t>
      </w:r>
      <w:ins w:id="429" w:author="Hantao" w:date="2021-03-17T11:40:00Z">
        <w:r w:rsidR="00712A02">
          <w:rPr>
            <w:rFonts w:ascii="Times" w:hAnsi="Times" w:cs="Times New Roman"/>
            <w:sz w:val="20"/>
            <w:szCs w:val="20"/>
          </w:rPr>
          <w:t>faster</w:t>
        </w:r>
      </w:ins>
      <w:del w:id="430" w:author="Hantao" w:date="2021-03-17T11:40:00Z">
        <w:r w:rsidRPr="00D525BE" w:rsidDel="00712A02">
          <w:rPr>
            <w:rFonts w:ascii="Times" w:hAnsi="Times" w:cs="Times New Roman"/>
            <w:sz w:val="20"/>
            <w:szCs w:val="20"/>
          </w:rPr>
          <w:delText>slower</w:delText>
        </w:r>
      </w:del>
      <w:r w:rsidRPr="00D525BE">
        <w:rPr>
          <w:rFonts w:ascii="Times" w:hAnsi="Times" w:cs="Times New Roman"/>
          <w:sz w:val="20"/>
          <w:szCs w:val="20"/>
        </w:rPr>
        <w:t xml:space="preserve"> than </w:t>
      </w:r>
      <w:del w:id="431" w:author="Hantao" w:date="2021-03-17T11:41:00Z">
        <w:r w:rsidRPr="00D525BE" w:rsidDel="00712A02">
          <w:rPr>
            <w:rFonts w:ascii="Times" w:hAnsi="Times" w:cs="Times New Roman"/>
            <w:sz w:val="20"/>
            <w:szCs w:val="20"/>
          </w:rPr>
          <w:delText xml:space="preserve">insertion </w:delText>
        </w:r>
      </w:del>
      <w:ins w:id="432" w:author="Hantao" w:date="2021-03-17T11:41:00Z">
        <w:r w:rsidR="00712A02" w:rsidRPr="00712A02">
          <w:rPr>
            <w:rFonts w:ascii="Times" w:hAnsi="Times" w:cs="Times New Roman"/>
            <w:i/>
            <w:iCs/>
            <w:sz w:val="20"/>
            <w:szCs w:val="20"/>
            <w:rPrChange w:id="433" w:author="Hantao" w:date="2021-03-17T11:41:00Z">
              <w:rPr>
                <w:rFonts w:ascii="Times" w:hAnsi="Times" w:cs="Times New Roman"/>
                <w:sz w:val="20"/>
                <w:szCs w:val="20"/>
              </w:rPr>
            </w:rPrChange>
          </w:rPr>
          <w:t>merge</w:t>
        </w:r>
      </w:ins>
      <w:r w:rsidRPr="00712A02">
        <w:rPr>
          <w:rFonts w:ascii="Times" w:hAnsi="Times" w:cs="Times New Roman"/>
          <w:i/>
          <w:iCs/>
          <w:sz w:val="20"/>
          <w:szCs w:val="20"/>
          <w:rPrChange w:id="434" w:author="Hantao" w:date="2021-03-17T11:41:00Z">
            <w:rPr>
              <w:rFonts w:ascii="Times" w:hAnsi="Times" w:cs="Times New Roman"/>
              <w:sz w:val="20"/>
              <w:szCs w:val="20"/>
            </w:rPr>
          </w:rPrChange>
        </w:rPr>
        <w:t>sort</w:t>
      </w:r>
      <w:r w:rsidRPr="00D525BE">
        <w:rPr>
          <w:rFonts w:ascii="Times" w:hAnsi="Times" w:cs="Times New Roman"/>
          <w:sz w:val="20"/>
          <w:szCs w:val="20"/>
        </w:rPr>
        <w:t xml:space="preserve">. Both </w:t>
      </w:r>
      <w:r w:rsidRPr="00D525BE">
        <w:rPr>
          <w:rFonts w:ascii="Times" w:hAnsi="Times" w:cs="Times New Roman"/>
          <w:i/>
          <w:sz w:val="20"/>
          <w:szCs w:val="20"/>
        </w:rPr>
        <w:t>k</w:t>
      </w:r>
      <w:r w:rsidRPr="00D525BE">
        <w:rPr>
          <w:rFonts w:ascii="Times" w:hAnsi="Times" w:cs="Times New Roman"/>
          <w:sz w:val="20"/>
          <w:szCs w:val="20"/>
        </w:rPr>
        <w:t xml:space="preserve">-distance and </w:t>
      </w:r>
      <w:r w:rsidRPr="00D525BE">
        <w:rPr>
          <w:rFonts w:ascii="Times" w:hAnsi="Times" w:cs="Times New Roman"/>
          <w:i/>
          <w:sz w:val="20"/>
          <w:szCs w:val="20"/>
        </w:rPr>
        <w:t>k</w:t>
      </w:r>
      <w:r w:rsidRPr="00D525BE">
        <w:rPr>
          <w:rFonts w:ascii="Times" w:hAnsi="Times" w:cs="Times New Roman"/>
          <w:sz w:val="20"/>
          <w:szCs w:val="20"/>
        </w:rPr>
        <w:t>-exchange arrays model nearly sorted arrays</w:t>
      </w:r>
      <w:r w:rsidR="000230CA" w:rsidRPr="00D525BE">
        <w:rPr>
          <w:rFonts w:ascii="Times" w:hAnsi="Times" w:cs="Times New Roman"/>
          <w:sz w:val="20"/>
          <w:szCs w:val="20"/>
        </w:rPr>
        <w:t xml:space="preserve"> by several researchers</w:t>
      </w:r>
      <w:r w:rsidRPr="00D525BE">
        <w:rPr>
          <w:rFonts w:ascii="Times" w:hAnsi="Times" w:cs="Times New Roman"/>
          <w:sz w:val="20"/>
          <w:szCs w:val="20"/>
        </w:rPr>
        <w:t xml:space="preserve"> [</w:t>
      </w:r>
      <w:r w:rsidR="00AF52E6">
        <w:rPr>
          <w:rFonts w:ascii="Times" w:hAnsi="Times" w:cs="Times New Roman"/>
          <w:sz w:val="20"/>
          <w:szCs w:val="20"/>
        </w:rPr>
        <w:t>2</w:t>
      </w:r>
      <w:r w:rsidRPr="00D525BE">
        <w:rPr>
          <w:rFonts w:ascii="Times" w:hAnsi="Times" w:cs="Times New Roman"/>
          <w:sz w:val="20"/>
          <w:szCs w:val="20"/>
        </w:rPr>
        <w:t xml:space="preserve">]. Our experimental results show clearly that </w:t>
      </w:r>
      <w:r w:rsidRPr="00712A02">
        <w:rPr>
          <w:rFonts w:ascii="Times" w:hAnsi="Times" w:cs="Times New Roman"/>
          <w:i/>
          <w:iCs/>
          <w:sz w:val="20"/>
          <w:szCs w:val="20"/>
          <w:rPrChange w:id="435" w:author="Hantao" w:date="2021-03-17T11:41:00Z">
            <w:rPr>
              <w:rFonts w:ascii="Times" w:hAnsi="Times" w:cs="Times New Roman"/>
              <w:sz w:val="20"/>
              <w:szCs w:val="20"/>
            </w:rPr>
          </w:rPrChange>
        </w:rPr>
        <w:t>mergesort</w:t>
      </w:r>
      <w:r w:rsidRPr="00D525BE">
        <w:rPr>
          <w:rFonts w:ascii="Times" w:hAnsi="Times" w:cs="Times New Roman"/>
          <w:sz w:val="20"/>
          <w:szCs w:val="20"/>
        </w:rPr>
        <w:t xml:space="preserve"> is the best choice for nearly sorted arrays. The second best is </w:t>
      </w:r>
      <w:r w:rsidRPr="00712A02">
        <w:rPr>
          <w:rFonts w:ascii="Times" w:hAnsi="Times" w:cs="Times New Roman"/>
          <w:i/>
          <w:iCs/>
          <w:sz w:val="20"/>
          <w:szCs w:val="20"/>
          <w:rPrChange w:id="436" w:author="Hantao" w:date="2021-03-17T11:41:00Z">
            <w:rPr>
              <w:rFonts w:ascii="Times" w:hAnsi="Times" w:cs="Times New Roman"/>
              <w:sz w:val="20"/>
              <w:szCs w:val="20"/>
            </w:rPr>
          </w:rPrChange>
        </w:rPr>
        <w:t>quicksort</w:t>
      </w:r>
      <w:r w:rsidRPr="00D525BE">
        <w:rPr>
          <w:rFonts w:ascii="Times" w:hAnsi="Times" w:cs="Times New Roman"/>
          <w:sz w:val="20"/>
          <w:szCs w:val="20"/>
        </w:rPr>
        <w:t xml:space="preserve">, which is much better than the </w:t>
      </w:r>
      <w:r w:rsidRPr="00712A02">
        <w:rPr>
          <w:rFonts w:ascii="Times" w:hAnsi="Times" w:cs="Times New Roman"/>
          <w:i/>
          <w:iCs/>
          <w:sz w:val="20"/>
          <w:szCs w:val="20"/>
          <w:rPrChange w:id="437" w:author="Hantao" w:date="2021-03-17T11:41:00Z">
            <w:rPr>
              <w:rFonts w:ascii="Times" w:hAnsi="Times" w:cs="Times New Roman"/>
              <w:sz w:val="20"/>
              <w:szCs w:val="20"/>
            </w:rPr>
          </w:rPrChange>
        </w:rPr>
        <w:t>splaysort</w:t>
      </w:r>
      <w:r w:rsidRPr="00D525BE">
        <w:rPr>
          <w:rFonts w:ascii="Times" w:hAnsi="Times" w:cs="Times New Roman"/>
          <w:sz w:val="20"/>
          <w:szCs w:val="20"/>
        </w:rPr>
        <w:t xml:space="preserve"> method reported in [</w:t>
      </w:r>
      <w:r w:rsidR="00DD1F70">
        <w:rPr>
          <w:rFonts w:ascii="Times" w:hAnsi="Times" w:cs="Times New Roman"/>
          <w:sz w:val="20"/>
          <w:szCs w:val="20"/>
        </w:rPr>
        <w:t>9</w:t>
      </w:r>
      <w:r w:rsidRPr="00D525BE">
        <w:rPr>
          <w:rFonts w:ascii="Times" w:hAnsi="Times" w:cs="Times New Roman"/>
          <w:sz w:val="20"/>
          <w:szCs w:val="20"/>
        </w:rPr>
        <w:t xml:space="preserve">]. Whenever we use the above </w:t>
      </w:r>
      <w:r w:rsidR="000230CA" w:rsidRPr="00D525BE">
        <w:rPr>
          <w:rFonts w:ascii="Times" w:hAnsi="Times" w:cs="Times New Roman"/>
          <w:sz w:val="20"/>
          <w:szCs w:val="20"/>
        </w:rPr>
        <w:t>12</w:t>
      </w:r>
      <w:r w:rsidRPr="00D525BE">
        <w:rPr>
          <w:rFonts w:ascii="Times" w:hAnsi="Times" w:cs="Times New Roman"/>
          <w:sz w:val="20"/>
          <w:szCs w:val="20"/>
        </w:rPr>
        <w:t xml:space="preserve"> classes of instances, we will always include the best performers for each class so that the </w:t>
      </w:r>
      <w:r w:rsidR="000230CA" w:rsidRPr="00D525BE">
        <w:rPr>
          <w:rFonts w:ascii="Times" w:hAnsi="Times" w:cs="Times New Roman"/>
          <w:sz w:val="20"/>
          <w:szCs w:val="20"/>
        </w:rPr>
        <w:t>ratios</w:t>
      </w:r>
      <w:r w:rsidRPr="00D525BE">
        <w:rPr>
          <w:rFonts w:ascii="Times" w:hAnsi="Times" w:cs="Times New Roman"/>
          <w:sz w:val="20"/>
          <w:szCs w:val="20"/>
        </w:rPr>
        <w:t xml:space="preserve"> of each method</w:t>
      </w:r>
      <w:r w:rsidR="000230CA" w:rsidRPr="00D525BE">
        <w:rPr>
          <w:rFonts w:ascii="Times" w:hAnsi="Times" w:cs="Times New Roman"/>
          <w:sz w:val="20"/>
          <w:szCs w:val="20"/>
        </w:rPr>
        <w:t>’s run time to the best time</w:t>
      </w:r>
      <w:r w:rsidRPr="00D525BE">
        <w:rPr>
          <w:rFonts w:ascii="Times" w:hAnsi="Times" w:cs="Times New Roman"/>
          <w:sz w:val="20"/>
          <w:szCs w:val="20"/>
        </w:rPr>
        <w:t xml:space="preserve"> for that class will be kept the same.</w:t>
      </w:r>
    </w:p>
    <w:p w14:paraId="3868F0DD" w14:textId="77777777" w:rsidR="0028727D" w:rsidRPr="00D525BE" w:rsidRDefault="0028727D" w:rsidP="006E107B">
      <w:pPr>
        <w:spacing w:after="0"/>
        <w:rPr>
          <w:rFonts w:ascii="Times" w:hAnsi="Times" w:cs="Times New Roman"/>
          <w:sz w:val="20"/>
          <w:szCs w:val="20"/>
        </w:rPr>
      </w:pPr>
    </w:p>
    <w:p w14:paraId="2CED1372" w14:textId="77777777" w:rsidR="000830DC" w:rsidRPr="00D525BE" w:rsidRDefault="000830DC" w:rsidP="000830DC">
      <w:pPr>
        <w:pStyle w:val="ListParagraph"/>
        <w:spacing w:after="0"/>
        <w:ind w:left="360"/>
        <w:rPr>
          <w:rFonts w:ascii="Times" w:hAnsi="Times" w:cs="Arial"/>
          <w:b/>
          <w:sz w:val="18"/>
          <w:szCs w:val="18"/>
        </w:rPr>
      </w:pPr>
    </w:p>
    <w:p w14:paraId="1E0FC8FE" w14:textId="77777777" w:rsidR="00AC2EDC" w:rsidRPr="00D525BE" w:rsidRDefault="00431AF1" w:rsidP="00431AF1">
      <w:pPr>
        <w:spacing w:after="0"/>
        <w:rPr>
          <w:rFonts w:ascii="Times" w:hAnsi="Times" w:cs="Arial"/>
          <w:b/>
          <w:sz w:val="18"/>
          <w:szCs w:val="18"/>
        </w:rPr>
      </w:pPr>
      <w:r w:rsidRPr="00D525BE">
        <w:rPr>
          <w:rFonts w:ascii="Times" w:hAnsi="Times" w:cs="Arial"/>
          <w:b/>
          <w:sz w:val="18"/>
          <w:szCs w:val="18"/>
        </w:rPr>
        <w:t>3. SELECT BEST MERGESORT</w:t>
      </w:r>
      <w:r w:rsidR="00E716DE" w:rsidRPr="00D525BE">
        <w:rPr>
          <w:rFonts w:ascii="Times" w:hAnsi="Times" w:cs="Arial"/>
          <w:b/>
          <w:sz w:val="18"/>
          <w:szCs w:val="18"/>
        </w:rPr>
        <w:t xml:space="preserve">                                                                                                              </w:t>
      </w:r>
    </w:p>
    <w:p w14:paraId="5E9E842D" w14:textId="77777777" w:rsidR="00695E14" w:rsidRPr="00D525BE" w:rsidRDefault="00695E14" w:rsidP="006E107B">
      <w:pPr>
        <w:spacing w:after="0"/>
        <w:rPr>
          <w:rFonts w:ascii="Times" w:hAnsi="Times" w:cs="Times New Roman"/>
          <w:sz w:val="20"/>
          <w:szCs w:val="20"/>
        </w:rPr>
      </w:pPr>
    </w:p>
    <w:p w14:paraId="02418C44" w14:textId="411E0099"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The first choice for selecting the best implementation of</w:t>
      </w:r>
      <w:ins w:id="438" w:author="Hantao" w:date="2021-03-17T11:42:00Z">
        <w:r w:rsidR="00712A02">
          <w:rPr>
            <w:rFonts w:ascii="Times" w:hAnsi="Times" w:cs="Times New Roman"/>
            <w:sz w:val="20"/>
            <w:szCs w:val="20"/>
          </w:rPr>
          <w:t xml:space="preserve"> </w:t>
        </w:r>
        <w:r w:rsidR="00712A02" w:rsidRPr="00712A02">
          <w:rPr>
            <w:rFonts w:ascii="Times" w:hAnsi="Times" w:cs="Times New Roman"/>
            <w:i/>
            <w:iCs/>
            <w:sz w:val="20"/>
            <w:szCs w:val="20"/>
            <w:rPrChange w:id="439" w:author="Hantao" w:date="2021-03-17T11:43:00Z">
              <w:rPr>
                <w:rFonts w:ascii="Times" w:hAnsi="Times" w:cs="Times New Roman"/>
                <w:sz w:val="20"/>
                <w:szCs w:val="20"/>
              </w:rPr>
            </w:rPrChange>
          </w:rPr>
          <w:t>natural</w:t>
        </w:r>
      </w:ins>
      <w:r w:rsidRPr="00712A02">
        <w:rPr>
          <w:rFonts w:ascii="Times" w:hAnsi="Times" w:cs="Times New Roman"/>
          <w:i/>
          <w:iCs/>
          <w:sz w:val="20"/>
          <w:szCs w:val="20"/>
          <w:rPrChange w:id="440" w:author="Hantao" w:date="2021-03-17T11:43:00Z">
            <w:rPr>
              <w:rFonts w:ascii="Times" w:hAnsi="Times" w:cs="Times New Roman"/>
              <w:sz w:val="20"/>
              <w:szCs w:val="20"/>
            </w:rPr>
          </w:rPrChange>
        </w:rPr>
        <w:t xml:space="preserve"> mergesort </w:t>
      </w:r>
      <w:r w:rsidRPr="00D525BE">
        <w:rPr>
          <w:rFonts w:ascii="Times" w:hAnsi="Times" w:cs="Times New Roman"/>
          <w:sz w:val="20"/>
          <w:szCs w:val="20"/>
        </w:rPr>
        <w:t xml:space="preserve">is perhaps </w:t>
      </w:r>
      <w:r w:rsidRPr="00712A02">
        <w:rPr>
          <w:rFonts w:ascii="Times" w:hAnsi="Times" w:cs="Times New Roman"/>
          <w:i/>
          <w:iCs/>
          <w:sz w:val="20"/>
          <w:szCs w:val="20"/>
          <w:rPrChange w:id="441" w:author="Hantao" w:date="2021-03-17T11:43:00Z">
            <w:rPr>
              <w:rFonts w:ascii="Times" w:hAnsi="Times" w:cs="Times New Roman"/>
              <w:sz w:val="20"/>
              <w:szCs w:val="20"/>
            </w:rPr>
          </w:rPrChange>
        </w:rPr>
        <w:t>timsort</w:t>
      </w:r>
      <w:r w:rsidRPr="00D525BE">
        <w:rPr>
          <w:rFonts w:ascii="Times" w:hAnsi="Times" w:cs="Times New Roman"/>
          <w:sz w:val="20"/>
          <w:szCs w:val="20"/>
        </w:rPr>
        <w:t xml:space="preserve"> </w:t>
      </w:r>
      <w:r w:rsidR="002E5182" w:rsidRPr="00D525BE">
        <w:rPr>
          <w:rFonts w:ascii="Times" w:hAnsi="Times" w:cs="Times New Roman"/>
          <w:sz w:val="20"/>
          <w:szCs w:val="20"/>
        </w:rPr>
        <w:t>[</w:t>
      </w:r>
      <w:r w:rsidR="00DD1F70">
        <w:rPr>
          <w:rFonts w:ascii="Times" w:hAnsi="Times" w:cs="Times New Roman"/>
          <w:sz w:val="20"/>
          <w:szCs w:val="20"/>
        </w:rPr>
        <w:t>10</w:t>
      </w:r>
      <w:r w:rsidR="002E5182" w:rsidRPr="00D525BE">
        <w:rPr>
          <w:rFonts w:ascii="Times" w:hAnsi="Times" w:cs="Times New Roman"/>
          <w:sz w:val="20"/>
          <w:szCs w:val="20"/>
        </w:rPr>
        <w:t>]</w:t>
      </w:r>
      <w:r w:rsidRPr="00D525BE">
        <w:rPr>
          <w:rFonts w:ascii="Times" w:hAnsi="Times" w:cs="Times New Roman"/>
          <w:sz w:val="20"/>
          <w:szCs w:val="20"/>
        </w:rPr>
        <w:t>.</w:t>
      </w:r>
      <w:r w:rsidR="000830DC" w:rsidRPr="00D525BE">
        <w:rPr>
          <w:rFonts w:ascii="Times" w:hAnsi="Times" w:cs="Times New Roman"/>
          <w:sz w:val="20"/>
          <w:szCs w:val="20"/>
        </w:rPr>
        <w:t xml:space="preserve"> </w:t>
      </w:r>
      <w:r w:rsidRPr="00712A02">
        <w:rPr>
          <w:rFonts w:ascii="Times" w:hAnsi="Times" w:cs="Times New Roman"/>
          <w:i/>
          <w:iCs/>
          <w:sz w:val="20"/>
          <w:szCs w:val="20"/>
          <w:rPrChange w:id="442" w:author="Hantao" w:date="2021-03-17T11:43:00Z">
            <w:rPr>
              <w:rFonts w:ascii="Times" w:hAnsi="Times" w:cs="Times New Roman"/>
              <w:sz w:val="20"/>
              <w:szCs w:val="20"/>
            </w:rPr>
          </w:rPrChange>
        </w:rPr>
        <w:t>Timsort</w:t>
      </w:r>
      <w:r w:rsidRPr="00D525BE">
        <w:rPr>
          <w:rFonts w:ascii="Times" w:hAnsi="Times" w:cs="Times New Roman"/>
          <w:sz w:val="20"/>
          <w:szCs w:val="20"/>
        </w:rPr>
        <w:t xml:space="preserve"> is a highly optimized implementation of </w:t>
      </w:r>
      <w:ins w:id="443" w:author="Hantao" w:date="2021-03-17T11:43:00Z">
        <w:r w:rsidR="00712A02" w:rsidRPr="00712A02">
          <w:rPr>
            <w:rFonts w:ascii="Times" w:hAnsi="Times" w:cs="Times New Roman"/>
            <w:i/>
            <w:iCs/>
            <w:sz w:val="20"/>
            <w:szCs w:val="20"/>
            <w:rPrChange w:id="444" w:author="Hantao" w:date="2021-03-17T11:43:00Z">
              <w:rPr>
                <w:rFonts w:ascii="Times" w:hAnsi="Times" w:cs="Times New Roman"/>
                <w:sz w:val="20"/>
                <w:szCs w:val="20"/>
              </w:rPr>
            </w:rPrChange>
          </w:rPr>
          <w:t xml:space="preserve">natural </w:t>
        </w:r>
      </w:ins>
      <w:r w:rsidRPr="00712A02">
        <w:rPr>
          <w:rFonts w:ascii="Times" w:hAnsi="Times" w:cs="Times New Roman"/>
          <w:i/>
          <w:iCs/>
          <w:sz w:val="20"/>
          <w:szCs w:val="20"/>
          <w:rPrChange w:id="445" w:author="Hantao" w:date="2021-03-17T11:43:00Z">
            <w:rPr>
              <w:rFonts w:ascii="Times" w:hAnsi="Times" w:cs="Times New Roman"/>
              <w:sz w:val="20"/>
              <w:szCs w:val="20"/>
            </w:rPr>
          </w:rPrChange>
        </w:rPr>
        <w:t>mergesort</w:t>
      </w:r>
      <w:r w:rsidRPr="00D525BE">
        <w:rPr>
          <w:rFonts w:ascii="Times" w:hAnsi="Times" w:cs="Times New Roman"/>
          <w:sz w:val="20"/>
          <w:szCs w:val="20"/>
        </w:rPr>
        <w:t xml:space="preserve"> with at least the following techniques:</w:t>
      </w:r>
    </w:p>
    <w:p w14:paraId="27AEBEFB" w14:textId="77777777" w:rsidR="00AC2EDC" w:rsidRPr="00D525BE" w:rsidRDefault="00AC2EDC" w:rsidP="00D525BE">
      <w:pPr>
        <w:spacing w:after="0" w:line="240" w:lineRule="auto"/>
        <w:jc w:val="both"/>
        <w:rPr>
          <w:rFonts w:ascii="Times" w:hAnsi="Times" w:cs="Times New Roman"/>
          <w:sz w:val="20"/>
          <w:szCs w:val="20"/>
        </w:rPr>
      </w:pPr>
    </w:p>
    <w:p w14:paraId="75E17874" w14:textId="0AE3DC28"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 xml:space="preserve">When scanning the input, if it finds a </w:t>
      </w:r>
      <w:del w:id="446" w:author="Hantao" w:date="2021-03-17T13:30:00Z">
        <w:r w:rsidRPr="00D525BE" w:rsidDel="00FE044C">
          <w:rPr>
            <w:rFonts w:ascii="Times" w:hAnsi="Times" w:cs="Times New Roman"/>
            <w:sz w:val="20"/>
            <w:szCs w:val="20"/>
          </w:rPr>
          <w:delText>reversely</w:delText>
        </w:r>
      </w:del>
      <w:ins w:id="447"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subsequence, it will reverse the subsequence to create a </w:t>
      </w:r>
      <w:del w:id="448" w:author="Hantao" w:date="2021-03-17T11:43:00Z">
        <w:r w:rsidRPr="00D525BE" w:rsidDel="00712A02">
          <w:rPr>
            <w:rFonts w:ascii="Times" w:hAnsi="Times" w:cs="Times New Roman"/>
            <w:sz w:val="20"/>
            <w:szCs w:val="20"/>
          </w:rPr>
          <w:delText xml:space="preserve">longer </w:delText>
        </w:r>
      </w:del>
      <w:r w:rsidRPr="00D525BE">
        <w:rPr>
          <w:rFonts w:ascii="Times" w:hAnsi="Times" w:cs="Times New Roman"/>
          <w:sz w:val="20"/>
          <w:szCs w:val="20"/>
        </w:rPr>
        <w:t xml:space="preserve">run. If the stable property is required, either the </w:t>
      </w:r>
      <w:del w:id="449" w:author="Hantao" w:date="2021-03-17T13:30:00Z">
        <w:r w:rsidRPr="00D525BE" w:rsidDel="00FE044C">
          <w:rPr>
            <w:rFonts w:ascii="Times" w:hAnsi="Times" w:cs="Times New Roman"/>
            <w:sz w:val="20"/>
            <w:szCs w:val="20"/>
          </w:rPr>
          <w:delText>reversely</w:delText>
        </w:r>
      </w:del>
      <w:ins w:id="450"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subsequence cannot contain equal elements (as done in </w:t>
      </w:r>
      <w:r w:rsidRPr="00712A02">
        <w:rPr>
          <w:rFonts w:ascii="Times" w:hAnsi="Times" w:cs="Times New Roman"/>
          <w:i/>
          <w:iCs/>
          <w:sz w:val="20"/>
          <w:szCs w:val="20"/>
          <w:rPrChange w:id="451" w:author="Hantao" w:date="2021-03-17T11:44:00Z">
            <w:rPr>
              <w:rFonts w:ascii="Times" w:hAnsi="Times" w:cs="Times New Roman"/>
              <w:sz w:val="20"/>
              <w:szCs w:val="20"/>
            </w:rPr>
          </w:rPrChange>
        </w:rPr>
        <w:t>timsort</w:t>
      </w:r>
      <w:r w:rsidRPr="00D525BE">
        <w:rPr>
          <w:rFonts w:ascii="Times" w:hAnsi="Times" w:cs="Times New Roman"/>
          <w:sz w:val="20"/>
          <w:szCs w:val="20"/>
        </w:rPr>
        <w:t>) or subarrays of equal elements are reversed twice (as done in our implementation).</w:t>
      </w:r>
    </w:p>
    <w:p w14:paraId="65D6DFBE" w14:textId="61A8214F" w:rsidR="000830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 xml:space="preserve">If a run in the input is </w:t>
      </w:r>
      <w:ins w:id="452" w:author="Hantao" w:date="2021-03-17T11:45:00Z">
        <w:r w:rsidR="00712A02">
          <w:rPr>
            <w:rFonts w:ascii="Times" w:hAnsi="Times" w:cs="Times New Roman"/>
            <w:sz w:val="20"/>
            <w:szCs w:val="20"/>
          </w:rPr>
          <w:t>less</w:t>
        </w:r>
      </w:ins>
      <w:del w:id="453" w:author="Hantao" w:date="2021-03-17T11:45:00Z">
        <w:r w:rsidRPr="00D525BE" w:rsidDel="00712A02">
          <w:rPr>
            <w:rFonts w:ascii="Times" w:hAnsi="Times" w:cs="Times New Roman"/>
            <w:sz w:val="20"/>
            <w:szCs w:val="20"/>
          </w:rPr>
          <w:delText>shorter</w:delText>
        </w:r>
      </w:del>
      <w:r w:rsidRPr="00D525BE">
        <w:rPr>
          <w:rFonts w:ascii="Times" w:hAnsi="Times" w:cs="Times New Roman"/>
          <w:sz w:val="20"/>
          <w:szCs w:val="20"/>
        </w:rPr>
        <w:t xml:space="preserve"> than </w:t>
      </w:r>
      <w:r w:rsidR="000230CA" w:rsidRPr="00D525BE">
        <w:rPr>
          <w:rFonts w:ascii="Times" w:hAnsi="Times" w:cs="Times New Roman"/>
          <w:sz w:val="20"/>
          <w:szCs w:val="20"/>
        </w:rPr>
        <w:t>the minimal length for a run</w:t>
      </w:r>
      <w:r w:rsidRPr="00D525BE">
        <w:rPr>
          <w:rFonts w:ascii="Times" w:hAnsi="Times" w:cs="Times New Roman"/>
          <w:sz w:val="20"/>
          <w:szCs w:val="20"/>
        </w:rPr>
        <w:t xml:space="preserve">, </w:t>
      </w:r>
      <w:r w:rsidRPr="00712A02">
        <w:rPr>
          <w:rFonts w:ascii="Times" w:hAnsi="Times" w:cs="Times New Roman"/>
          <w:i/>
          <w:iCs/>
          <w:sz w:val="20"/>
          <w:szCs w:val="20"/>
          <w:rPrChange w:id="454" w:author="Hantao" w:date="2021-03-17T11:46:00Z">
            <w:rPr>
              <w:rFonts w:ascii="Times" w:hAnsi="Times" w:cs="Times New Roman"/>
              <w:sz w:val="20"/>
              <w:szCs w:val="20"/>
            </w:rPr>
          </w:rPrChange>
        </w:rPr>
        <w:t>insertion sort</w:t>
      </w:r>
      <w:r w:rsidRPr="00D525BE">
        <w:rPr>
          <w:rFonts w:ascii="Times" w:hAnsi="Times" w:cs="Times New Roman"/>
          <w:sz w:val="20"/>
          <w:szCs w:val="20"/>
        </w:rPr>
        <w:t xml:space="preserve"> is called to create a longer run.</w:t>
      </w:r>
      <w:r w:rsidR="000230CA" w:rsidRPr="00D525BE">
        <w:rPr>
          <w:rFonts w:ascii="Times" w:hAnsi="Times" w:cs="Times New Roman"/>
          <w:sz w:val="20"/>
          <w:szCs w:val="20"/>
        </w:rPr>
        <w:t xml:space="preserve"> </w:t>
      </w:r>
    </w:p>
    <w:p w14:paraId="7F52618C" w14:textId="66D91FD6" w:rsidR="00AC2EDC" w:rsidRPr="00D525BE" w:rsidRDefault="000230CA"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The minimal length</w:t>
      </w:r>
      <w:ins w:id="455" w:author="Hantao" w:date="2021-03-17T11:47:00Z">
        <w:r w:rsidR="00712A02">
          <w:rPr>
            <w:rFonts w:ascii="Times" w:hAnsi="Times" w:cs="Times New Roman"/>
            <w:sz w:val="20"/>
            <w:szCs w:val="20"/>
          </w:rPr>
          <w:t xml:space="preserve"> of run</w:t>
        </w:r>
      </w:ins>
      <w:ins w:id="456" w:author="Hantao" w:date="2021-03-17T11:46:00Z">
        <w:r w:rsidR="00712A02">
          <w:rPr>
            <w:rFonts w:ascii="Times" w:hAnsi="Times" w:cs="Times New Roman"/>
            <w:sz w:val="20"/>
            <w:szCs w:val="20"/>
          </w:rPr>
          <w:t>s</w:t>
        </w:r>
      </w:ins>
      <w:r w:rsidRPr="00D525BE">
        <w:rPr>
          <w:rFonts w:ascii="Times" w:hAnsi="Times" w:cs="Times New Roman"/>
          <w:sz w:val="20"/>
          <w:szCs w:val="20"/>
        </w:rPr>
        <w:t xml:space="preserve"> can be preset, or adjusted so that </w:t>
      </w:r>
      <w:del w:id="457" w:author="Hantao" w:date="2021-03-17T11:48:00Z">
        <w:r w:rsidR="00CC38C5" w:rsidRPr="00D525BE" w:rsidDel="00712A02">
          <w:rPr>
            <w:rFonts w:ascii="Times" w:hAnsi="Times" w:cs="Times New Roman"/>
            <w:sz w:val="20"/>
            <w:szCs w:val="20"/>
          </w:rPr>
          <w:delText>if each run keeps the minimal length, then</w:delText>
        </w:r>
      </w:del>
      <w:r w:rsidR="00CC38C5" w:rsidRPr="00D525BE">
        <w:rPr>
          <w:rFonts w:ascii="Times" w:hAnsi="Times" w:cs="Times New Roman"/>
          <w:sz w:val="20"/>
          <w:szCs w:val="20"/>
        </w:rPr>
        <w:t xml:space="preserve"> the number of runs is (or </w:t>
      </w:r>
      <w:r w:rsidR="000830DC" w:rsidRPr="00D525BE">
        <w:rPr>
          <w:rFonts w:ascii="Times" w:hAnsi="Times" w:cs="Times New Roman"/>
          <w:sz w:val="20"/>
          <w:szCs w:val="20"/>
        </w:rPr>
        <w:t>slightly less than</w:t>
      </w:r>
      <w:r w:rsidR="00CC38C5" w:rsidRPr="00D525BE">
        <w:rPr>
          <w:rFonts w:ascii="Times" w:hAnsi="Times" w:cs="Times New Roman"/>
          <w:sz w:val="20"/>
          <w:szCs w:val="20"/>
        </w:rPr>
        <w:t>) a power of two.</w:t>
      </w:r>
    </w:p>
    <w:p w14:paraId="16753CC9" w14:textId="77777777"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A binary search is used in</w:t>
      </w:r>
      <w:del w:id="458" w:author="Hantao" w:date="2021-03-17T11:49:00Z">
        <w:r w:rsidRPr="00D525BE" w:rsidDel="00712A02">
          <w:rPr>
            <w:rFonts w:ascii="Times" w:hAnsi="Times" w:cs="Times New Roman"/>
            <w:sz w:val="20"/>
            <w:szCs w:val="20"/>
          </w:rPr>
          <w:delText xml:space="preserve"> the</w:delText>
        </w:r>
      </w:del>
      <w:r w:rsidRPr="00D525BE">
        <w:rPr>
          <w:rFonts w:ascii="Times" w:hAnsi="Times" w:cs="Times New Roman"/>
          <w:sz w:val="20"/>
          <w:szCs w:val="20"/>
        </w:rPr>
        <w:t xml:space="preserve"> </w:t>
      </w:r>
      <w:r w:rsidRPr="00712A02">
        <w:rPr>
          <w:rFonts w:ascii="Times" w:hAnsi="Times" w:cs="Times New Roman"/>
          <w:i/>
          <w:iCs/>
          <w:sz w:val="20"/>
          <w:szCs w:val="20"/>
          <w:rPrChange w:id="459" w:author="Hantao" w:date="2021-03-17T11:49:00Z">
            <w:rPr>
              <w:rFonts w:ascii="Times" w:hAnsi="Times" w:cs="Times New Roman"/>
              <w:sz w:val="20"/>
              <w:szCs w:val="20"/>
            </w:rPr>
          </w:rPrChange>
        </w:rPr>
        <w:t xml:space="preserve">insertion sort </w:t>
      </w:r>
      <w:r w:rsidRPr="00D525BE">
        <w:rPr>
          <w:rFonts w:ascii="Times" w:hAnsi="Times" w:cs="Times New Roman"/>
          <w:sz w:val="20"/>
          <w:szCs w:val="20"/>
        </w:rPr>
        <w:t>to locate the position of the element to be inserted in the sorted list.</w:t>
      </w:r>
    </w:p>
    <w:p w14:paraId="2AA9A77D" w14:textId="77777777"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Runs are inserted in a stack. Let X, Y, Z be the sizes of the top three runs in the stack, then it maintains that X &gt; Y+Z and Y</w:t>
      </w:r>
      <w:r w:rsidR="006B7864" w:rsidRPr="00D525BE">
        <w:rPr>
          <w:rFonts w:ascii="Times" w:hAnsi="Times" w:cs="Times New Roman"/>
          <w:sz w:val="20"/>
          <w:szCs w:val="20"/>
        </w:rPr>
        <w:t xml:space="preserve"> </w:t>
      </w:r>
      <w:r w:rsidRPr="00D525BE">
        <w:rPr>
          <w:rFonts w:ascii="Times" w:hAnsi="Times" w:cs="Times New Roman"/>
          <w:sz w:val="20"/>
          <w:szCs w:val="20"/>
        </w:rPr>
        <w:t>&gt;</w:t>
      </w:r>
      <w:r w:rsidR="006B7864" w:rsidRPr="00D525BE">
        <w:rPr>
          <w:rFonts w:ascii="Times" w:hAnsi="Times" w:cs="Times New Roman"/>
          <w:sz w:val="20"/>
          <w:szCs w:val="20"/>
        </w:rPr>
        <w:t xml:space="preserve"> </w:t>
      </w:r>
      <w:r w:rsidRPr="00D525BE">
        <w:rPr>
          <w:rFonts w:ascii="Times" w:hAnsi="Times" w:cs="Times New Roman"/>
          <w:sz w:val="20"/>
          <w:szCs w:val="20"/>
        </w:rPr>
        <w:t xml:space="preserve">Z.  If X &lt; Y+Z, then Y is merged with the smaller of X and Z until the two conditions are satisfied. </w:t>
      </w:r>
    </w:p>
    <w:p w14:paraId="498B304A" w14:textId="3C735DFE"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 xml:space="preserve">Merge is always done among two consecutive sorted subarrays, say A and B. Any element in A no bigger than the first element of B is removed from the merge process. Similarly, any element of B bigger than the last element of A is also removed from the merge process. </w:t>
      </w:r>
      <w:del w:id="460" w:author="Hantao" w:date="2021-03-17T11:50:00Z">
        <w:r w:rsidRPr="00D525BE" w:rsidDel="00D80D02">
          <w:rPr>
            <w:rFonts w:ascii="Times" w:hAnsi="Times" w:cs="Times New Roman"/>
            <w:sz w:val="20"/>
            <w:szCs w:val="20"/>
          </w:rPr>
          <w:delText xml:space="preserve">Only the shorter list of </w:delText>
        </w:r>
      </w:del>
      <w:ins w:id="461" w:author="Hantao" w:date="2021-03-17T11:50:00Z">
        <w:r w:rsidR="00D80D02">
          <w:rPr>
            <w:rFonts w:ascii="Times" w:hAnsi="Times" w:cs="Times New Roman"/>
            <w:sz w:val="20"/>
            <w:szCs w:val="20"/>
          </w:rPr>
          <w:t xml:space="preserve">If </w:t>
        </w:r>
      </w:ins>
      <w:r w:rsidRPr="00D525BE">
        <w:rPr>
          <w:rFonts w:ascii="Times" w:hAnsi="Times" w:cs="Times New Roman"/>
          <w:sz w:val="20"/>
          <w:szCs w:val="20"/>
        </w:rPr>
        <w:t xml:space="preserve">A </w:t>
      </w:r>
      <w:ins w:id="462" w:author="Hantao" w:date="2021-03-17T11:50:00Z">
        <w:r w:rsidR="00D80D02">
          <w:rPr>
            <w:rFonts w:ascii="Times" w:hAnsi="Times" w:cs="Times New Roman"/>
            <w:sz w:val="20"/>
            <w:szCs w:val="20"/>
          </w:rPr>
          <w:t xml:space="preserve">is shorter than </w:t>
        </w:r>
      </w:ins>
      <w:del w:id="463" w:author="Hantao" w:date="2021-03-17T11:50:00Z">
        <w:r w:rsidRPr="00D525BE" w:rsidDel="00D80D02">
          <w:rPr>
            <w:rFonts w:ascii="Times" w:hAnsi="Times" w:cs="Times New Roman"/>
            <w:sz w:val="20"/>
            <w:szCs w:val="20"/>
          </w:rPr>
          <w:delText>or</w:delText>
        </w:r>
      </w:del>
      <w:r w:rsidRPr="00D525BE">
        <w:rPr>
          <w:rFonts w:ascii="Times" w:hAnsi="Times" w:cs="Times New Roman"/>
          <w:sz w:val="20"/>
          <w:szCs w:val="20"/>
        </w:rPr>
        <w:t xml:space="preserve"> B</w:t>
      </w:r>
      <w:ins w:id="464" w:author="Hantao" w:date="2021-03-17T11:51:00Z">
        <w:r w:rsidR="00D80D02">
          <w:rPr>
            <w:rFonts w:ascii="Times" w:hAnsi="Times" w:cs="Times New Roman"/>
            <w:sz w:val="20"/>
            <w:szCs w:val="20"/>
          </w:rPr>
          <w:t>, then A</w:t>
        </w:r>
      </w:ins>
      <w:r w:rsidRPr="00D525BE">
        <w:rPr>
          <w:rFonts w:ascii="Times" w:hAnsi="Times" w:cs="Times New Roman"/>
          <w:sz w:val="20"/>
          <w:szCs w:val="20"/>
        </w:rPr>
        <w:t xml:space="preserve"> is copied into a temporary memory</w:t>
      </w:r>
      <w:ins w:id="465" w:author="Hantao" w:date="2021-03-17T11:51:00Z">
        <w:r w:rsidR="00D80D02">
          <w:rPr>
            <w:rFonts w:ascii="Times" w:hAnsi="Times" w:cs="Times New Roman"/>
            <w:sz w:val="20"/>
            <w:szCs w:val="20"/>
          </w:rPr>
          <w:t>; otherwise B is copied before the merge process</w:t>
        </w:r>
      </w:ins>
      <w:r w:rsidRPr="00D525BE">
        <w:rPr>
          <w:rFonts w:ascii="Times" w:hAnsi="Times" w:cs="Times New Roman"/>
          <w:sz w:val="20"/>
          <w:szCs w:val="20"/>
        </w:rPr>
        <w:t xml:space="preserve">. </w:t>
      </w:r>
    </w:p>
    <w:p w14:paraId="7BC86477" w14:textId="417BBAD5"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Merge goes into the galloping mode if A (or B) wins for a consecutive number of times</w:t>
      </w:r>
      <w:ins w:id="466" w:author="Hantao" w:date="2021-03-17T11:52:00Z">
        <w:r w:rsidR="00D80D02">
          <w:rPr>
            <w:rFonts w:ascii="Times" w:hAnsi="Times" w:cs="Times New Roman"/>
            <w:sz w:val="20"/>
            <w:szCs w:val="20"/>
          </w:rPr>
          <w:t xml:space="preserve"> (a preset number)</w:t>
        </w:r>
      </w:ins>
      <w:r w:rsidRPr="00D525BE">
        <w:rPr>
          <w:rFonts w:ascii="Times" w:hAnsi="Times" w:cs="Times New Roman"/>
          <w:sz w:val="20"/>
          <w:szCs w:val="20"/>
        </w:rPr>
        <w:t>. In the galloping mode, the binary search is used to locate the position in A where the current element in B should go.</w:t>
      </w:r>
    </w:p>
    <w:p w14:paraId="51C32469" w14:textId="77777777" w:rsidR="00AC2EDC" w:rsidRPr="00D525BE" w:rsidRDefault="00AC2EDC">
      <w:pPr>
        <w:spacing w:after="0" w:line="240" w:lineRule="auto"/>
        <w:rPr>
          <w:rFonts w:ascii="Times" w:hAnsi="Times" w:cs="Times New Roman"/>
          <w:sz w:val="20"/>
          <w:szCs w:val="20"/>
        </w:rPr>
      </w:pPr>
    </w:p>
    <w:p w14:paraId="4658C1A9" w14:textId="6281A725"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b/>
          <w:sz w:val="20"/>
          <w:szCs w:val="20"/>
        </w:rPr>
        <w:t>Example</w:t>
      </w:r>
      <w:r w:rsidRPr="00D525BE">
        <w:rPr>
          <w:rFonts w:ascii="Times" w:hAnsi="Times" w:cs="Times New Roman"/>
          <w:sz w:val="20"/>
          <w:szCs w:val="20"/>
        </w:rPr>
        <w:t xml:space="preserve">: Suppose the input </w:t>
      </w:r>
      <w:r w:rsidRPr="00D80D02">
        <w:rPr>
          <w:rFonts w:ascii="Times" w:hAnsi="Times" w:cs="Times New Roman"/>
          <w:i/>
          <w:iCs/>
          <w:sz w:val="20"/>
          <w:szCs w:val="20"/>
          <w:rPrChange w:id="467" w:author="Hantao" w:date="2021-03-17T11:53:00Z">
            <w:rPr>
              <w:rFonts w:ascii="Times" w:hAnsi="Times" w:cs="Times New Roman"/>
              <w:sz w:val="20"/>
              <w:szCs w:val="20"/>
            </w:rPr>
          </w:rPrChange>
        </w:rPr>
        <w:t>A</w:t>
      </w:r>
      <w:r w:rsidRPr="00D525BE">
        <w:rPr>
          <w:rFonts w:ascii="Times" w:hAnsi="Times" w:cs="Times New Roman"/>
          <w:sz w:val="20"/>
          <w:szCs w:val="20"/>
        </w:rPr>
        <w:t xml:space="preserve"> = (1, 15, 18, 19, 20, 16, 11, 10, 9, 8, 7, 6, 5, 4, 3, 2). </w:t>
      </w:r>
      <w:r w:rsidRPr="00D525BE">
        <w:rPr>
          <w:rFonts w:ascii="Times" w:hAnsi="Times" w:cs="Times New Roman"/>
          <w:i/>
          <w:sz w:val="20"/>
          <w:szCs w:val="20"/>
        </w:rPr>
        <w:t>Run</w:t>
      </w:r>
      <w:r w:rsidRPr="00D525BE">
        <w:rPr>
          <w:rFonts w:ascii="Times" w:hAnsi="Times" w:cs="Times New Roman"/>
          <w:sz w:val="20"/>
          <w:szCs w:val="20"/>
        </w:rPr>
        <w:t>(</w:t>
      </w:r>
      <w:r w:rsidRPr="00D80D02">
        <w:rPr>
          <w:rFonts w:ascii="Times" w:hAnsi="Times" w:cs="Times New Roman"/>
          <w:i/>
          <w:iCs/>
          <w:sz w:val="20"/>
          <w:szCs w:val="20"/>
          <w:rPrChange w:id="468" w:author="Hantao" w:date="2021-03-17T11:53:00Z">
            <w:rPr>
              <w:rFonts w:ascii="Times" w:hAnsi="Times" w:cs="Times New Roman"/>
              <w:sz w:val="20"/>
              <w:szCs w:val="20"/>
            </w:rPr>
          </w:rPrChange>
        </w:rPr>
        <w:t>A</w:t>
      </w:r>
      <w:r w:rsidRPr="00D525BE">
        <w:rPr>
          <w:rFonts w:ascii="Times" w:hAnsi="Times" w:cs="Times New Roman"/>
          <w:sz w:val="20"/>
          <w:szCs w:val="20"/>
        </w:rPr>
        <w:t xml:space="preserve">) = 12 and </w:t>
      </w:r>
      <w:r w:rsidRPr="00D525BE">
        <w:rPr>
          <w:rFonts w:ascii="Times" w:hAnsi="Times" w:cs="Times New Roman"/>
          <w:i/>
          <w:sz w:val="20"/>
          <w:szCs w:val="20"/>
        </w:rPr>
        <w:t>Mono</w:t>
      </w:r>
      <w:r w:rsidRPr="00D525BE">
        <w:rPr>
          <w:rFonts w:ascii="Times" w:hAnsi="Times" w:cs="Times New Roman"/>
          <w:sz w:val="20"/>
          <w:szCs w:val="20"/>
        </w:rPr>
        <w:t>(</w:t>
      </w:r>
      <w:r w:rsidRPr="00D80D02">
        <w:rPr>
          <w:rFonts w:ascii="Times" w:hAnsi="Times" w:cs="Times New Roman"/>
          <w:i/>
          <w:iCs/>
          <w:sz w:val="20"/>
          <w:szCs w:val="20"/>
          <w:rPrChange w:id="469" w:author="Hantao" w:date="2021-03-17T11:53:00Z">
            <w:rPr>
              <w:rFonts w:ascii="Times" w:hAnsi="Times" w:cs="Times New Roman"/>
              <w:sz w:val="20"/>
              <w:szCs w:val="20"/>
            </w:rPr>
          </w:rPrChange>
        </w:rPr>
        <w:t>A</w:t>
      </w:r>
      <w:r w:rsidRPr="00D525BE">
        <w:rPr>
          <w:rFonts w:ascii="Times" w:hAnsi="Times" w:cs="Times New Roman"/>
          <w:sz w:val="20"/>
          <w:szCs w:val="20"/>
        </w:rPr>
        <w:t xml:space="preserve">) = 2, because </w:t>
      </w:r>
      <w:r w:rsidRPr="00D80D02">
        <w:rPr>
          <w:rFonts w:ascii="Times" w:hAnsi="Times" w:cs="Times New Roman"/>
          <w:i/>
          <w:iCs/>
          <w:sz w:val="20"/>
          <w:szCs w:val="20"/>
          <w:rPrChange w:id="470" w:author="Hantao" w:date="2021-03-17T11:53:00Z">
            <w:rPr>
              <w:rFonts w:ascii="Times" w:hAnsi="Times" w:cs="Times New Roman"/>
              <w:sz w:val="20"/>
              <w:szCs w:val="20"/>
            </w:rPr>
          </w:rPrChange>
        </w:rPr>
        <w:t>A</w:t>
      </w:r>
      <w:r w:rsidRPr="00D525BE">
        <w:rPr>
          <w:rFonts w:ascii="Times" w:hAnsi="Times" w:cs="Times New Roman"/>
          <w:sz w:val="20"/>
          <w:szCs w:val="20"/>
        </w:rPr>
        <w:t xml:space="preserve"> consists of one sorted subarray from 1 to 20 (a run) and one </w:t>
      </w:r>
      <w:del w:id="471" w:author="Hantao" w:date="2021-03-17T13:30:00Z">
        <w:r w:rsidRPr="00D525BE" w:rsidDel="00FE044C">
          <w:rPr>
            <w:rFonts w:ascii="Times" w:hAnsi="Times" w:cs="Times New Roman"/>
            <w:sz w:val="20"/>
            <w:szCs w:val="20"/>
          </w:rPr>
          <w:delText>reversely</w:delText>
        </w:r>
      </w:del>
      <w:ins w:id="472"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subarray from 16 to 2 (a reversed run). </w:t>
      </w:r>
      <w:r w:rsidRPr="00D80D02">
        <w:rPr>
          <w:rFonts w:ascii="Times" w:hAnsi="Times" w:cs="Times New Roman"/>
          <w:i/>
          <w:iCs/>
          <w:sz w:val="20"/>
          <w:szCs w:val="20"/>
          <w:rPrChange w:id="473" w:author="Hantao" w:date="2021-03-17T11:53:00Z">
            <w:rPr>
              <w:rFonts w:ascii="Times" w:hAnsi="Times" w:cs="Times New Roman"/>
              <w:sz w:val="20"/>
              <w:szCs w:val="20"/>
            </w:rPr>
          </w:rPrChange>
        </w:rPr>
        <w:t>Timsort</w:t>
      </w:r>
      <w:r w:rsidRPr="00D525BE">
        <w:rPr>
          <w:rFonts w:ascii="Times" w:hAnsi="Times" w:cs="Times New Roman"/>
          <w:sz w:val="20"/>
          <w:szCs w:val="20"/>
        </w:rPr>
        <w:t xml:space="preserve"> will reverse the second subarray and merge two runs into one. During the merge process, the first number in </w:t>
      </w:r>
      <w:r w:rsidRPr="00D80D02">
        <w:rPr>
          <w:rFonts w:ascii="Times" w:hAnsi="Times" w:cs="Times New Roman"/>
          <w:i/>
          <w:iCs/>
          <w:sz w:val="20"/>
          <w:szCs w:val="20"/>
          <w:rPrChange w:id="474" w:author="Hantao" w:date="2021-03-17T11:53:00Z">
            <w:rPr>
              <w:rFonts w:ascii="Times" w:hAnsi="Times" w:cs="Times New Roman"/>
              <w:sz w:val="20"/>
              <w:szCs w:val="20"/>
            </w:rPr>
          </w:rPrChange>
        </w:rPr>
        <w:t>A</w:t>
      </w:r>
      <w:r w:rsidRPr="00D525BE">
        <w:rPr>
          <w:rFonts w:ascii="Times" w:hAnsi="Times" w:cs="Times New Roman"/>
          <w:sz w:val="20"/>
          <w:szCs w:val="20"/>
        </w:rPr>
        <w:t xml:space="preserve">, i.e., 1, will be skipped because it is smaller than 2, the first number of the second run. Then 15 through 20 in the first run will be copied into a temporary memory. Once 1, 2, 3, 4 are moved into the final position, since the second run won three times in a row,  it goes into the galloping mode: Using binary search, it finds that 15 falls in between 11 and 16 of the second run. So 5 through 11 will be moved to the final position without comparing them one by one against 15. </w:t>
      </w:r>
    </w:p>
    <w:p w14:paraId="560A515A" w14:textId="77777777" w:rsidR="00AC2EDC" w:rsidRPr="00D525BE" w:rsidRDefault="00AC2EDC">
      <w:pPr>
        <w:spacing w:after="0" w:line="240" w:lineRule="auto"/>
        <w:rPr>
          <w:rFonts w:ascii="Times" w:hAnsi="Times" w:cs="Times New Roman"/>
          <w:sz w:val="20"/>
          <w:szCs w:val="20"/>
        </w:rPr>
      </w:pPr>
    </w:p>
    <w:p w14:paraId="64DFC52E" w14:textId="02F8906D" w:rsidR="00AC2EDC" w:rsidRPr="00D525BE" w:rsidRDefault="00E716DE" w:rsidP="00D525BE">
      <w:pPr>
        <w:spacing w:after="0" w:line="240" w:lineRule="auto"/>
        <w:jc w:val="both"/>
        <w:rPr>
          <w:rFonts w:ascii="Times" w:hAnsi="Times" w:cs="Times New Roman"/>
          <w:sz w:val="20"/>
          <w:szCs w:val="20"/>
        </w:rPr>
      </w:pPr>
      <w:del w:id="475" w:author="Hantao" w:date="2021-03-17T15:33:00Z">
        <w:r w:rsidRPr="00D525BE" w:rsidDel="006D0D5D">
          <w:rPr>
            <w:rFonts w:ascii="Times" w:hAnsi="Times" w:cs="Times New Roman"/>
            <w:sz w:val="20"/>
            <w:szCs w:val="20"/>
          </w:rPr>
          <w:delText xml:space="preserve">We do not have information on how the </w:delText>
        </w:r>
        <w:r w:rsidR="000830DC" w:rsidRPr="00D525BE" w:rsidDel="006D0D5D">
          <w:rPr>
            <w:rFonts w:ascii="Times" w:hAnsi="Times" w:cs="Times New Roman"/>
            <w:sz w:val="20"/>
            <w:szCs w:val="20"/>
          </w:rPr>
          <w:delText>GNU</w:delText>
        </w:r>
        <w:r w:rsidRPr="00D525BE" w:rsidDel="006D0D5D">
          <w:rPr>
            <w:rFonts w:ascii="Times" w:hAnsi="Times" w:cs="Times New Roman"/>
            <w:sz w:val="20"/>
            <w:szCs w:val="20"/>
          </w:rPr>
          <w:delText xml:space="preserve"> </w:delText>
        </w:r>
        <w:r w:rsidRPr="00D80D02" w:rsidDel="006D0D5D">
          <w:rPr>
            <w:rFonts w:ascii="Times" w:hAnsi="Times" w:cs="Times New Roman"/>
            <w:i/>
            <w:iCs/>
            <w:sz w:val="20"/>
            <w:szCs w:val="20"/>
            <w:rPrChange w:id="476" w:author="Hantao" w:date="2021-03-17T11:54:00Z">
              <w:rPr>
                <w:rFonts w:ascii="Times" w:hAnsi="Times" w:cs="Times New Roman"/>
                <w:sz w:val="20"/>
                <w:szCs w:val="20"/>
              </w:rPr>
            </w:rPrChange>
          </w:rPr>
          <w:delText>qsort</w:delText>
        </w:r>
        <w:r w:rsidRPr="00D525BE" w:rsidDel="006D0D5D">
          <w:rPr>
            <w:rFonts w:ascii="Times" w:hAnsi="Times" w:cs="Times New Roman"/>
            <w:sz w:val="20"/>
            <w:szCs w:val="20"/>
          </w:rPr>
          <w:delText xml:space="preserve"> is implemented. </w:delText>
        </w:r>
      </w:del>
      <w:r w:rsidRPr="00D525BE">
        <w:rPr>
          <w:rFonts w:ascii="Times" w:hAnsi="Times" w:cs="Times New Roman"/>
          <w:sz w:val="20"/>
          <w:szCs w:val="20"/>
        </w:rPr>
        <w:t xml:space="preserve">For </w:t>
      </w:r>
      <w:r w:rsidRPr="00D80D02">
        <w:rPr>
          <w:rFonts w:ascii="Times" w:hAnsi="Times" w:cs="Times New Roman"/>
          <w:i/>
          <w:iCs/>
          <w:sz w:val="20"/>
          <w:szCs w:val="20"/>
          <w:rPrChange w:id="477" w:author="Hantao" w:date="2021-03-17T11:54:00Z">
            <w:rPr>
              <w:rFonts w:ascii="Times" w:hAnsi="Times" w:cs="Times New Roman"/>
              <w:sz w:val="20"/>
              <w:szCs w:val="20"/>
            </w:rPr>
          </w:rPrChange>
        </w:rPr>
        <w:t>neatsort</w:t>
      </w:r>
      <w:r w:rsidRPr="00D525BE">
        <w:rPr>
          <w:rFonts w:ascii="Times" w:hAnsi="Times" w:cs="Times New Roman"/>
          <w:sz w:val="20"/>
          <w:szCs w:val="20"/>
        </w:rPr>
        <w:t xml:space="preserve"> [</w:t>
      </w:r>
      <w:r w:rsidR="00DD1F70">
        <w:rPr>
          <w:rFonts w:ascii="Times" w:hAnsi="Times" w:cs="Times New Roman"/>
          <w:sz w:val="20"/>
          <w:szCs w:val="20"/>
        </w:rPr>
        <w:t>7</w:t>
      </w:r>
      <w:r w:rsidRPr="00D525BE">
        <w:rPr>
          <w:rFonts w:ascii="Times" w:hAnsi="Times" w:cs="Times New Roman"/>
          <w:sz w:val="20"/>
          <w:szCs w:val="20"/>
        </w:rPr>
        <w:t xml:space="preserve">], </w:t>
      </w:r>
      <w:r w:rsidR="00CD719C" w:rsidRPr="00D525BE">
        <w:rPr>
          <w:rFonts w:ascii="Times" w:hAnsi="Times" w:cs="Times New Roman"/>
          <w:sz w:val="20"/>
          <w:szCs w:val="20"/>
        </w:rPr>
        <w:t>(</w:t>
      </w:r>
      <w:r w:rsidRPr="00D525BE">
        <w:rPr>
          <w:rFonts w:ascii="Times" w:hAnsi="Times" w:cs="Times New Roman"/>
          <w:sz w:val="20"/>
          <w:szCs w:val="20"/>
        </w:rPr>
        <w:t xml:space="preserve">a) and </w:t>
      </w:r>
      <w:r w:rsidR="00CD719C" w:rsidRPr="00D525BE">
        <w:rPr>
          <w:rFonts w:ascii="Times" w:hAnsi="Times" w:cs="Times New Roman"/>
          <w:sz w:val="20"/>
          <w:szCs w:val="20"/>
        </w:rPr>
        <w:t>(</w:t>
      </w:r>
      <w:r w:rsidR="000830DC" w:rsidRPr="00D525BE">
        <w:rPr>
          <w:rFonts w:ascii="Times" w:hAnsi="Times" w:cs="Times New Roman"/>
          <w:sz w:val="20"/>
          <w:szCs w:val="20"/>
        </w:rPr>
        <w:t>f</w:t>
      </w:r>
      <w:r w:rsidRPr="00D525BE">
        <w:rPr>
          <w:rFonts w:ascii="Times" w:hAnsi="Times" w:cs="Times New Roman"/>
          <w:sz w:val="20"/>
          <w:szCs w:val="20"/>
        </w:rPr>
        <w:t xml:space="preserve">) are used; a heuristic different from </w:t>
      </w:r>
      <w:r w:rsidR="00CC38C5" w:rsidRPr="00D525BE">
        <w:rPr>
          <w:rFonts w:ascii="Times" w:hAnsi="Times" w:cs="Times New Roman"/>
          <w:sz w:val="20"/>
          <w:szCs w:val="20"/>
        </w:rPr>
        <w:t>(</w:t>
      </w:r>
      <w:r w:rsidR="000830DC" w:rsidRPr="00D525BE">
        <w:rPr>
          <w:rFonts w:ascii="Times" w:hAnsi="Times" w:cs="Times New Roman"/>
          <w:sz w:val="20"/>
          <w:szCs w:val="20"/>
        </w:rPr>
        <w:t>e</w:t>
      </w:r>
      <w:r w:rsidRPr="00D525BE">
        <w:rPr>
          <w:rFonts w:ascii="Times" w:hAnsi="Times" w:cs="Times New Roman"/>
          <w:sz w:val="20"/>
          <w:szCs w:val="20"/>
        </w:rPr>
        <w:t xml:space="preserve">) is used to select two runs </w:t>
      </w:r>
      <w:ins w:id="478" w:author="Hantao" w:date="2021-03-17T11:55:00Z">
        <w:r w:rsidR="00D80D02">
          <w:rPr>
            <w:rFonts w:ascii="Times" w:hAnsi="Times" w:cs="Times New Roman"/>
            <w:sz w:val="20"/>
            <w:szCs w:val="20"/>
          </w:rPr>
          <w:t xml:space="preserve">to be </w:t>
        </w:r>
      </w:ins>
      <w:r w:rsidRPr="00D525BE">
        <w:rPr>
          <w:rFonts w:ascii="Times" w:hAnsi="Times" w:cs="Times New Roman"/>
          <w:sz w:val="20"/>
          <w:szCs w:val="20"/>
        </w:rPr>
        <w:t>merg</w:t>
      </w:r>
      <w:ins w:id="479" w:author="Hantao" w:date="2021-03-17T11:55:00Z">
        <w:r w:rsidR="00D80D02">
          <w:rPr>
            <w:rFonts w:ascii="Times" w:hAnsi="Times" w:cs="Times New Roman"/>
            <w:sz w:val="20"/>
            <w:szCs w:val="20"/>
          </w:rPr>
          <w:t>ed</w:t>
        </w:r>
      </w:ins>
      <w:del w:id="480" w:author="Hantao" w:date="2021-03-17T11:55:00Z">
        <w:r w:rsidRPr="00D525BE" w:rsidDel="00D80D02">
          <w:rPr>
            <w:rFonts w:ascii="Times" w:hAnsi="Times" w:cs="Times New Roman"/>
            <w:sz w:val="20"/>
            <w:szCs w:val="20"/>
          </w:rPr>
          <w:delText>ing into one</w:delText>
        </w:r>
      </w:del>
      <w:r w:rsidRPr="00D525BE">
        <w:rPr>
          <w:rFonts w:ascii="Times" w:hAnsi="Times" w:cs="Times New Roman"/>
          <w:sz w:val="20"/>
          <w:szCs w:val="20"/>
        </w:rPr>
        <w:t xml:space="preserve">. We have implemented our own </w:t>
      </w:r>
      <w:r w:rsidRPr="00D80D02">
        <w:rPr>
          <w:rFonts w:ascii="Times" w:hAnsi="Times" w:cs="Times New Roman"/>
          <w:i/>
          <w:iCs/>
          <w:sz w:val="20"/>
          <w:szCs w:val="20"/>
          <w:rPrChange w:id="481" w:author="Hantao" w:date="2021-03-17T11:55:00Z">
            <w:rPr>
              <w:rFonts w:ascii="Times" w:hAnsi="Times" w:cs="Times New Roman"/>
              <w:sz w:val="20"/>
              <w:szCs w:val="20"/>
            </w:rPr>
          </w:rPrChange>
        </w:rPr>
        <w:t>mergesort</w:t>
      </w:r>
      <w:r w:rsidRPr="00D525BE">
        <w:rPr>
          <w:rFonts w:ascii="Times" w:hAnsi="Times" w:cs="Times New Roman"/>
          <w:sz w:val="20"/>
          <w:szCs w:val="20"/>
        </w:rPr>
        <w:t xml:space="preserve"> and have tested </w:t>
      </w:r>
      <w:r w:rsidR="00CD719C" w:rsidRPr="00D525BE">
        <w:rPr>
          <w:rFonts w:ascii="Times" w:hAnsi="Times" w:cs="Times New Roman"/>
          <w:sz w:val="20"/>
          <w:szCs w:val="20"/>
        </w:rPr>
        <w:t>(</w:t>
      </w:r>
      <w:r w:rsidRPr="00D525BE">
        <w:rPr>
          <w:rFonts w:ascii="Times" w:hAnsi="Times" w:cs="Times New Roman"/>
          <w:sz w:val="20"/>
          <w:szCs w:val="20"/>
        </w:rPr>
        <w:t xml:space="preserve">a) – </w:t>
      </w:r>
      <w:r w:rsidR="00CD719C" w:rsidRPr="00D525BE">
        <w:rPr>
          <w:rFonts w:ascii="Times" w:hAnsi="Times" w:cs="Times New Roman"/>
          <w:sz w:val="20"/>
          <w:szCs w:val="20"/>
        </w:rPr>
        <w:t>(</w:t>
      </w:r>
      <w:r w:rsidR="000830DC" w:rsidRPr="00D525BE">
        <w:rPr>
          <w:rFonts w:ascii="Times" w:hAnsi="Times" w:cs="Times New Roman"/>
          <w:sz w:val="20"/>
          <w:szCs w:val="20"/>
        </w:rPr>
        <w:t>g</w:t>
      </w:r>
      <w:r w:rsidRPr="00D525BE">
        <w:rPr>
          <w:rFonts w:ascii="Times" w:hAnsi="Times" w:cs="Times New Roman"/>
          <w:sz w:val="20"/>
          <w:szCs w:val="20"/>
        </w:rPr>
        <w:t xml:space="preserve">) except </w:t>
      </w:r>
      <w:r w:rsidR="00CD719C" w:rsidRPr="00D525BE">
        <w:rPr>
          <w:rFonts w:ascii="Times" w:hAnsi="Times" w:cs="Times New Roman"/>
          <w:sz w:val="20"/>
          <w:szCs w:val="20"/>
        </w:rPr>
        <w:t>(</w:t>
      </w:r>
      <w:r w:rsidRPr="00D525BE">
        <w:rPr>
          <w:rFonts w:ascii="Times" w:hAnsi="Times" w:cs="Times New Roman"/>
          <w:sz w:val="20"/>
          <w:szCs w:val="20"/>
        </w:rPr>
        <w:t xml:space="preserve">d). We found that </w:t>
      </w:r>
      <w:r w:rsidR="00CD719C" w:rsidRPr="00D525BE">
        <w:rPr>
          <w:rFonts w:ascii="Times" w:hAnsi="Times" w:cs="Times New Roman"/>
          <w:sz w:val="20"/>
          <w:szCs w:val="20"/>
        </w:rPr>
        <w:t>(</w:t>
      </w:r>
      <w:r w:rsidRPr="00D525BE">
        <w:rPr>
          <w:rFonts w:ascii="Times" w:hAnsi="Times" w:cs="Times New Roman"/>
          <w:sz w:val="20"/>
          <w:szCs w:val="20"/>
        </w:rPr>
        <w:t xml:space="preserve">a), </w:t>
      </w:r>
      <w:r w:rsidR="00CD719C" w:rsidRPr="00D525BE">
        <w:rPr>
          <w:rFonts w:ascii="Times" w:hAnsi="Times" w:cs="Times New Roman"/>
          <w:sz w:val="20"/>
          <w:szCs w:val="20"/>
        </w:rPr>
        <w:t>(</w:t>
      </w:r>
      <w:r w:rsidR="000830DC" w:rsidRPr="00D525BE">
        <w:rPr>
          <w:rFonts w:ascii="Times" w:hAnsi="Times" w:cs="Times New Roman"/>
          <w:sz w:val="20"/>
          <w:szCs w:val="20"/>
        </w:rPr>
        <w:t>f</w:t>
      </w:r>
      <w:r w:rsidRPr="00D525BE">
        <w:rPr>
          <w:rFonts w:ascii="Times" w:hAnsi="Times" w:cs="Times New Roman"/>
          <w:sz w:val="20"/>
          <w:szCs w:val="20"/>
        </w:rPr>
        <w:t xml:space="preserve">) and </w:t>
      </w:r>
      <w:r w:rsidR="00CD719C" w:rsidRPr="00D525BE">
        <w:rPr>
          <w:rFonts w:ascii="Times" w:hAnsi="Times" w:cs="Times New Roman"/>
          <w:sz w:val="20"/>
          <w:szCs w:val="20"/>
        </w:rPr>
        <w:t>(</w:t>
      </w:r>
      <w:r w:rsidR="000830DC" w:rsidRPr="00D525BE">
        <w:rPr>
          <w:rFonts w:ascii="Times" w:hAnsi="Times" w:cs="Times New Roman"/>
          <w:sz w:val="20"/>
          <w:szCs w:val="20"/>
        </w:rPr>
        <w:t>g</w:t>
      </w:r>
      <w:r w:rsidRPr="00D525BE">
        <w:rPr>
          <w:rFonts w:ascii="Times" w:hAnsi="Times" w:cs="Times New Roman"/>
          <w:sz w:val="20"/>
          <w:szCs w:val="20"/>
        </w:rPr>
        <w:t xml:space="preserve">) have great impact to the performance of </w:t>
      </w:r>
      <w:r w:rsidRPr="00D80D02">
        <w:rPr>
          <w:rFonts w:ascii="Times" w:hAnsi="Times" w:cs="Times New Roman"/>
          <w:i/>
          <w:iCs/>
          <w:sz w:val="20"/>
          <w:szCs w:val="20"/>
          <w:rPrChange w:id="482" w:author="Hantao" w:date="2021-03-17T11:55:00Z">
            <w:rPr>
              <w:rFonts w:ascii="Times" w:hAnsi="Times" w:cs="Times New Roman"/>
              <w:sz w:val="20"/>
              <w:szCs w:val="20"/>
            </w:rPr>
          </w:rPrChange>
        </w:rPr>
        <w:t>mergesort</w:t>
      </w:r>
      <w:r w:rsidRPr="00D525BE">
        <w:rPr>
          <w:rFonts w:ascii="Times" w:hAnsi="Times" w:cs="Times New Roman"/>
          <w:sz w:val="20"/>
          <w:szCs w:val="20"/>
        </w:rPr>
        <w:t xml:space="preserve">, so all of our implementations will use them. We also found that </w:t>
      </w:r>
      <w:r w:rsidR="00CD719C" w:rsidRPr="00D525BE">
        <w:rPr>
          <w:rFonts w:ascii="Times" w:hAnsi="Times" w:cs="Times New Roman"/>
          <w:sz w:val="20"/>
          <w:szCs w:val="20"/>
        </w:rPr>
        <w:t>(</w:t>
      </w:r>
      <w:r w:rsidRPr="00D525BE">
        <w:rPr>
          <w:rFonts w:ascii="Times" w:hAnsi="Times" w:cs="Times New Roman"/>
          <w:sz w:val="20"/>
          <w:szCs w:val="20"/>
        </w:rPr>
        <w:t xml:space="preserve">b) provides a little </w:t>
      </w:r>
      <w:r w:rsidR="000830DC" w:rsidRPr="00D525BE">
        <w:rPr>
          <w:rFonts w:ascii="Times" w:hAnsi="Times" w:cs="Times New Roman"/>
          <w:sz w:val="20"/>
          <w:szCs w:val="20"/>
        </w:rPr>
        <w:t>performance</w:t>
      </w:r>
      <w:r w:rsidR="00805B22" w:rsidRPr="00D525BE">
        <w:rPr>
          <w:rFonts w:ascii="Times" w:hAnsi="Times" w:cs="Times New Roman"/>
          <w:sz w:val="20"/>
          <w:szCs w:val="20"/>
        </w:rPr>
        <w:t xml:space="preserve"> improvement</w:t>
      </w:r>
      <w:r w:rsidR="000830DC" w:rsidRPr="00D525BE">
        <w:rPr>
          <w:rFonts w:ascii="Times" w:hAnsi="Times" w:cs="Times New Roman"/>
          <w:sz w:val="20"/>
          <w:szCs w:val="20"/>
        </w:rPr>
        <w:t xml:space="preserve"> for most cases. H</w:t>
      </w:r>
      <w:r w:rsidRPr="00D525BE">
        <w:rPr>
          <w:rFonts w:ascii="Times" w:hAnsi="Times" w:cs="Times New Roman"/>
          <w:sz w:val="20"/>
          <w:szCs w:val="20"/>
        </w:rPr>
        <w:t xml:space="preserve">owever, </w:t>
      </w:r>
      <w:r w:rsidR="000830DC" w:rsidRPr="00D525BE">
        <w:rPr>
          <w:rFonts w:ascii="Times" w:hAnsi="Times" w:cs="Times New Roman"/>
          <w:sz w:val="20"/>
          <w:szCs w:val="20"/>
        </w:rPr>
        <w:t xml:space="preserve">we found that </w:t>
      </w:r>
      <w:r w:rsidR="00CD719C" w:rsidRPr="00D525BE">
        <w:rPr>
          <w:rFonts w:ascii="Times" w:hAnsi="Times" w:cs="Times New Roman"/>
          <w:sz w:val="20"/>
          <w:szCs w:val="20"/>
        </w:rPr>
        <w:t>(</w:t>
      </w:r>
      <w:r w:rsidRPr="00D525BE">
        <w:rPr>
          <w:rFonts w:ascii="Times" w:hAnsi="Times" w:cs="Times New Roman"/>
          <w:sz w:val="20"/>
          <w:szCs w:val="20"/>
        </w:rPr>
        <w:t>c) has almost no impact</w:t>
      </w:r>
      <w:r w:rsidR="000830DC" w:rsidRPr="00D525BE">
        <w:rPr>
          <w:rFonts w:ascii="Times" w:hAnsi="Times" w:cs="Times New Roman"/>
          <w:sz w:val="20"/>
          <w:szCs w:val="20"/>
        </w:rPr>
        <w:t xml:space="preserve">. The motivation behind (c) is to avoid the merge of a very long run with a very short run. </w:t>
      </w:r>
      <w:r w:rsidR="009F0605" w:rsidRPr="00D525BE">
        <w:rPr>
          <w:rFonts w:ascii="Times" w:hAnsi="Times" w:cs="Times New Roman"/>
          <w:sz w:val="20"/>
          <w:szCs w:val="20"/>
        </w:rPr>
        <w:t xml:space="preserve">If the sizes of each run </w:t>
      </w:r>
      <w:r w:rsidR="009019E9" w:rsidRPr="00D525BE">
        <w:rPr>
          <w:rFonts w:ascii="Times" w:hAnsi="Times" w:cs="Times New Roman"/>
          <w:sz w:val="20"/>
          <w:szCs w:val="20"/>
        </w:rPr>
        <w:t xml:space="preserve">cannot be the same, the number </w:t>
      </w:r>
      <w:r w:rsidR="009F0605" w:rsidRPr="00D525BE">
        <w:rPr>
          <w:rFonts w:ascii="Times" w:hAnsi="Times" w:cs="Times New Roman"/>
          <w:sz w:val="20"/>
          <w:szCs w:val="20"/>
        </w:rPr>
        <w:t xml:space="preserve">of runs can hardly be an expected power of two. For (d), we found that </w:t>
      </w:r>
      <w:r w:rsidR="009019E9" w:rsidRPr="00D525BE">
        <w:rPr>
          <w:rFonts w:ascii="Times" w:hAnsi="Times" w:cs="Times New Roman"/>
          <w:sz w:val="20"/>
          <w:szCs w:val="20"/>
        </w:rPr>
        <w:t xml:space="preserve">using </w:t>
      </w:r>
      <w:r w:rsidR="009F0605" w:rsidRPr="00D525BE">
        <w:rPr>
          <w:rFonts w:ascii="Times" w:hAnsi="Times" w:cs="Times New Roman"/>
          <w:sz w:val="20"/>
          <w:szCs w:val="20"/>
        </w:rPr>
        <w:t xml:space="preserve">binary search </w:t>
      </w:r>
      <w:r w:rsidR="00FF2F80" w:rsidRPr="00D525BE">
        <w:rPr>
          <w:rFonts w:ascii="Times" w:hAnsi="Times" w:cs="Times New Roman"/>
          <w:sz w:val="20"/>
          <w:szCs w:val="20"/>
        </w:rPr>
        <w:t xml:space="preserve">in </w:t>
      </w:r>
      <w:r w:rsidR="00FF2F80" w:rsidRPr="00D80D02">
        <w:rPr>
          <w:rFonts w:ascii="Times" w:hAnsi="Times" w:cs="Times New Roman"/>
          <w:i/>
          <w:iCs/>
          <w:sz w:val="20"/>
          <w:szCs w:val="20"/>
          <w:rPrChange w:id="483" w:author="Hantao" w:date="2021-03-17T11:56:00Z">
            <w:rPr>
              <w:rFonts w:ascii="Times" w:hAnsi="Times" w:cs="Times New Roman"/>
              <w:sz w:val="20"/>
              <w:szCs w:val="20"/>
            </w:rPr>
          </w:rPrChange>
        </w:rPr>
        <w:t>insertion sort</w:t>
      </w:r>
      <w:r w:rsidR="009019E9" w:rsidRPr="00D525BE">
        <w:rPr>
          <w:rFonts w:ascii="Times" w:hAnsi="Times" w:cs="Times New Roman"/>
          <w:sz w:val="20"/>
          <w:szCs w:val="20"/>
        </w:rPr>
        <w:t>, the impact</w:t>
      </w:r>
      <w:r w:rsidR="00FF2F80" w:rsidRPr="00D525BE">
        <w:rPr>
          <w:rFonts w:ascii="Times" w:hAnsi="Times" w:cs="Times New Roman"/>
          <w:sz w:val="20"/>
          <w:szCs w:val="20"/>
        </w:rPr>
        <w:t xml:space="preserve"> </w:t>
      </w:r>
      <w:r w:rsidR="009F0605" w:rsidRPr="00D525BE">
        <w:rPr>
          <w:rFonts w:ascii="Times" w:hAnsi="Times" w:cs="Times New Roman"/>
          <w:sz w:val="20"/>
          <w:szCs w:val="20"/>
        </w:rPr>
        <w:t xml:space="preserve">to the running time </w:t>
      </w:r>
      <w:r w:rsidR="009019E9" w:rsidRPr="00D525BE">
        <w:rPr>
          <w:rFonts w:ascii="Times" w:hAnsi="Times" w:cs="Times New Roman"/>
          <w:sz w:val="20"/>
          <w:szCs w:val="20"/>
        </w:rPr>
        <w:t xml:space="preserve">is </w:t>
      </w:r>
      <w:r w:rsidR="009F0605" w:rsidRPr="00D525BE">
        <w:rPr>
          <w:rFonts w:ascii="Times" w:hAnsi="Times" w:cs="Times New Roman"/>
          <w:sz w:val="20"/>
          <w:szCs w:val="20"/>
        </w:rPr>
        <w:t xml:space="preserve">marginal, but it reduces the number of comparisons substantially. </w:t>
      </w:r>
      <w:r w:rsidR="009019E9" w:rsidRPr="00D525BE">
        <w:rPr>
          <w:rFonts w:ascii="Times" w:hAnsi="Times" w:cs="Times New Roman"/>
          <w:sz w:val="20"/>
          <w:szCs w:val="20"/>
        </w:rPr>
        <w:t>W</w:t>
      </w:r>
      <w:r w:rsidR="009F0605" w:rsidRPr="00D525BE">
        <w:rPr>
          <w:rFonts w:ascii="Times" w:hAnsi="Times" w:cs="Times New Roman"/>
          <w:sz w:val="20"/>
          <w:szCs w:val="20"/>
        </w:rPr>
        <w:t>hen expensive comparison functions are used</w:t>
      </w:r>
      <w:r w:rsidR="009019E9" w:rsidRPr="00D525BE">
        <w:rPr>
          <w:rFonts w:ascii="Times" w:hAnsi="Times" w:cs="Times New Roman"/>
          <w:sz w:val="20"/>
          <w:szCs w:val="20"/>
        </w:rPr>
        <w:t>, we still do not see the gain on running time</w:t>
      </w:r>
      <w:r w:rsidR="009F0605" w:rsidRPr="00D525BE">
        <w:rPr>
          <w:rFonts w:ascii="Times" w:hAnsi="Times" w:cs="Times New Roman"/>
          <w:sz w:val="20"/>
          <w:szCs w:val="20"/>
        </w:rPr>
        <w:t xml:space="preserve">. </w:t>
      </w:r>
      <w:r w:rsidRPr="00D525BE">
        <w:rPr>
          <w:rFonts w:ascii="Times" w:hAnsi="Times" w:cs="Times New Roman"/>
          <w:sz w:val="20"/>
          <w:szCs w:val="20"/>
        </w:rPr>
        <w:t xml:space="preserve">Instead of </w:t>
      </w:r>
      <w:r w:rsidR="00CD719C"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rPr>
        <w:t xml:space="preserve">), we have </w:t>
      </w:r>
      <w:r w:rsidR="009019E9" w:rsidRPr="00D525BE">
        <w:rPr>
          <w:rFonts w:ascii="Times" w:hAnsi="Times" w:cs="Times New Roman"/>
          <w:sz w:val="20"/>
          <w:szCs w:val="20"/>
        </w:rPr>
        <w:t xml:space="preserve">tested </w:t>
      </w:r>
      <w:r w:rsidRPr="00D525BE">
        <w:rPr>
          <w:rFonts w:ascii="Times" w:hAnsi="Times" w:cs="Times New Roman"/>
          <w:sz w:val="20"/>
          <w:szCs w:val="20"/>
        </w:rPr>
        <w:t xml:space="preserve">two </w:t>
      </w:r>
      <w:r w:rsidR="009019E9" w:rsidRPr="00D525BE">
        <w:rPr>
          <w:rFonts w:ascii="Times" w:hAnsi="Times" w:cs="Times New Roman"/>
          <w:sz w:val="20"/>
          <w:szCs w:val="20"/>
        </w:rPr>
        <w:t xml:space="preserve">new </w:t>
      </w:r>
      <w:r w:rsidRPr="00D525BE">
        <w:rPr>
          <w:rFonts w:ascii="Times" w:hAnsi="Times" w:cs="Times New Roman"/>
          <w:sz w:val="20"/>
          <w:szCs w:val="20"/>
        </w:rPr>
        <w:t xml:space="preserve">strategies to select runs to merge: </w:t>
      </w:r>
    </w:p>
    <w:p w14:paraId="779C6D98" w14:textId="77777777" w:rsidR="00AC2EDC" w:rsidRPr="00D525BE" w:rsidRDefault="00AC2EDC">
      <w:pPr>
        <w:spacing w:after="0" w:line="240" w:lineRule="auto"/>
        <w:rPr>
          <w:rFonts w:ascii="Times" w:hAnsi="Times" w:cs="Times New Roman"/>
          <w:sz w:val="20"/>
          <w:szCs w:val="20"/>
        </w:rPr>
      </w:pPr>
    </w:p>
    <w:p w14:paraId="47255209" w14:textId="77777777" w:rsidR="00AC2EDC" w:rsidRPr="00D525BE" w:rsidRDefault="00E716DE">
      <w:pPr>
        <w:spacing w:after="0" w:line="240" w:lineRule="auto"/>
        <w:ind w:left="720"/>
        <w:rPr>
          <w:rFonts w:ascii="Times" w:hAnsi="Times" w:cs="Times New Roman"/>
          <w:sz w:val="20"/>
          <w:szCs w:val="20"/>
        </w:rPr>
      </w:pPr>
      <w:r w:rsidRPr="00D525BE">
        <w:rPr>
          <w:rFonts w:ascii="Times" w:hAnsi="Times" w:cs="Times New Roman"/>
          <w:sz w:val="20"/>
          <w:szCs w:val="20"/>
        </w:rPr>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00974C8E" w:rsidRPr="00D525BE">
        <w:rPr>
          <w:rFonts w:ascii="Times" w:hAnsi="Times" w:cs="Times New Roman"/>
          <w:sz w:val="20"/>
          <w:szCs w:val="20"/>
          <w:vertAlign w:val="subscript"/>
        </w:rPr>
        <w:t>1</w:t>
      </w:r>
      <w:r w:rsidR="00974C8E" w:rsidRPr="00D525BE">
        <w:rPr>
          <w:rFonts w:ascii="Times" w:hAnsi="Times" w:cs="Times New Roman"/>
          <w:sz w:val="20"/>
          <w:szCs w:val="20"/>
        </w:rPr>
        <w:t xml:space="preserve">) </w:t>
      </w:r>
      <w:r w:rsidRPr="00D525BE">
        <w:rPr>
          <w:rFonts w:ascii="Times" w:hAnsi="Times" w:cs="Times New Roman"/>
          <w:sz w:val="20"/>
          <w:szCs w:val="20"/>
        </w:rPr>
        <w:t xml:space="preserve">Merge of runs takes multiple rounds: in each round, all runs are paired and merged into one. </w:t>
      </w:r>
    </w:p>
    <w:p w14:paraId="7DC8F9CF" w14:textId="77777777" w:rsidR="00AC2EDC" w:rsidRPr="00D525BE" w:rsidRDefault="00E716DE">
      <w:pPr>
        <w:spacing w:after="0" w:line="240" w:lineRule="auto"/>
        <w:ind w:left="720"/>
        <w:rPr>
          <w:rFonts w:ascii="Times" w:hAnsi="Times" w:cs="Times New Roman"/>
          <w:sz w:val="20"/>
          <w:szCs w:val="20"/>
        </w:rPr>
      </w:pPr>
      <w:r w:rsidRPr="00D525BE">
        <w:rPr>
          <w:rFonts w:ascii="Times" w:hAnsi="Times" w:cs="Times New Roman"/>
          <w:sz w:val="20"/>
          <w:szCs w:val="20"/>
        </w:rPr>
        <w:lastRenderedPageBreak/>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00974C8E" w:rsidRPr="00D525BE">
        <w:rPr>
          <w:rFonts w:ascii="Times" w:hAnsi="Times" w:cs="Times New Roman"/>
          <w:sz w:val="20"/>
          <w:szCs w:val="20"/>
          <w:vertAlign w:val="subscript"/>
        </w:rPr>
        <w:t>2</w:t>
      </w:r>
      <w:r w:rsidR="00974C8E" w:rsidRPr="00D525BE">
        <w:rPr>
          <w:rFonts w:ascii="Times" w:hAnsi="Times" w:cs="Times New Roman"/>
          <w:sz w:val="20"/>
          <w:szCs w:val="20"/>
        </w:rPr>
        <w:t xml:space="preserve">) </w:t>
      </w:r>
      <w:r w:rsidRPr="00D525BE">
        <w:rPr>
          <w:rFonts w:ascii="Times" w:hAnsi="Times" w:cs="Times New Roman"/>
          <w:sz w:val="20"/>
          <w:szCs w:val="20"/>
        </w:rPr>
        <w:t xml:space="preserve">Maintain a </w:t>
      </w:r>
      <w:r w:rsidR="009F0605" w:rsidRPr="00D525BE">
        <w:rPr>
          <w:rFonts w:ascii="Times" w:hAnsi="Times" w:cs="Times New Roman"/>
          <w:sz w:val="20"/>
          <w:szCs w:val="20"/>
        </w:rPr>
        <w:t>list</w:t>
      </w:r>
      <w:r w:rsidRPr="00D525BE">
        <w:rPr>
          <w:rFonts w:ascii="Times" w:hAnsi="Times" w:cs="Times New Roman"/>
          <w:sz w:val="20"/>
          <w:szCs w:val="20"/>
        </w:rPr>
        <w:t xml:space="preserve"> of runs such that the length of each run is less than the half of the length of its predecessor. If the condition is not true, merge this run with its predecessor.</w:t>
      </w:r>
      <w:r w:rsidR="009F0605" w:rsidRPr="00D525BE">
        <w:rPr>
          <w:rFonts w:ascii="Times" w:hAnsi="Times" w:cs="Times New Roman"/>
          <w:sz w:val="20"/>
          <w:szCs w:val="20"/>
        </w:rPr>
        <w:t xml:space="preserve"> Such a list is called “half-down list”.</w:t>
      </w:r>
    </w:p>
    <w:p w14:paraId="22247289" w14:textId="77777777" w:rsidR="00AC2EDC" w:rsidRPr="00D525BE" w:rsidRDefault="00AC2EDC">
      <w:pPr>
        <w:spacing w:after="0" w:line="240" w:lineRule="auto"/>
        <w:rPr>
          <w:rFonts w:ascii="Times" w:hAnsi="Times" w:cs="Times New Roman"/>
          <w:sz w:val="20"/>
          <w:szCs w:val="20"/>
        </w:rPr>
      </w:pPr>
    </w:p>
    <w:p w14:paraId="6B4AC0D1"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It turns out that </w:t>
      </w:r>
      <w:r w:rsidR="00974C8E"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rPr>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2</w:t>
      </w:r>
      <w:r w:rsidRPr="00D525BE">
        <w:rPr>
          <w:rFonts w:ascii="Times" w:hAnsi="Times" w:cs="Times New Roman"/>
          <w:sz w:val="20"/>
          <w:szCs w:val="20"/>
        </w:rPr>
        <w:t xml:space="preserve">) or </w:t>
      </w:r>
      <w:r w:rsidRPr="00D80D02">
        <w:rPr>
          <w:rFonts w:ascii="Times" w:hAnsi="Times" w:cs="Times New Roman"/>
          <w:i/>
          <w:iCs/>
          <w:sz w:val="20"/>
          <w:szCs w:val="20"/>
          <w:rPrChange w:id="484" w:author="Hantao" w:date="2021-03-17T11:57:00Z">
            <w:rPr>
              <w:rFonts w:ascii="Times" w:hAnsi="Times" w:cs="Times New Roman"/>
              <w:sz w:val="20"/>
              <w:szCs w:val="20"/>
            </w:rPr>
          </w:rPrChange>
        </w:rPr>
        <w:t>neatsort</w:t>
      </w:r>
      <w:r w:rsidRPr="00D525BE">
        <w:rPr>
          <w:rFonts w:ascii="Times" w:hAnsi="Times" w:cs="Times New Roman"/>
          <w:sz w:val="20"/>
          <w:szCs w:val="20"/>
        </w:rPr>
        <w:t>’s heuristic have a small impact to the overall performance.</w:t>
      </w:r>
    </w:p>
    <w:p w14:paraId="2DD403F8" w14:textId="77777777" w:rsidR="001A0719" w:rsidRPr="00D525BE" w:rsidRDefault="001A0719" w:rsidP="009C2C5C">
      <w:pPr>
        <w:spacing w:after="0"/>
        <w:rPr>
          <w:rFonts w:ascii="Times" w:hAnsi="Times" w:cs="Times New Roman"/>
          <w:sz w:val="22"/>
        </w:rPr>
      </w:pPr>
    </w:p>
    <w:p w14:paraId="39A90641" w14:textId="79D8059D" w:rsidR="001A0719" w:rsidRDefault="001A0719" w:rsidP="009C2C5C">
      <w:pPr>
        <w:spacing w:after="0"/>
        <w:rPr>
          <w:ins w:id="485" w:author="Hantao" w:date="2021-03-17T12:17:00Z"/>
          <w:rFonts w:ascii="Times" w:eastAsiaTheme="minorEastAsia" w:hAnsi="Times" w:cs="Times New Roman"/>
          <w:sz w:val="22"/>
        </w:rPr>
      </w:pPr>
    </w:p>
    <w:p w14:paraId="6F5C4E58" w14:textId="77777777" w:rsidR="00026836" w:rsidRPr="00026836" w:rsidRDefault="00026836" w:rsidP="009C2C5C">
      <w:pPr>
        <w:spacing w:after="0"/>
        <w:rPr>
          <w:rFonts w:ascii="Times" w:eastAsiaTheme="minorEastAsia" w:hAnsi="Times" w:cs="Times New Roman" w:hint="eastAsia"/>
          <w:sz w:val="22"/>
          <w:rPrChange w:id="486" w:author="Hantao" w:date="2021-03-17T12:17:00Z">
            <w:rPr>
              <w:rFonts w:ascii="Times" w:hAnsi="Times" w:cs="Times New Roman"/>
              <w:sz w:val="22"/>
            </w:rPr>
          </w:rPrChange>
        </w:rPr>
      </w:pPr>
    </w:p>
    <w:p w14:paraId="2461B831" w14:textId="77777777" w:rsidR="00AC2EDC" w:rsidRPr="00D525BE" w:rsidRDefault="00E716DE">
      <w:pPr>
        <w:spacing w:after="0" w:line="240" w:lineRule="auto"/>
        <w:jc w:val="center"/>
        <w:rPr>
          <w:rFonts w:ascii="Times" w:hAnsi="Times" w:cs="Times New Roman"/>
          <w:sz w:val="16"/>
          <w:szCs w:val="16"/>
        </w:rPr>
      </w:pPr>
      <w:r w:rsidRPr="00D525BE">
        <w:rPr>
          <w:rFonts w:ascii="Times" w:hAnsi="Times" w:cs="Times New Roman"/>
          <w:sz w:val="16"/>
          <w:szCs w:val="16"/>
        </w:rPr>
        <w:t xml:space="preserve">Table 2: Performances of 8 </w:t>
      </w:r>
      <w:r w:rsidRPr="00D80D02">
        <w:rPr>
          <w:rFonts w:ascii="Times" w:hAnsi="Times" w:cs="Times New Roman"/>
          <w:i/>
          <w:iCs/>
          <w:sz w:val="16"/>
          <w:szCs w:val="16"/>
          <w:rPrChange w:id="487" w:author="Hantao" w:date="2021-03-17T11:57:00Z">
            <w:rPr>
              <w:rFonts w:ascii="Times" w:hAnsi="Times" w:cs="Times New Roman"/>
              <w:sz w:val="16"/>
              <w:szCs w:val="16"/>
            </w:rPr>
          </w:rPrChange>
        </w:rPr>
        <w:t>mergesort</w:t>
      </w:r>
      <w:r w:rsidRPr="00D525BE">
        <w:rPr>
          <w:rFonts w:ascii="Times" w:hAnsi="Times" w:cs="Times New Roman"/>
          <w:sz w:val="16"/>
          <w:szCs w:val="16"/>
        </w:rPr>
        <w:t xml:space="preserve"> implementations for 12 classes of inputs</w:t>
      </w:r>
    </w:p>
    <w:p w14:paraId="53E3FBB4" w14:textId="77777777" w:rsidR="00AC2EDC" w:rsidRPr="00D525BE" w:rsidRDefault="00AC2EDC">
      <w:pPr>
        <w:spacing w:after="0" w:line="240" w:lineRule="auto"/>
        <w:jc w:val="center"/>
        <w:rPr>
          <w:rFonts w:ascii="Times" w:hAnsi="Times" w:cs="Times New Roman"/>
          <w:sz w:val="16"/>
          <w:szCs w:val="16"/>
        </w:rPr>
      </w:pPr>
    </w:p>
    <w:tbl>
      <w:tblPr>
        <w:tblW w:w="0" w:type="auto"/>
        <w:jc w:val="center"/>
        <w:tblLook w:val="04A0" w:firstRow="1" w:lastRow="0" w:firstColumn="1" w:lastColumn="0" w:noHBand="0" w:noVBand="1"/>
      </w:tblPr>
      <w:tblGrid>
        <w:gridCol w:w="1361"/>
        <w:gridCol w:w="846"/>
        <w:gridCol w:w="616"/>
        <w:gridCol w:w="616"/>
        <w:gridCol w:w="616"/>
        <w:gridCol w:w="616"/>
        <w:gridCol w:w="616"/>
        <w:gridCol w:w="616"/>
        <w:gridCol w:w="537"/>
        <w:gridCol w:w="546"/>
      </w:tblGrid>
      <w:tr w:rsidR="004C0479" w:rsidRPr="00D525BE" w14:paraId="3F5CB7BF" w14:textId="77777777" w:rsidTr="001A0719">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bottom"/>
            <w:hideMark/>
          </w:tcPr>
          <w:p w14:paraId="6C3C024D" w14:textId="148215BB" w:rsidR="004C0479" w:rsidRPr="00D525BE" w:rsidRDefault="004C0479" w:rsidP="00EF2F7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n=200000</w:t>
            </w:r>
            <w:ins w:id="488" w:author="Hantao" w:date="2021-03-17T15:39:00Z">
              <w:r w:rsidR="006D0D5D">
                <w:rPr>
                  <w:rFonts w:ascii="Times" w:eastAsia="Times New Roman" w:hAnsi="Times" w:cs="Times New Roman"/>
                  <w:b/>
                  <w:bCs/>
                  <w:color w:val="FFFFFF"/>
                  <w:sz w:val="18"/>
                  <w:szCs w:val="18"/>
                </w:rPr>
                <w:t>0</w:t>
              </w:r>
            </w:ins>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53142FA" w14:textId="77777777" w:rsidR="004C0479" w:rsidRPr="00D525BE" w:rsidRDefault="004C0479">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best</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DE3462A" w14:textId="77777777" w:rsidR="004C0479" w:rsidRPr="00D525BE" w:rsidRDefault="004C0479">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qsort</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73078ED3"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mer2</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03FF1F21"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mer3</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6D59ECCF"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2DDEA767"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1C8EAF7"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23EAE9B0"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c>
          <w:tcPr>
            <w:tcW w:w="0" w:type="auto"/>
            <w:tcBorders>
              <w:top w:val="single" w:sz="8" w:space="0" w:color="000000"/>
              <w:left w:val="single" w:sz="4" w:space="0" w:color="auto"/>
              <w:bottom w:val="single" w:sz="4" w:space="0" w:color="auto"/>
              <w:right w:val="single" w:sz="4" w:space="0" w:color="000000"/>
            </w:tcBorders>
            <w:shd w:val="clear" w:color="000000" w:fill="000000"/>
            <w:noWrap/>
            <w:vAlign w:val="bottom"/>
            <w:hideMark/>
          </w:tcPr>
          <w:p w14:paraId="0613C441" w14:textId="77777777" w:rsidR="004C0479" w:rsidRPr="00D525BE" w:rsidRDefault="004C0479">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neat</w:t>
            </w:r>
          </w:p>
        </w:tc>
      </w:tr>
      <w:tr w:rsidR="004C0479" w:rsidRPr="00D525BE" w14:paraId="089A9CE2"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6301F4D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5D1A25B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764548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F256F8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A34D25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776C30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223BDF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03B032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2F4839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96A5B2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037D2B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1.80</w:t>
            </w:r>
          </w:p>
        </w:tc>
      </w:tr>
      <w:tr w:rsidR="004C0479" w:rsidRPr="00D525BE" w14:paraId="66B623F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E812FA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tcBorders>
              <w:top w:val="nil"/>
              <w:left w:val="nil"/>
              <w:bottom w:val="single" w:sz="4" w:space="0" w:color="auto"/>
              <w:right w:val="single" w:sz="4" w:space="0" w:color="auto"/>
            </w:tcBorders>
            <w:shd w:val="clear" w:color="auto" w:fill="auto"/>
            <w:vAlign w:val="bottom"/>
            <w:hideMark/>
          </w:tcPr>
          <w:p w14:paraId="2D0D807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1279070</w:t>
            </w:r>
          </w:p>
        </w:tc>
        <w:tc>
          <w:tcPr>
            <w:tcW w:w="0" w:type="auto"/>
            <w:tcBorders>
              <w:top w:val="nil"/>
              <w:left w:val="nil"/>
              <w:bottom w:val="single" w:sz="4" w:space="0" w:color="auto"/>
              <w:right w:val="single" w:sz="4" w:space="0" w:color="auto"/>
            </w:tcBorders>
            <w:shd w:val="clear" w:color="auto" w:fill="auto"/>
            <w:noWrap/>
            <w:vAlign w:val="bottom"/>
            <w:hideMark/>
          </w:tcPr>
          <w:p w14:paraId="7A073A6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c>
          <w:tcPr>
            <w:tcW w:w="0" w:type="auto"/>
            <w:tcBorders>
              <w:top w:val="nil"/>
              <w:left w:val="nil"/>
              <w:bottom w:val="single" w:sz="4" w:space="0" w:color="auto"/>
              <w:right w:val="single" w:sz="4" w:space="0" w:color="auto"/>
            </w:tcBorders>
            <w:shd w:val="clear" w:color="auto" w:fill="auto"/>
            <w:noWrap/>
            <w:vAlign w:val="bottom"/>
            <w:hideMark/>
          </w:tcPr>
          <w:p w14:paraId="0258C9C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1.84</w:t>
            </w:r>
          </w:p>
        </w:tc>
        <w:tc>
          <w:tcPr>
            <w:tcW w:w="0" w:type="auto"/>
            <w:tcBorders>
              <w:top w:val="nil"/>
              <w:left w:val="nil"/>
              <w:bottom w:val="single" w:sz="4" w:space="0" w:color="auto"/>
              <w:right w:val="single" w:sz="4" w:space="0" w:color="auto"/>
            </w:tcBorders>
            <w:shd w:val="clear" w:color="auto" w:fill="auto"/>
            <w:noWrap/>
            <w:vAlign w:val="bottom"/>
            <w:hideMark/>
          </w:tcPr>
          <w:p w14:paraId="2341A60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1.99</w:t>
            </w:r>
          </w:p>
        </w:tc>
        <w:tc>
          <w:tcPr>
            <w:tcW w:w="0" w:type="auto"/>
            <w:tcBorders>
              <w:top w:val="nil"/>
              <w:left w:val="nil"/>
              <w:bottom w:val="single" w:sz="4" w:space="0" w:color="auto"/>
              <w:right w:val="single" w:sz="4" w:space="0" w:color="auto"/>
            </w:tcBorders>
            <w:shd w:val="clear" w:color="auto" w:fill="auto"/>
            <w:noWrap/>
            <w:vAlign w:val="bottom"/>
            <w:hideMark/>
          </w:tcPr>
          <w:p w14:paraId="288BCA2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1.89</w:t>
            </w:r>
          </w:p>
        </w:tc>
        <w:tc>
          <w:tcPr>
            <w:tcW w:w="0" w:type="auto"/>
            <w:tcBorders>
              <w:top w:val="nil"/>
              <w:left w:val="nil"/>
              <w:bottom w:val="single" w:sz="4" w:space="0" w:color="auto"/>
              <w:right w:val="single" w:sz="4" w:space="0" w:color="auto"/>
            </w:tcBorders>
            <w:shd w:val="clear" w:color="auto" w:fill="auto"/>
            <w:noWrap/>
            <w:vAlign w:val="bottom"/>
            <w:hideMark/>
          </w:tcPr>
          <w:p w14:paraId="15D799C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0B325B8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c>
          <w:tcPr>
            <w:tcW w:w="0" w:type="auto"/>
            <w:tcBorders>
              <w:top w:val="nil"/>
              <w:left w:val="nil"/>
              <w:bottom w:val="single" w:sz="4" w:space="0" w:color="auto"/>
              <w:right w:val="single" w:sz="4" w:space="0" w:color="auto"/>
            </w:tcBorders>
            <w:shd w:val="clear" w:color="auto" w:fill="auto"/>
            <w:noWrap/>
            <w:vAlign w:val="bottom"/>
            <w:hideMark/>
          </w:tcPr>
          <w:p w14:paraId="25EF134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FC3699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2.00</w:t>
            </w:r>
          </w:p>
        </w:tc>
      </w:tr>
      <w:tr w:rsidR="004C0479" w:rsidRPr="00D525BE" w14:paraId="15D96EA6"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748F76D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3ECF702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1530270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70E2B7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5A6168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FBBDA0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4A8A207"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5CABB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233E4F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BE3CA26" w14:textId="77777777" w:rsidR="004C0479" w:rsidRPr="00D525BE" w:rsidRDefault="004C0479"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w:t>
            </w:r>
            <w:r w:rsidR="005C1739" w:rsidRPr="00D525BE">
              <w:rPr>
                <w:rFonts w:ascii="Times" w:eastAsia="Times New Roman" w:hAnsi="Times" w:cs="Times New Roman"/>
                <w:color w:val="000000"/>
                <w:sz w:val="18"/>
                <w:szCs w:val="18"/>
              </w:rPr>
              <w:t>6</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2CCED54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1.88</w:t>
            </w:r>
          </w:p>
        </w:tc>
      </w:tr>
      <w:tr w:rsidR="004C0479" w:rsidRPr="00D525BE" w14:paraId="428FEAA1"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517685F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tcBorders>
              <w:top w:val="nil"/>
              <w:left w:val="nil"/>
              <w:bottom w:val="single" w:sz="4" w:space="0" w:color="auto"/>
              <w:right w:val="single" w:sz="4" w:space="0" w:color="auto"/>
            </w:tcBorders>
            <w:shd w:val="clear" w:color="auto" w:fill="auto"/>
            <w:vAlign w:val="bottom"/>
            <w:hideMark/>
          </w:tcPr>
          <w:p w14:paraId="4AFDF5E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249758</w:t>
            </w:r>
          </w:p>
        </w:tc>
        <w:tc>
          <w:tcPr>
            <w:tcW w:w="0" w:type="auto"/>
            <w:tcBorders>
              <w:top w:val="nil"/>
              <w:left w:val="nil"/>
              <w:bottom w:val="single" w:sz="4" w:space="0" w:color="auto"/>
              <w:right w:val="single" w:sz="4" w:space="0" w:color="auto"/>
            </w:tcBorders>
            <w:shd w:val="clear" w:color="auto" w:fill="auto"/>
            <w:noWrap/>
            <w:vAlign w:val="bottom"/>
            <w:hideMark/>
          </w:tcPr>
          <w:p w14:paraId="0BD04A7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50C6322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5E7F5B2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nil"/>
              <w:left w:val="nil"/>
              <w:bottom w:val="single" w:sz="4" w:space="0" w:color="auto"/>
              <w:right w:val="single" w:sz="4" w:space="0" w:color="auto"/>
            </w:tcBorders>
            <w:shd w:val="clear" w:color="auto" w:fill="auto"/>
            <w:noWrap/>
            <w:vAlign w:val="bottom"/>
            <w:hideMark/>
          </w:tcPr>
          <w:p w14:paraId="56D90EE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14:paraId="601EB4E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150EBFB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71DE638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9C9F1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r>
      <w:tr w:rsidR="004C0479" w:rsidRPr="00D525BE" w14:paraId="347B34AA"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2629020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0E3F6A5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231084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1E01E8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DFF98A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1900B5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E0F1BB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4A7D80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6188C57"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6CCDE1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1C70F53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r>
      <w:tr w:rsidR="004C0479" w:rsidRPr="00D525BE" w14:paraId="604A447D"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75A02BC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tcBorders>
              <w:top w:val="nil"/>
              <w:left w:val="nil"/>
              <w:bottom w:val="single" w:sz="4" w:space="0" w:color="auto"/>
              <w:right w:val="single" w:sz="4" w:space="0" w:color="auto"/>
            </w:tcBorders>
            <w:shd w:val="clear" w:color="auto" w:fill="auto"/>
            <w:vAlign w:val="bottom"/>
            <w:hideMark/>
          </w:tcPr>
          <w:p w14:paraId="1CBB8EB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142186</w:t>
            </w:r>
          </w:p>
        </w:tc>
        <w:tc>
          <w:tcPr>
            <w:tcW w:w="0" w:type="auto"/>
            <w:tcBorders>
              <w:top w:val="nil"/>
              <w:left w:val="nil"/>
              <w:bottom w:val="single" w:sz="4" w:space="0" w:color="auto"/>
              <w:right w:val="single" w:sz="4" w:space="0" w:color="auto"/>
            </w:tcBorders>
            <w:shd w:val="clear" w:color="auto" w:fill="auto"/>
            <w:noWrap/>
            <w:vAlign w:val="bottom"/>
            <w:hideMark/>
          </w:tcPr>
          <w:p w14:paraId="625DCE47"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c>
          <w:tcPr>
            <w:tcW w:w="0" w:type="auto"/>
            <w:tcBorders>
              <w:top w:val="nil"/>
              <w:left w:val="nil"/>
              <w:bottom w:val="single" w:sz="4" w:space="0" w:color="auto"/>
              <w:right w:val="single" w:sz="4" w:space="0" w:color="auto"/>
            </w:tcBorders>
            <w:shd w:val="clear" w:color="auto" w:fill="auto"/>
            <w:noWrap/>
            <w:vAlign w:val="bottom"/>
            <w:hideMark/>
          </w:tcPr>
          <w:p w14:paraId="43BF598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1.30</w:t>
            </w:r>
          </w:p>
        </w:tc>
        <w:tc>
          <w:tcPr>
            <w:tcW w:w="0" w:type="auto"/>
            <w:tcBorders>
              <w:top w:val="nil"/>
              <w:left w:val="nil"/>
              <w:bottom w:val="single" w:sz="4" w:space="0" w:color="auto"/>
              <w:right w:val="single" w:sz="4" w:space="0" w:color="auto"/>
            </w:tcBorders>
            <w:shd w:val="clear" w:color="auto" w:fill="auto"/>
            <w:noWrap/>
            <w:vAlign w:val="bottom"/>
            <w:hideMark/>
          </w:tcPr>
          <w:p w14:paraId="1EDB554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1.39</w:t>
            </w:r>
          </w:p>
        </w:tc>
        <w:tc>
          <w:tcPr>
            <w:tcW w:w="0" w:type="auto"/>
            <w:tcBorders>
              <w:top w:val="nil"/>
              <w:left w:val="nil"/>
              <w:bottom w:val="single" w:sz="4" w:space="0" w:color="auto"/>
              <w:right w:val="single" w:sz="4" w:space="0" w:color="auto"/>
            </w:tcBorders>
            <w:shd w:val="clear" w:color="auto" w:fill="auto"/>
            <w:noWrap/>
            <w:vAlign w:val="bottom"/>
            <w:hideMark/>
          </w:tcPr>
          <w:p w14:paraId="5F647E6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1.30</w:t>
            </w:r>
          </w:p>
        </w:tc>
        <w:tc>
          <w:tcPr>
            <w:tcW w:w="0" w:type="auto"/>
            <w:tcBorders>
              <w:top w:val="nil"/>
              <w:left w:val="nil"/>
              <w:bottom w:val="single" w:sz="4" w:space="0" w:color="auto"/>
              <w:right w:val="single" w:sz="4" w:space="0" w:color="auto"/>
            </w:tcBorders>
            <w:shd w:val="clear" w:color="auto" w:fill="auto"/>
            <w:noWrap/>
            <w:vAlign w:val="bottom"/>
            <w:hideMark/>
          </w:tcPr>
          <w:p w14:paraId="2D532DC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1.37</w:t>
            </w:r>
          </w:p>
        </w:tc>
        <w:tc>
          <w:tcPr>
            <w:tcW w:w="0" w:type="auto"/>
            <w:tcBorders>
              <w:top w:val="nil"/>
              <w:left w:val="nil"/>
              <w:bottom w:val="single" w:sz="4" w:space="0" w:color="auto"/>
              <w:right w:val="single" w:sz="4" w:space="0" w:color="auto"/>
            </w:tcBorders>
            <w:shd w:val="clear" w:color="auto" w:fill="auto"/>
            <w:noWrap/>
            <w:vAlign w:val="bottom"/>
            <w:hideMark/>
          </w:tcPr>
          <w:p w14:paraId="6B103A1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6891FF9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1.35</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071F5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1.51</w:t>
            </w:r>
          </w:p>
        </w:tc>
      </w:tr>
      <w:tr w:rsidR="004C0479" w:rsidRPr="00D525BE" w14:paraId="778856FD"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1C32613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53C8C48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25180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828AD2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B86EAB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1E8120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F08675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0706113"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248D6D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F67C8A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6B88BB5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1.20</w:t>
            </w:r>
          </w:p>
        </w:tc>
      </w:tr>
      <w:tr w:rsidR="004C0479" w:rsidRPr="00D525BE" w14:paraId="77C4960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47E2C4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tcBorders>
              <w:top w:val="nil"/>
              <w:left w:val="nil"/>
              <w:bottom w:val="single" w:sz="4" w:space="0" w:color="auto"/>
              <w:right w:val="single" w:sz="4" w:space="0" w:color="auto"/>
            </w:tcBorders>
            <w:shd w:val="clear" w:color="auto" w:fill="auto"/>
            <w:vAlign w:val="bottom"/>
            <w:hideMark/>
          </w:tcPr>
          <w:p w14:paraId="3776AB0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24712</w:t>
            </w:r>
          </w:p>
        </w:tc>
        <w:tc>
          <w:tcPr>
            <w:tcW w:w="0" w:type="auto"/>
            <w:tcBorders>
              <w:top w:val="nil"/>
              <w:left w:val="nil"/>
              <w:bottom w:val="single" w:sz="4" w:space="0" w:color="auto"/>
              <w:right w:val="single" w:sz="4" w:space="0" w:color="auto"/>
            </w:tcBorders>
            <w:shd w:val="clear" w:color="auto" w:fill="auto"/>
            <w:noWrap/>
            <w:vAlign w:val="bottom"/>
            <w:hideMark/>
          </w:tcPr>
          <w:p w14:paraId="5E8C7E6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3.56</w:t>
            </w:r>
          </w:p>
        </w:tc>
        <w:tc>
          <w:tcPr>
            <w:tcW w:w="0" w:type="auto"/>
            <w:tcBorders>
              <w:top w:val="nil"/>
              <w:left w:val="nil"/>
              <w:bottom w:val="single" w:sz="4" w:space="0" w:color="auto"/>
              <w:right w:val="single" w:sz="4" w:space="0" w:color="auto"/>
            </w:tcBorders>
            <w:shd w:val="clear" w:color="auto" w:fill="auto"/>
            <w:noWrap/>
            <w:vAlign w:val="bottom"/>
            <w:hideMark/>
          </w:tcPr>
          <w:p w14:paraId="4ED9A16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2.90</w:t>
            </w:r>
          </w:p>
        </w:tc>
        <w:tc>
          <w:tcPr>
            <w:tcW w:w="0" w:type="auto"/>
            <w:tcBorders>
              <w:top w:val="nil"/>
              <w:left w:val="nil"/>
              <w:bottom w:val="single" w:sz="4" w:space="0" w:color="auto"/>
              <w:right w:val="single" w:sz="4" w:space="0" w:color="auto"/>
            </w:tcBorders>
            <w:shd w:val="clear" w:color="auto" w:fill="auto"/>
            <w:noWrap/>
            <w:vAlign w:val="bottom"/>
            <w:hideMark/>
          </w:tcPr>
          <w:p w14:paraId="0E12263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6951DDF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nil"/>
              <w:left w:val="nil"/>
              <w:bottom w:val="single" w:sz="4" w:space="0" w:color="auto"/>
              <w:right w:val="single" w:sz="4" w:space="0" w:color="auto"/>
            </w:tcBorders>
            <w:shd w:val="clear" w:color="auto" w:fill="auto"/>
            <w:noWrap/>
            <w:vAlign w:val="bottom"/>
            <w:hideMark/>
          </w:tcPr>
          <w:p w14:paraId="04BDCEA3"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00ACFEA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07B1684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F9C34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r>
      <w:tr w:rsidR="004C0479" w:rsidRPr="00D525BE" w14:paraId="5C448DE0"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4BBD556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3983153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13846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D2621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6.14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6099DD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4.47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9F81AD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E2A819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FBB9097"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9A6FD4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64F293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1.22</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5EC109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1.61</w:t>
            </w:r>
          </w:p>
        </w:tc>
      </w:tr>
      <w:tr w:rsidR="004C0479" w:rsidRPr="00D525BE" w14:paraId="73847A9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D03A63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tcBorders>
              <w:top w:val="nil"/>
              <w:left w:val="nil"/>
              <w:bottom w:val="single" w:sz="4" w:space="0" w:color="auto"/>
              <w:right w:val="single" w:sz="4" w:space="0" w:color="auto"/>
            </w:tcBorders>
            <w:shd w:val="clear" w:color="auto" w:fill="auto"/>
            <w:vAlign w:val="bottom"/>
            <w:hideMark/>
          </w:tcPr>
          <w:p w14:paraId="200D402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96920</w:t>
            </w:r>
          </w:p>
        </w:tc>
        <w:tc>
          <w:tcPr>
            <w:tcW w:w="0" w:type="auto"/>
            <w:tcBorders>
              <w:top w:val="nil"/>
              <w:left w:val="nil"/>
              <w:bottom w:val="single" w:sz="4" w:space="0" w:color="auto"/>
              <w:right w:val="single" w:sz="4" w:space="0" w:color="auto"/>
            </w:tcBorders>
            <w:shd w:val="clear" w:color="auto" w:fill="auto"/>
            <w:noWrap/>
            <w:vAlign w:val="bottom"/>
            <w:hideMark/>
          </w:tcPr>
          <w:p w14:paraId="3763421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1.54</w:t>
            </w:r>
          </w:p>
        </w:tc>
        <w:tc>
          <w:tcPr>
            <w:tcW w:w="0" w:type="auto"/>
            <w:tcBorders>
              <w:top w:val="nil"/>
              <w:left w:val="nil"/>
              <w:bottom w:val="single" w:sz="4" w:space="0" w:color="auto"/>
              <w:right w:val="single" w:sz="4" w:space="0" w:color="auto"/>
            </w:tcBorders>
            <w:shd w:val="clear" w:color="auto" w:fill="auto"/>
            <w:noWrap/>
            <w:vAlign w:val="bottom"/>
            <w:hideMark/>
          </w:tcPr>
          <w:p w14:paraId="75EBDE2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74B6378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0D7E6E8D"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4663C59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bottom"/>
            <w:hideMark/>
          </w:tcPr>
          <w:p w14:paraId="7CA08F7D" w14:textId="77777777" w:rsidR="004C0479" w:rsidRPr="00D525BE" w:rsidRDefault="00EF4CF5"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36ADB9D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BFBB6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r>
      <w:tr w:rsidR="004C0479" w:rsidRPr="00D525BE" w14:paraId="2C90D15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3C60B4F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650B898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51051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6A6D39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90EE98B"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C22561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C4E372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FA5C75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5DDA3C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2E1129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4F91EF2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w:t>
            </w:r>
          </w:p>
        </w:tc>
      </w:tr>
      <w:tr w:rsidR="004C0479" w:rsidRPr="00D525BE" w14:paraId="056C0166"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ABC8B9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tcBorders>
              <w:top w:val="nil"/>
              <w:left w:val="nil"/>
              <w:bottom w:val="single" w:sz="4" w:space="0" w:color="auto"/>
              <w:right w:val="single" w:sz="4" w:space="0" w:color="auto"/>
            </w:tcBorders>
            <w:shd w:val="clear" w:color="auto" w:fill="auto"/>
            <w:vAlign w:val="bottom"/>
            <w:hideMark/>
          </w:tcPr>
          <w:p w14:paraId="3E44F40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10075</w:t>
            </w:r>
          </w:p>
        </w:tc>
        <w:tc>
          <w:tcPr>
            <w:tcW w:w="0" w:type="auto"/>
            <w:tcBorders>
              <w:top w:val="nil"/>
              <w:left w:val="nil"/>
              <w:bottom w:val="single" w:sz="4" w:space="0" w:color="auto"/>
              <w:right w:val="single" w:sz="4" w:space="0" w:color="auto"/>
            </w:tcBorders>
            <w:shd w:val="clear" w:color="auto" w:fill="auto"/>
            <w:noWrap/>
            <w:vAlign w:val="bottom"/>
            <w:hideMark/>
          </w:tcPr>
          <w:p w14:paraId="7652A34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8.55</w:t>
            </w:r>
          </w:p>
        </w:tc>
        <w:tc>
          <w:tcPr>
            <w:tcW w:w="0" w:type="auto"/>
            <w:tcBorders>
              <w:top w:val="nil"/>
              <w:left w:val="nil"/>
              <w:bottom w:val="single" w:sz="4" w:space="0" w:color="auto"/>
              <w:right w:val="single" w:sz="4" w:space="0" w:color="auto"/>
            </w:tcBorders>
            <w:shd w:val="clear" w:color="auto" w:fill="auto"/>
            <w:noWrap/>
            <w:vAlign w:val="bottom"/>
            <w:hideMark/>
          </w:tcPr>
          <w:p w14:paraId="5B4DF85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14:paraId="593CE1A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tcBorders>
              <w:top w:val="nil"/>
              <w:left w:val="nil"/>
              <w:bottom w:val="single" w:sz="4" w:space="0" w:color="auto"/>
              <w:right w:val="single" w:sz="4" w:space="0" w:color="auto"/>
            </w:tcBorders>
            <w:shd w:val="clear" w:color="auto" w:fill="auto"/>
            <w:noWrap/>
            <w:vAlign w:val="bottom"/>
            <w:hideMark/>
          </w:tcPr>
          <w:p w14:paraId="0FAA429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tcBorders>
              <w:top w:val="nil"/>
              <w:left w:val="nil"/>
              <w:bottom w:val="single" w:sz="4" w:space="0" w:color="auto"/>
              <w:right w:val="single" w:sz="4" w:space="0" w:color="auto"/>
            </w:tcBorders>
            <w:shd w:val="clear" w:color="auto" w:fill="auto"/>
            <w:noWrap/>
            <w:vAlign w:val="bottom"/>
            <w:hideMark/>
          </w:tcPr>
          <w:p w14:paraId="11C8D8FF"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61396F1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tcBorders>
              <w:top w:val="nil"/>
              <w:left w:val="nil"/>
              <w:bottom w:val="single" w:sz="4" w:space="0" w:color="auto"/>
              <w:right w:val="single" w:sz="4" w:space="0" w:color="auto"/>
            </w:tcBorders>
            <w:shd w:val="clear" w:color="auto" w:fill="auto"/>
            <w:noWrap/>
            <w:vAlign w:val="bottom"/>
            <w:hideMark/>
          </w:tcPr>
          <w:p w14:paraId="73670DD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38A8DB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3.28</w:t>
            </w:r>
          </w:p>
        </w:tc>
      </w:tr>
      <w:tr w:rsidR="004C0479" w:rsidRPr="00D525BE" w14:paraId="6EECC521" w14:textId="77777777" w:rsidTr="001A0719">
        <w:trPr>
          <w:trHeight w:val="300"/>
          <w:jc w:val="center"/>
        </w:trPr>
        <w:tc>
          <w:tcPr>
            <w:tcW w:w="0" w:type="auto"/>
            <w:tcBorders>
              <w:top w:val="single" w:sz="4" w:space="0" w:color="auto"/>
              <w:left w:val="single" w:sz="4" w:space="0" w:color="000000"/>
              <w:bottom w:val="single" w:sz="4" w:space="0" w:color="000000"/>
              <w:right w:val="single" w:sz="4" w:space="0" w:color="000000"/>
            </w:tcBorders>
            <w:shd w:val="clear" w:color="D8D8D8" w:fill="D8D8D8"/>
            <w:noWrap/>
            <w:vAlign w:val="bottom"/>
            <w:hideMark/>
          </w:tcPr>
          <w:p w14:paraId="1B7E5DF4" w14:textId="77777777" w:rsidR="004C0479" w:rsidRPr="00D525BE" w:rsidRDefault="004C0479"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t>Average  (12)</w:t>
            </w:r>
          </w:p>
        </w:tc>
        <w:tc>
          <w:tcPr>
            <w:tcW w:w="0" w:type="auto"/>
            <w:tcBorders>
              <w:top w:val="single" w:sz="4" w:space="0" w:color="auto"/>
              <w:left w:val="nil"/>
              <w:bottom w:val="single" w:sz="4" w:space="0" w:color="000000"/>
              <w:right w:val="single" w:sz="4" w:space="0" w:color="000000"/>
            </w:tcBorders>
            <w:shd w:val="clear" w:color="D8D8D8" w:fill="D8D8D8"/>
            <w:vAlign w:val="bottom"/>
            <w:hideMark/>
          </w:tcPr>
          <w:p w14:paraId="59E7207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400872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2D4A83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345B73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1.56</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492C18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1.64</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D16236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1.57</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4558A6A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w:t>
            </w:r>
            <w:r w:rsidR="005C1739" w:rsidRPr="00D525BE">
              <w:rPr>
                <w:rFonts w:ascii="Times" w:eastAsia="Times New Roman" w:hAnsi="Times" w:cs="Times New Roman"/>
                <w:color w:val="000000"/>
                <w:sz w:val="18"/>
                <w:szCs w:val="18"/>
              </w:rPr>
              <w:t>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74FDD052" w14:textId="77777777" w:rsidR="004C0479" w:rsidRPr="00D525BE" w:rsidRDefault="005C173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4C0479" w:rsidRPr="00D525BE">
              <w:rPr>
                <w:rFonts w:ascii="Times" w:eastAsia="Times New Roman" w:hAnsi="Times" w:cs="Times New Roman"/>
                <w:color w:val="000000"/>
                <w:sz w:val="18"/>
                <w:szCs w:val="18"/>
              </w:rPr>
              <w:t>0</w:t>
            </w:r>
            <w:r w:rsidRPr="00D525BE">
              <w:rPr>
                <w:rFonts w:ascii="Times" w:eastAsia="Times New Roman" w:hAnsi="Times" w:cs="Times New Roman"/>
                <w:color w:val="000000"/>
                <w:sz w:val="18"/>
                <w:szCs w:val="18"/>
              </w:rPr>
              <w:t>9</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482DC57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w:t>
            </w:r>
            <w:r w:rsidR="005C1739" w:rsidRPr="00D525BE">
              <w:rPr>
                <w:rFonts w:ascii="Times" w:eastAsia="Times New Roman" w:hAnsi="Times" w:cs="Times New Roman"/>
                <w:color w:val="000000"/>
                <w:sz w:val="18"/>
                <w:szCs w:val="18"/>
              </w:rPr>
              <w:t>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EFD1A7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w:t>
            </w:r>
          </w:p>
        </w:tc>
      </w:tr>
      <w:tr w:rsidR="004C0479" w:rsidRPr="00D525BE" w14:paraId="19AB76FD" w14:textId="77777777" w:rsidTr="001A0719">
        <w:trPr>
          <w:trHeight w:val="300"/>
          <w:jc w:val="center"/>
        </w:trPr>
        <w:tc>
          <w:tcPr>
            <w:tcW w:w="0" w:type="auto"/>
            <w:tcBorders>
              <w:top w:val="nil"/>
              <w:left w:val="single" w:sz="4" w:space="0" w:color="000000"/>
              <w:bottom w:val="single" w:sz="8" w:space="0" w:color="000000"/>
              <w:right w:val="single" w:sz="4" w:space="0" w:color="auto"/>
            </w:tcBorders>
            <w:shd w:val="clear" w:color="auto" w:fill="auto"/>
            <w:noWrap/>
            <w:vAlign w:val="bottom"/>
            <w:hideMark/>
          </w:tcPr>
          <w:p w14:paraId="0C537FE6" w14:textId="77777777" w:rsidR="004C0479" w:rsidRPr="00D525BE" w:rsidRDefault="004C0479"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t>Average  (8)</w:t>
            </w:r>
          </w:p>
        </w:tc>
        <w:tc>
          <w:tcPr>
            <w:tcW w:w="0" w:type="auto"/>
            <w:tcBorders>
              <w:top w:val="nil"/>
              <w:left w:val="single" w:sz="4" w:space="0" w:color="auto"/>
              <w:bottom w:val="single" w:sz="8" w:space="0" w:color="000000"/>
              <w:right w:val="single" w:sz="4" w:space="0" w:color="auto"/>
            </w:tcBorders>
            <w:shd w:val="clear" w:color="auto" w:fill="auto"/>
            <w:vAlign w:val="bottom"/>
            <w:hideMark/>
          </w:tcPr>
          <w:p w14:paraId="7A5E463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82566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0DB9680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1CD8B4A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40982C6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28EC90A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1675848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356AC5B4"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5C2F51D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single" w:sz="4" w:space="0" w:color="auto"/>
              <w:bottom w:val="single" w:sz="8" w:space="0" w:color="000000"/>
              <w:right w:val="single" w:sz="4" w:space="0" w:color="000000"/>
            </w:tcBorders>
            <w:shd w:val="clear" w:color="auto" w:fill="auto"/>
            <w:noWrap/>
            <w:vAlign w:val="bottom"/>
            <w:hideMark/>
          </w:tcPr>
          <w:p w14:paraId="1E64BCC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w:t>
            </w:r>
          </w:p>
        </w:tc>
      </w:tr>
    </w:tbl>
    <w:p w14:paraId="62008713" w14:textId="77777777" w:rsidR="004C0479" w:rsidRPr="00D525BE" w:rsidRDefault="004C0479" w:rsidP="00D525BE">
      <w:pPr>
        <w:spacing w:after="0"/>
        <w:jc w:val="both"/>
        <w:rPr>
          <w:rFonts w:ascii="Times" w:hAnsi="Times" w:cs="Times New Roman"/>
          <w:sz w:val="22"/>
        </w:rPr>
      </w:pPr>
    </w:p>
    <w:p w14:paraId="494AC276" w14:textId="19790B1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value of </w:t>
      </w:r>
      <w:r w:rsidRPr="00D525BE">
        <w:rPr>
          <w:rFonts w:ascii="Times" w:hAnsi="Times" w:cs="Times New Roman"/>
          <w:i/>
          <w:sz w:val="20"/>
          <w:szCs w:val="20"/>
        </w:rPr>
        <w:t xml:space="preserve">k </w:t>
      </w:r>
      <w:r w:rsidRPr="00D525BE">
        <w:rPr>
          <w:rFonts w:ascii="Times" w:hAnsi="Times" w:cs="Times New Roman"/>
          <w:sz w:val="20"/>
          <w:szCs w:val="20"/>
        </w:rPr>
        <w:t>is 2</w:t>
      </w:r>
      <w:r w:rsidRPr="00D525BE">
        <w:rPr>
          <w:rFonts w:ascii="Times" w:hAnsi="Times" w:cs="Times New Roman"/>
          <w:i/>
          <w:sz w:val="20"/>
          <w:szCs w:val="20"/>
          <w:vertAlign w:val="superscript"/>
        </w:rPr>
        <w:t>i</w:t>
      </w:r>
      <w:r w:rsidRPr="00D525BE">
        <w:rPr>
          <w:rFonts w:ascii="Times" w:hAnsi="Times" w:cs="Times New Roman"/>
          <w:sz w:val="20"/>
          <w:szCs w:val="20"/>
        </w:rPr>
        <w:t xml:space="preserve">, where </w:t>
      </w:r>
      <w:r w:rsidRPr="00D525BE">
        <w:rPr>
          <w:rFonts w:ascii="Times" w:hAnsi="Times" w:cs="Times New Roman"/>
          <w:i/>
          <w:sz w:val="20"/>
          <w:szCs w:val="20"/>
        </w:rPr>
        <w:t>i</w:t>
      </w:r>
      <w:r w:rsidRPr="00D525BE">
        <w:rPr>
          <w:rFonts w:ascii="Times" w:hAnsi="Times" w:cs="Times New Roman"/>
          <w:sz w:val="20"/>
          <w:szCs w:val="20"/>
        </w:rPr>
        <w:t xml:space="preserve"> = 0, 1, …, 8, for the last seven classes of inputs. In the column </w:t>
      </w:r>
      <w:ins w:id="489" w:author="Hantao" w:date="2021-03-17T11:58:00Z">
        <w:r w:rsidR="00D80D02">
          <w:rPr>
            <w:rFonts w:ascii="Times" w:hAnsi="Times" w:cs="Times New Roman"/>
            <w:sz w:val="20"/>
            <w:szCs w:val="20"/>
          </w:rPr>
          <w:t xml:space="preserve">named </w:t>
        </w:r>
      </w:ins>
      <w:r w:rsidRPr="00D525BE">
        <w:rPr>
          <w:rFonts w:ascii="Times" w:hAnsi="Times" w:cs="Times New Roman"/>
          <w:sz w:val="20"/>
          <w:szCs w:val="20"/>
        </w:rPr>
        <w:t xml:space="preserve">“best”, the best average running time of 100 executions, in microseconds, is given. It may be produced by other implementations not listed in the table. The running times of each method are given as a ratio to the best average time. If it is 1.00, then this is the best performer among all sorting methods in our experiment. The column “qsort” gives the running time of the </w:t>
      </w:r>
      <w:r w:rsidR="009F0605" w:rsidRPr="00D525BE">
        <w:rPr>
          <w:rFonts w:ascii="Times" w:hAnsi="Times" w:cs="Times New Roman"/>
          <w:sz w:val="20"/>
          <w:szCs w:val="20"/>
        </w:rPr>
        <w:t>GNU</w:t>
      </w:r>
      <w:r w:rsidRPr="00D525BE">
        <w:rPr>
          <w:rFonts w:ascii="Times" w:hAnsi="Times" w:cs="Times New Roman"/>
          <w:sz w:val="20"/>
          <w:szCs w:val="20"/>
        </w:rPr>
        <w:t xml:space="preserve"> </w:t>
      </w:r>
      <w:r w:rsidRPr="00D80D02">
        <w:rPr>
          <w:rFonts w:ascii="Times" w:hAnsi="Times" w:cs="Times New Roman"/>
          <w:i/>
          <w:iCs/>
          <w:sz w:val="20"/>
          <w:szCs w:val="20"/>
          <w:rPrChange w:id="490" w:author="Hantao" w:date="2021-03-17T11:58:00Z">
            <w:rPr>
              <w:rFonts w:ascii="Times" w:hAnsi="Times" w:cs="Times New Roman"/>
              <w:sz w:val="20"/>
              <w:szCs w:val="20"/>
            </w:rPr>
          </w:rPrChange>
        </w:rPr>
        <w:t>qsort</w:t>
      </w:r>
      <w:r w:rsidRPr="00D525BE">
        <w:rPr>
          <w:rFonts w:ascii="Times" w:hAnsi="Times" w:cs="Times New Roman"/>
          <w:sz w:val="20"/>
          <w:szCs w:val="20"/>
        </w:rPr>
        <w:t xml:space="preserve">. The columns mer2–mer6 give the running times of our five versions of </w:t>
      </w:r>
      <w:r w:rsidRPr="00D80D02">
        <w:rPr>
          <w:rFonts w:ascii="Times" w:hAnsi="Times" w:cs="Times New Roman"/>
          <w:i/>
          <w:iCs/>
          <w:sz w:val="20"/>
          <w:szCs w:val="20"/>
          <w:rPrChange w:id="491" w:author="Hantao" w:date="2021-03-17T11:58:00Z">
            <w:rPr>
              <w:rFonts w:ascii="Times" w:hAnsi="Times" w:cs="Times New Roman"/>
              <w:sz w:val="20"/>
              <w:szCs w:val="20"/>
            </w:rPr>
          </w:rPrChange>
        </w:rPr>
        <w:t>mergesort</w:t>
      </w:r>
      <w:r w:rsidRPr="00D525BE">
        <w:rPr>
          <w:rFonts w:ascii="Times" w:hAnsi="Times" w:cs="Times New Roman"/>
          <w:sz w:val="20"/>
          <w:szCs w:val="20"/>
        </w:rPr>
        <w:t>, which differ by the used techniques:</w:t>
      </w:r>
    </w:p>
    <w:p w14:paraId="54130B8C"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mer2: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b),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w:t>
      </w:r>
      <w:r w:rsidR="00A64CDD"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w:t>
      </w:r>
    </w:p>
    <w:p w14:paraId="79AEDC29"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mer3: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w:t>
      </w:r>
    </w:p>
    <w:p w14:paraId="44411D16"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mer4: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Pr="00D525BE">
        <w:rPr>
          <w:rFonts w:ascii="Times" w:hAnsi="Times" w:cs="Times New Roman"/>
          <w:sz w:val="20"/>
          <w:szCs w:val="20"/>
        </w:rPr>
        <w:t xml:space="preserve">b),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w:t>
      </w:r>
    </w:p>
    <w:p w14:paraId="1105A924"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mer5: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2</w:t>
      </w:r>
      <w:r w:rsidRPr="00D525BE">
        <w:rPr>
          <w:rFonts w:ascii="Times" w:hAnsi="Times" w:cs="Times New Roman"/>
          <w:sz w:val="20"/>
          <w:szCs w:val="20"/>
        </w:rPr>
        <w:t>)</w:t>
      </w:r>
    </w:p>
    <w:p w14:paraId="21367CE2"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mer6: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Pr="00D525BE">
        <w:rPr>
          <w:rFonts w:ascii="Times" w:hAnsi="Times" w:cs="Times New Roman"/>
          <w:sz w:val="20"/>
          <w:szCs w:val="20"/>
        </w:rPr>
        <w:t xml:space="preserve">b),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2</w:t>
      </w:r>
      <w:r w:rsidRPr="00D525BE">
        <w:rPr>
          <w:rFonts w:ascii="Times" w:hAnsi="Times" w:cs="Times New Roman"/>
          <w:sz w:val="20"/>
          <w:szCs w:val="20"/>
        </w:rPr>
        <w:t>)</w:t>
      </w:r>
    </w:p>
    <w:p w14:paraId="4261A36C"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fact, mer2 is not </w:t>
      </w:r>
      <w:r w:rsidRPr="00D80D02">
        <w:rPr>
          <w:rFonts w:ascii="Times" w:hAnsi="Times" w:cs="Times New Roman"/>
          <w:i/>
          <w:iCs/>
          <w:sz w:val="20"/>
          <w:szCs w:val="20"/>
          <w:rPrChange w:id="492" w:author="Hantao" w:date="2021-03-17T11:59:00Z">
            <w:rPr>
              <w:rFonts w:ascii="Times" w:hAnsi="Times" w:cs="Times New Roman"/>
              <w:sz w:val="20"/>
              <w:szCs w:val="20"/>
            </w:rPr>
          </w:rPrChange>
        </w:rPr>
        <w:t>natural mergesort</w:t>
      </w:r>
      <w:r w:rsidR="009F0605" w:rsidRPr="00D525BE">
        <w:rPr>
          <w:rFonts w:ascii="Times" w:hAnsi="Times" w:cs="Times New Roman"/>
          <w:sz w:val="20"/>
          <w:szCs w:val="20"/>
        </w:rPr>
        <w:t>,</w:t>
      </w:r>
      <w:r w:rsidRPr="00D525BE">
        <w:rPr>
          <w:rFonts w:ascii="Times" w:hAnsi="Times" w:cs="Times New Roman"/>
          <w:sz w:val="20"/>
          <w:szCs w:val="20"/>
        </w:rPr>
        <w:t xml:space="preserve"> as runs are not discovered from the input but created by insertion sort. The code of mer6 is given in the appendix for reference.  </w:t>
      </w:r>
    </w:p>
    <w:p w14:paraId="36C73E5A" w14:textId="77777777" w:rsidR="00AC2EDC" w:rsidRPr="00D525BE" w:rsidRDefault="00AC2EDC" w:rsidP="00D525BE">
      <w:pPr>
        <w:spacing w:after="0" w:line="240" w:lineRule="auto"/>
        <w:jc w:val="both"/>
        <w:rPr>
          <w:rFonts w:ascii="Times" w:hAnsi="Times" w:cs="Times New Roman"/>
          <w:sz w:val="20"/>
          <w:szCs w:val="20"/>
        </w:rPr>
      </w:pPr>
    </w:p>
    <w:p w14:paraId="14AFCD8D" w14:textId="77777777" w:rsidR="009F0605"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last row gives the average running times of the last 8 classes of inputs (not the average of ratios). The second last row gives the average time of all 12 classes. Mer6 is the best performer of the last 8 classes of inputs; mer4 is the second best (3% slower) and </w:t>
      </w:r>
      <w:r w:rsidRPr="00515523">
        <w:rPr>
          <w:rFonts w:ascii="Times" w:hAnsi="Times" w:cs="Times New Roman"/>
          <w:i/>
          <w:iCs/>
          <w:sz w:val="20"/>
          <w:szCs w:val="20"/>
          <w:rPrChange w:id="493" w:author="Hantao" w:date="2021-03-17T12:00:00Z">
            <w:rPr>
              <w:rFonts w:ascii="Times" w:hAnsi="Times" w:cs="Times New Roman"/>
              <w:sz w:val="20"/>
              <w:szCs w:val="20"/>
            </w:rPr>
          </w:rPrChange>
        </w:rPr>
        <w:t>timsort</w:t>
      </w:r>
      <w:r w:rsidRPr="00D525BE">
        <w:rPr>
          <w:rFonts w:ascii="Times" w:hAnsi="Times" w:cs="Times New Roman"/>
          <w:sz w:val="20"/>
          <w:szCs w:val="20"/>
        </w:rPr>
        <w:t xml:space="preserve"> is the third (7% slower). The </w:t>
      </w:r>
      <w:r w:rsidR="009F0605" w:rsidRPr="00D525BE">
        <w:rPr>
          <w:rFonts w:ascii="Times" w:hAnsi="Times" w:cs="Times New Roman"/>
          <w:sz w:val="20"/>
          <w:szCs w:val="20"/>
        </w:rPr>
        <w:t>GNU</w:t>
      </w:r>
      <w:r w:rsidRPr="00D525BE">
        <w:rPr>
          <w:rFonts w:ascii="Times" w:hAnsi="Times" w:cs="Times New Roman"/>
          <w:sz w:val="20"/>
          <w:szCs w:val="20"/>
        </w:rPr>
        <w:t xml:space="preserve"> </w:t>
      </w:r>
      <w:r w:rsidRPr="00515523">
        <w:rPr>
          <w:rFonts w:ascii="Times" w:hAnsi="Times" w:cs="Times New Roman"/>
          <w:i/>
          <w:iCs/>
          <w:sz w:val="20"/>
          <w:szCs w:val="20"/>
          <w:rPrChange w:id="494" w:author="Hantao" w:date="2021-03-17T12:00:00Z">
            <w:rPr>
              <w:rFonts w:ascii="Times" w:hAnsi="Times" w:cs="Times New Roman"/>
              <w:sz w:val="20"/>
              <w:szCs w:val="20"/>
            </w:rPr>
          </w:rPrChange>
        </w:rPr>
        <w:t>qsort</w:t>
      </w:r>
      <w:r w:rsidRPr="00D525BE">
        <w:rPr>
          <w:rFonts w:ascii="Times" w:hAnsi="Times" w:cs="Times New Roman"/>
          <w:sz w:val="20"/>
          <w:szCs w:val="20"/>
        </w:rPr>
        <w:t xml:space="preserve"> is the worst performer in the table (65% slower). </w:t>
      </w:r>
    </w:p>
    <w:p w14:paraId="376D5F4F" w14:textId="77777777" w:rsidR="009F0605" w:rsidRPr="00D525BE" w:rsidRDefault="009F0605" w:rsidP="00D525BE">
      <w:pPr>
        <w:spacing w:after="0" w:line="240" w:lineRule="auto"/>
        <w:jc w:val="both"/>
        <w:rPr>
          <w:rFonts w:ascii="Times" w:hAnsi="Times" w:cs="Times New Roman"/>
          <w:sz w:val="20"/>
          <w:szCs w:val="20"/>
        </w:rPr>
      </w:pPr>
    </w:p>
    <w:p w14:paraId="79EE1F4E" w14:textId="19CF5376" w:rsidR="009F0605"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When all the 12 classes are considered, </w:t>
      </w:r>
      <w:r w:rsidR="00113797" w:rsidRPr="00515523">
        <w:rPr>
          <w:rFonts w:ascii="Times" w:hAnsi="Times" w:cs="Times New Roman"/>
          <w:i/>
          <w:iCs/>
          <w:sz w:val="20"/>
          <w:szCs w:val="20"/>
          <w:rPrChange w:id="495" w:author="Hantao" w:date="2021-03-17T12:00:00Z">
            <w:rPr>
              <w:rFonts w:ascii="Times" w:hAnsi="Times" w:cs="Times New Roman"/>
              <w:sz w:val="20"/>
              <w:szCs w:val="20"/>
            </w:rPr>
          </w:rPrChange>
        </w:rPr>
        <w:t>t</w:t>
      </w:r>
      <w:r w:rsidRPr="00515523">
        <w:rPr>
          <w:rFonts w:ascii="Times" w:hAnsi="Times" w:cs="Times New Roman"/>
          <w:i/>
          <w:iCs/>
          <w:sz w:val="20"/>
          <w:szCs w:val="20"/>
          <w:rPrChange w:id="496" w:author="Hantao" w:date="2021-03-17T12:00:00Z">
            <w:rPr>
              <w:rFonts w:ascii="Times" w:hAnsi="Times" w:cs="Times New Roman"/>
              <w:sz w:val="20"/>
              <w:szCs w:val="20"/>
            </w:rPr>
          </w:rPrChange>
        </w:rPr>
        <w:t>imsort</w:t>
      </w:r>
      <w:r w:rsidRPr="00D525BE">
        <w:rPr>
          <w:rFonts w:ascii="Times" w:hAnsi="Times" w:cs="Times New Roman"/>
          <w:sz w:val="20"/>
          <w:szCs w:val="20"/>
        </w:rPr>
        <w:t xml:space="preserve"> is the best among all </w:t>
      </w:r>
      <w:r w:rsidRPr="00515523">
        <w:rPr>
          <w:rFonts w:ascii="Times" w:hAnsi="Times" w:cs="Times New Roman"/>
          <w:i/>
          <w:iCs/>
          <w:sz w:val="20"/>
          <w:szCs w:val="20"/>
          <w:rPrChange w:id="497" w:author="Hantao" w:date="2021-03-17T12:00:00Z">
            <w:rPr>
              <w:rFonts w:ascii="Times" w:hAnsi="Times" w:cs="Times New Roman"/>
              <w:sz w:val="20"/>
              <w:szCs w:val="20"/>
            </w:rPr>
          </w:rPrChange>
        </w:rPr>
        <w:t>mergesort</w:t>
      </w:r>
      <w:r w:rsidRPr="00D525BE">
        <w:rPr>
          <w:rFonts w:ascii="Times" w:hAnsi="Times" w:cs="Times New Roman"/>
          <w:sz w:val="20"/>
          <w:szCs w:val="20"/>
        </w:rPr>
        <w:t xml:space="preserve"> implementations in our experiment, and is only 7% slower than the best </w:t>
      </w:r>
      <w:r w:rsidRPr="00515523">
        <w:rPr>
          <w:rFonts w:ascii="Times" w:hAnsi="Times" w:cs="Times New Roman"/>
          <w:i/>
          <w:iCs/>
          <w:sz w:val="20"/>
          <w:szCs w:val="20"/>
          <w:rPrChange w:id="498" w:author="Hantao" w:date="2021-03-17T12:00:00Z">
            <w:rPr>
              <w:rFonts w:ascii="Times" w:hAnsi="Times" w:cs="Times New Roman"/>
              <w:sz w:val="20"/>
              <w:szCs w:val="20"/>
            </w:rPr>
          </w:rPrChange>
        </w:rPr>
        <w:t>quicksort</w:t>
      </w:r>
      <w:r w:rsidRPr="00D525BE">
        <w:rPr>
          <w:rFonts w:ascii="Times" w:hAnsi="Times" w:cs="Times New Roman"/>
          <w:sz w:val="20"/>
          <w:szCs w:val="20"/>
        </w:rPr>
        <w:t xml:space="preserve"> implementation. Mer6 is the second best (</w:t>
      </w:r>
      <w:r w:rsidR="00FD60BB" w:rsidRPr="00D525BE">
        <w:rPr>
          <w:rFonts w:ascii="Times" w:hAnsi="Times" w:cs="Times New Roman"/>
          <w:sz w:val="20"/>
          <w:szCs w:val="20"/>
        </w:rPr>
        <w:t>1</w:t>
      </w:r>
      <w:r w:rsidRPr="00D525BE">
        <w:rPr>
          <w:rFonts w:ascii="Times" w:hAnsi="Times" w:cs="Times New Roman"/>
          <w:sz w:val="20"/>
          <w:szCs w:val="20"/>
        </w:rPr>
        <w:t xml:space="preserve">% slower than </w:t>
      </w:r>
      <w:r w:rsidRPr="00515523">
        <w:rPr>
          <w:rFonts w:ascii="Times" w:hAnsi="Times" w:cs="Times New Roman"/>
          <w:i/>
          <w:iCs/>
          <w:sz w:val="20"/>
          <w:szCs w:val="20"/>
          <w:rPrChange w:id="499" w:author="Hantao" w:date="2021-03-17T12:01:00Z">
            <w:rPr>
              <w:rFonts w:ascii="Times" w:hAnsi="Times" w:cs="Times New Roman"/>
              <w:sz w:val="20"/>
              <w:szCs w:val="20"/>
            </w:rPr>
          </w:rPrChange>
        </w:rPr>
        <w:t>timsort</w:t>
      </w:r>
      <w:r w:rsidRPr="00D525BE">
        <w:rPr>
          <w:rFonts w:ascii="Times" w:hAnsi="Times" w:cs="Times New Roman"/>
          <w:sz w:val="20"/>
          <w:szCs w:val="20"/>
        </w:rPr>
        <w:t xml:space="preserve">). </w:t>
      </w:r>
      <w:r w:rsidR="00FF2F80" w:rsidRPr="00D525BE">
        <w:rPr>
          <w:rFonts w:ascii="Times" w:hAnsi="Times" w:cs="Times New Roman"/>
          <w:sz w:val="20"/>
          <w:szCs w:val="20"/>
        </w:rPr>
        <w:t xml:space="preserve">The advantage of </w:t>
      </w:r>
      <w:r w:rsidR="00FF2F80" w:rsidRPr="00515523">
        <w:rPr>
          <w:rFonts w:ascii="Times" w:hAnsi="Times" w:cs="Times New Roman"/>
          <w:i/>
          <w:iCs/>
          <w:sz w:val="20"/>
          <w:szCs w:val="20"/>
          <w:rPrChange w:id="500" w:author="Hantao" w:date="2021-03-17T12:01:00Z">
            <w:rPr>
              <w:rFonts w:ascii="Times" w:hAnsi="Times" w:cs="Times New Roman"/>
              <w:sz w:val="20"/>
              <w:szCs w:val="20"/>
            </w:rPr>
          </w:rPrChange>
        </w:rPr>
        <w:t>timsort</w:t>
      </w:r>
      <w:r w:rsidR="00FF2F80" w:rsidRPr="00D525BE">
        <w:rPr>
          <w:rFonts w:ascii="Times" w:hAnsi="Times" w:cs="Times New Roman"/>
          <w:sz w:val="20"/>
          <w:szCs w:val="20"/>
        </w:rPr>
        <w:t xml:space="preserve"> over mer6 is shown on the first three randomized classes </w:t>
      </w:r>
      <w:r w:rsidR="009019E9" w:rsidRPr="00D525BE">
        <w:rPr>
          <w:rFonts w:ascii="Times" w:hAnsi="Times" w:cs="Times New Roman"/>
          <w:sz w:val="20"/>
          <w:szCs w:val="20"/>
        </w:rPr>
        <w:t>where</w:t>
      </w:r>
      <w:r w:rsidR="00FF2F80" w:rsidRPr="00D525BE">
        <w:rPr>
          <w:rFonts w:ascii="Times" w:hAnsi="Times" w:cs="Times New Roman"/>
          <w:sz w:val="20"/>
          <w:szCs w:val="20"/>
        </w:rPr>
        <w:t xml:space="preserve"> expensive comparison functions</w:t>
      </w:r>
      <w:r w:rsidR="009019E9" w:rsidRPr="00D525BE">
        <w:rPr>
          <w:rFonts w:ascii="Times" w:hAnsi="Times" w:cs="Times New Roman"/>
          <w:sz w:val="20"/>
          <w:szCs w:val="20"/>
        </w:rPr>
        <w:t xml:space="preserve"> are used</w:t>
      </w:r>
      <w:r w:rsidR="007635AF" w:rsidRPr="00D525BE">
        <w:rPr>
          <w:rFonts w:ascii="Times" w:hAnsi="Times" w:cs="Times New Roman"/>
          <w:sz w:val="20"/>
          <w:szCs w:val="20"/>
        </w:rPr>
        <w:t xml:space="preserve">; for random integers or doubles, mer6 is still </w:t>
      </w:r>
      <w:r w:rsidR="009019E9" w:rsidRPr="00D525BE">
        <w:rPr>
          <w:rFonts w:ascii="Times" w:hAnsi="Times" w:cs="Times New Roman"/>
          <w:sz w:val="20"/>
          <w:szCs w:val="20"/>
        </w:rPr>
        <w:t>faster</w:t>
      </w:r>
      <w:r w:rsidR="007635AF" w:rsidRPr="00D525BE">
        <w:rPr>
          <w:rFonts w:ascii="Times" w:hAnsi="Times" w:cs="Times New Roman"/>
          <w:sz w:val="20"/>
          <w:szCs w:val="20"/>
        </w:rPr>
        <w:t xml:space="preserve"> than </w:t>
      </w:r>
      <w:r w:rsidR="007635AF" w:rsidRPr="00515523">
        <w:rPr>
          <w:rFonts w:ascii="Times" w:hAnsi="Times" w:cs="Times New Roman"/>
          <w:i/>
          <w:iCs/>
          <w:sz w:val="20"/>
          <w:szCs w:val="20"/>
          <w:rPrChange w:id="501" w:author="Hantao" w:date="2021-03-17T12:01:00Z">
            <w:rPr>
              <w:rFonts w:ascii="Times" w:hAnsi="Times" w:cs="Times New Roman"/>
              <w:sz w:val="20"/>
              <w:szCs w:val="20"/>
            </w:rPr>
          </w:rPrChange>
        </w:rPr>
        <w:t>timesort</w:t>
      </w:r>
      <w:r w:rsidR="00FF2F80" w:rsidRPr="00D525BE">
        <w:rPr>
          <w:rFonts w:ascii="Times" w:hAnsi="Times" w:cs="Times New Roman"/>
          <w:sz w:val="20"/>
          <w:szCs w:val="20"/>
        </w:rPr>
        <w:t xml:space="preserve">. The idea of (d) cannot reduce </w:t>
      </w:r>
      <w:r w:rsidR="00FF2F80" w:rsidRPr="00D525BE">
        <w:rPr>
          <w:rFonts w:ascii="Times" w:hAnsi="Times" w:cs="Times New Roman"/>
          <w:sz w:val="20"/>
          <w:szCs w:val="20"/>
        </w:rPr>
        <w:lastRenderedPageBreak/>
        <w:t xml:space="preserve">the running time of mer6 </w:t>
      </w:r>
      <w:r w:rsidR="007635AF" w:rsidRPr="00D525BE">
        <w:rPr>
          <w:rFonts w:ascii="Times" w:hAnsi="Times" w:cs="Times New Roman"/>
          <w:sz w:val="20"/>
          <w:szCs w:val="20"/>
        </w:rPr>
        <w:t>while</w:t>
      </w:r>
      <w:r w:rsidR="00FF2F80" w:rsidRPr="00D525BE">
        <w:rPr>
          <w:rFonts w:ascii="Times" w:hAnsi="Times" w:cs="Times New Roman"/>
          <w:sz w:val="20"/>
          <w:szCs w:val="20"/>
        </w:rPr>
        <w:t xml:space="preserve"> it can reduce the number of comparisons.</w:t>
      </w:r>
      <w:r w:rsidR="007635AF" w:rsidRPr="00D525BE">
        <w:rPr>
          <w:rFonts w:ascii="Times" w:hAnsi="Times" w:cs="Times New Roman"/>
          <w:sz w:val="20"/>
          <w:szCs w:val="20"/>
        </w:rPr>
        <w:t xml:space="preserve"> This may suggest that (e) is better than (e</w:t>
      </w:r>
      <w:r w:rsidR="007635AF" w:rsidRPr="00D525BE">
        <w:rPr>
          <w:rFonts w:ascii="Times" w:hAnsi="Times" w:cs="Times New Roman"/>
          <w:sz w:val="20"/>
          <w:szCs w:val="20"/>
          <w:vertAlign w:val="subscript"/>
        </w:rPr>
        <w:t>1</w:t>
      </w:r>
      <w:r w:rsidR="007635AF" w:rsidRPr="00D525BE">
        <w:rPr>
          <w:rFonts w:ascii="Times" w:hAnsi="Times" w:cs="Times New Roman"/>
          <w:sz w:val="20"/>
          <w:szCs w:val="20"/>
        </w:rPr>
        <w:t>) and (e</w:t>
      </w:r>
      <w:r w:rsidR="007635AF" w:rsidRPr="00D525BE">
        <w:rPr>
          <w:rFonts w:ascii="Times" w:hAnsi="Times" w:cs="Times New Roman"/>
          <w:sz w:val="20"/>
          <w:szCs w:val="20"/>
          <w:vertAlign w:val="subscript"/>
        </w:rPr>
        <w:t>2</w:t>
      </w:r>
      <w:r w:rsidR="007635AF" w:rsidRPr="00D525BE">
        <w:rPr>
          <w:rFonts w:ascii="Times" w:hAnsi="Times" w:cs="Times New Roman"/>
          <w:sz w:val="20"/>
          <w:szCs w:val="20"/>
        </w:rPr>
        <w:t xml:space="preserve">) for large size lists </w:t>
      </w:r>
      <w:ins w:id="502" w:author="Hantao" w:date="2021-03-17T12:02:00Z">
        <w:r w:rsidR="00515523">
          <w:rPr>
            <w:rFonts w:ascii="Times" w:hAnsi="Times" w:cs="Times New Roman"/>
            <w:sz w:val="20"/>
            <w:szCs w:val="20"/>
          </w:rPr>
          <w:t>with high comparison costs</w:t>
        </w:r>
      </w:ins>
      <w:del w:id="503" w:author="Hantao" w:date="2021-03-17T12:02:00Z">
        <w:r w:rsidR="007635AF" w:rsidRPr="00D525BE" w:rsidDel="00515523">
          <w:rPr>
            <w:rFonts w:ascii="Times" w:hAnsi="Times" w:cs="Times New Roman"/>
            <w:sz w:val="20"/>
            <w:szCs w:val="20"/>
          </w:rPr>
          <w:delText>of heavy items</w:delText>
        </w:r>
      </w:del>
      <w:r w:rsidR="007635AF" w:rsidRPr="00D525BE">
        <w:rPr>
          <w:rFonts w:ascii="Times" w:hAnsi="Times" w:cs="Times New Roman"/>
          <w:sz w:val="20"/>
          <w:szCs w:val="20"/>
        </w:rPr>
        <w:t>.</w:t>
      </w:r>
      <w:r w:rsidR="00FF2F80" w:rsidRPr="00D525BE">
        <w:rPr>
          <w:rFonts w:ascii="Times" w:hAnsi="Times" w:cs="Times New Roman"/>
          <w:sz w:val="20"/>
          <w:szCs w:val="20"/>
        </w:rPr>
        <w:t xml:space="preserve">  </w:t>
      </w:r>
    </w:p>
    <w:p w14:paraId="3F33E9B9" w14:textId="77777777" w:rsidR="009F0605" w:rsidRPr="00D525BE" w:rsidRDefault="009F0605" w:rsidP="00D525BE">
      <w:pPr>
        <w:spacing w:after="0" w:line="240" w:lineRule="auto"/>
        <w:jc w:val="both"/>
        <w:rPr>
          <w:rFonts w:ascii="Times" w:hAnsi="Times" w:cs="Times New Roman"/>
          <w:sz w:val="20"/>
          <w:szCs w:val="20"/>
        </w:rPr>
      </w:pPr>
    </w:p>
    <w:p w14:paraId="459A37BF"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three contrived classes, </w:t>
      </w:r>
      <w:r w:rsidRPr="00D525BE">
        <w:rPr>
          <w:rFonts w:ascii="Times" w:hAnsi="Times" w:cs="Times New Roman"/>
          <w:i/>
          <w:sz w:val="20"/>
          <w:szCs w:val="20"/>
        </w:rPr>
        <w:t>k-equal</w:t>
      </w:r>
      <w:r w:rsidRPr="00D525BE">
        <w:rPr>
          <w:rFonts w:ascii="Times" w:hAnsi="Times" w:cs="Times New Roman"/>
          <w:sz w:val="20"/>
          <w:szCs w:val="20"/>
        </w:rPr>
        <w:t xml:space="preserve"> </w:t>
      </w:r>
      <w:r w:rsidRPr="00D525BE">
        <w:rPr>
          <w:rFonts w:ascii="Times" w:hAnsi="Times" w:cs="Times New Roman"/>
          <w:i/>
          <w:sz w:val="20"/>
          <w:szCs w:val="20"/>
        </w:rPr>
        <w:t>teeth</w:t>
      </w:r>
      <w:r w:rsidRPr="00D525BE">
        <w:rPr>
          <w:rFonts w:ascii="Times" w:hAnsi="Times" w:cs="Times New Roman"/>
          <w:sz w:val="20"/>
          <w:szCs w:val="20"/>
        </w:rPr>
        <w:t xml:space="preserve">, </w:t>
      </w:r>
      <w:r w:rsidRPr="00D525BE">
        <w:rPr>
          <w:rFonts w:ascii="Times" w:hAnsi="Times" w:cs="Times New Roman"/>
          <w:i/>
          <w:sz w:val="20"/>
          <w:szCs w:val="20"/>
        </w:rPr>
        <w:t>k-even</w:t>
      </w:r>
      <w:r w:rsidRPr="00D525BE">
        <w:rPr>
          <w:rFonts w:ascii="Times" w:hAnsi="Times" w:cs="Times New Roman"/>
          <w:sz w:val="20"/>
          <w:szCs w:val="20"/>
        </w:rPr>
        <w:t xml:space="preserve"> </w:t>
      </w:r>
      <w:r w:rsidRPr="00D525BE">
        <w:rPr>
          <w:rFonts w:ascii="Times" w:hAnsi="Times" w:cs="Times New Roman"/>
          <w:i/>
          <w:sz w:val="20"/>
          <w:szCs w:val="20"/>
        </w:rPr>
        <w:t>teeth</w:t>
      </w:r>
      <w:r w:rsidRPr="00D525BE">
        <w:rPr>
          <w:rFonts w:ascii="Times" w:hAnsi="Times" w:cs="Times New Roman"/>
          <w:sz w:val="20"/>
          <w:szCs w:val="20"/>
        </w:rPr>
        <w:t xml:space="preserve">, and </w:t>
      </w:r>
      <w:r w:rsidRPr="00D525BE">
        <w:rPr>
          <w:rFonts w:ascii="Times" w:hAnsi="Times" w:cs="Times New Roman"/>
          <w:i/>
          <w:sz w:val="20"/>
          <w:szCs w:val="20"/>
        </w:rPr>
        <w:t>k-sharp teeth</w:t>
      </w:r>
      <w:r w:rsidRPr="00D525BE">
        <w:rPr>
          <w:rFonts w:ascii="Times" w:hAnsi="Times" w:cs="Times New Roman"/>
          <w:sz w:val="20"/>
          <w:szCs w:val="20"/>
        </w:rPr>
        <w:t>, mer5 is the best performer among all implementations, while</w:t>
      </w:r>
      <w:r w:rsidR="00FD60BB" w:rsidRPr="00D525BE">
        <w:rPr>
          <w:rFonts w:ascii="Times" w:hAnsi="Times" w:cs="Times New Roman"/>
          <w:sz w:val="20"/>
          <w:szCs w:val="20"/>
        </w:rPr>
        <w:t xml:space="preserve"> the GNU</w:t>
      </w:r>
      <w:r w:rsidRPr="00D525BE">
        <w:rPr>
          <w:rFonts w:ascii="Times" w:hAnsi="Times" w:cs="Times New Roman"/>
          <w:sz w:val="20"/>
          <w:szCs w:val="20"/>
        </w:rPr>
        <w:t xml:space="preserve"> </w:t>
      </w:r>
      <w:r w:rsidRPr="00515523">
        <w:rPr>
          <w:rFonts w:ascii="Times" w:hAnsi="Times" w:cs="Times New Roman"/>
          <w:i/>
          <w:iCs/>
          <w:sz w:val="20"/>
          <w:szCs w:val="20"/>
          <w:rPrChange w:id="504" w:author="Hantao" w:date="2021-03-17T12:05:00Z">
            <w:rPr>
              <w:rFonts w:ascii="Times" w:hAnsi="Times" w:cs="Times New Roman"/>
              <w:sz w:val="20"/>
              <w:szCs w:val="20"/>
            </w:rPr>
          </w:rPrChange>
        </w:rPr>
        <w:t>qsort</w:t>
      </w:r>
      <w:r w:rsidRPr="00D525BE">
        <w:rPr>
          <w:rFonts w:ascii="Times" w:hAnsi="Times" w:cs="Times New Roman"/>
          <w:sz w:val="20"/>
          <w:szCs w:val="20"/>
        </w:rPr>
        <w:t xml:space="preserve"> is at least three times slower than mer5. For </w:t>
      </w:r>
      <w:r w:rsidRPr="00D525BE">
        <w:rPr>
          <w:rFonts w:ascii="Times" w:hAnsi="Times" w:cs="Times New Roman"/>
          <w:i/>
          <w:sz w:val="20"/>
          <w:szCs w:val="20"/>
        </w:rPr>
        <w:t>k-exchange</w:t>
      </w:r>
      <w:r w:rsidRPr="00D525BE">
        <w:rPr>
          <w:rFonts w:ascii="Times" w:hAnsi="Times" w:cs="Times New Roman"/>
          <w:sz w:val="20"/>
          <w:szCs w:val="20"/>
        </w:rPr>
        <w:t xml:space="preserve">, </w:t>
      </w:r>
      <w:r w:rsidRPr="00515523">
        <w:rPr>
          <w:rFonts w:ascii="Times" w:hAnsi="Times" w:cs="Times New Roman"/>
          <w:i/>
          <w:iCs/>
          <w:sz w:val="20"/>
          <w:szCs w:val="20"/>
          <w:rPrChange w:id="505" w:author="Hantao" w:date="2021-03-17T12:05:00Z">
            <w:rPr>
              <w:rFonts w:ascii="Times" w:hAnsi="Times" w:cs="Times New Roman"/>
              <w:sz w:val="20"/>
              <w:szCs w:val="20"/>
            </w:rPr>
          </w:rPrChange>
        </w:rPr>
        <w:t>qsort</w:t>
      </w:r>
      <w:r w:rsidRPr="00D525BE">
        <w:rPr>
          <w:rFonts w:ascii="Times" w:hAnsi="Times" w:cs="Times New Roman"/>
          <w:sz w:val="20"/>
          <w:szCs w:val="20"/>
        </w:rPr>
        <w:t xml:space="preserve"> is almost eight times slower than mer5.  </w:t>
      </w:r>
    </w:p>
    <w:p w14:paraId="4859768C" w14:textId="77777777" w:rsidR="00431AF1" w:rsidRPr="00D525BE" w:rsidRDefault="00431AF1">
      <w:pPr>
        <w:spacing w:after="0" w:line="240" w:lineRule="auto"/>
        <w:rPr>
          <w:rFonts w:ascii="Times" w:hAnsi="Times" w:cs="Times New Roman"/>
          <w:sz w:val="20"/>
          <w:szCs w:val="20"/>
        </w:rPr>
      </w:pPr>
    </w:p>
    <w:p w14:paraId="2B25C2BC" w14:textId="77777777" w:rsidR="00DC6DD5" w:rsidRPr="00D525BE" w:rsidRDefault="00DC6DD5" w:rsidP="006E107B">
      <w:pPr>
        <w:spacing w:after="0"/>
        <w:rPr>
          <w:rFonts w:ascii="Times" w:hAnsi="Times" w:cs="Times New Roman"/>
          <w:sz w:val="20"/>
          <w:szCs w:val="20"/>
        </w:rPr>
      </w:pPr>
    </w:p>
    <w:p w14:paraId="62AC7306" w14:textId="77777777" w:rsidR="00974C8E" w:rsidRPr="00D525BE" w:rsidRDefault="00431AF1" w:rsidP="00431AF1">
      <w:pPr>
        <w:pStyle w:val="ListParagraph"/>
        <w:numPr>
          <w:ilvl w:val="0"/>
          <w:numId w:val="24"/>
        </w:numPr>
        <w:spacing w:after="0"/>
        <w:rPr>
          <w:rFonts w:ascii="Times" w:hAnsi="Times" w:cs="Arial"/>
          <w:b/>
          <w:sz w:val="18"/>
          <w:szCs w:val="18"/>
        </w:rPr>
      </w:pPr>
      <w:r w:rsidRPr="00D525BE">
        <w:rPr>
          <w:rFonts w:ascii="Times" w:hAnsi="Times" w:cs="Arial"/>
          <w:b/>
          <w:sz w:val="18"/>
          <w:szCs w:val="18"/>
        </w:rPr>
        <w:t>SELECT BEST QUICKSORT</w:t>
      </w:r>
      <w:r w:rsidR="00974C8E" w:rsidRPr="00D525BE">
        <w:rPr>
          <w:rFonts w:ascii="Times" w:hAnsi="Times" w:cs="Arial"/>
          <w:b/>
          <w:sz w:val="18"/>
          <w:szCs w:val="18"/>
        </w:rPr>
        <w:t xml:space="preserve">                                                                                                            </w:t>
      </w:r>
    </w:p>
    <w:p w14:paraId="0CC58706"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10D99C7E" w14:textId="2DC746B2"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As the most popular sorting algorithm</w:t>
      </w:r>
      <w:r w:rsidR="00FD60BB" w:rsidRPr="00D525BE">
        <w:rPr>
          <w:rFonts w:ascii="Times" w:hAnsi="Times" w:cs="Times New Roman"/>
          <w:sz w:val="20"/>
          <w:szCs w:val="20"/>
        </w:rPr>
        <w:t xml:space="preserve">, </w:t>
      </w:r>
      <w:r w:rsidR="00FD60BB" w:rsidRPr="00515523">
        <w:rPr>
          <w:rFonts w:ascii="Times" w:hAnsi="Times" w:cs="Times New Roman"/>
          <w:i/>
          <w:iCs/>
          <w:sz w:val="20"/>
          <w:szCs w:val="20"/>
          <w:rPrChange w:id="506" w:author="Hantao" w:date="2021-03-17T12:05:00Z">
            <w:rPr>
              <w:rFonts w:ascii="Times" w:hAnsi="Times" w:cs="Times New Roman"/>
              <w:sz w:val="20"/>
              <w:szCs w:val="20"/>
            </w:rPr>
          </w:rPrChange>
        </w:rPr>
        <w:t>quicksort</w:t>
      </w:r>
      <w:r w:rsidR="00CC19BD" w:rsidRPr="00D525BE">
        <w:rPr>
          <w:rFonts w:ascii="Times" w:hAnsi="Times" w:cs="Times New Roman"/>
          <w:sz w:val="20"/>
          <w:szCs w:val="20"/>
        </w:rPr>
        <w:t xml:space="preserve"> [</w:t>
      </w:r>
      <w:r w:rsidR="00AF52E6">
        <w:rPr>
          <w:rFonts w:ascii="Times" w:hAnsi="Times" w:cs="Times New Roman"/>
          <w:sz w:val="20"/>
          <w:szCs w:val="20"/>
        </w:rPr>
        <w:t>5</w:t>
      </w:r>
      <w:r w:rsidR="00375C27" w:rsidRPr="00D525BE">
        <w:rPr>
          <w:rFonts w:ascii="Times" w:hAnsi="Times" w:cs="Times New Roman"/>
          <w:sz w:val="20"/>
          <w:szCs w:val="20"/>
        </w:rPr>
        <w:t>]</w:t>
      </w:r>
      <w:r w:rsidRPr="00D525BE">
        <w:rPr>
          <w:rFonts w:ascii="Times" w:hAnsi="Times" w:cs="Times New Roman"/>
          <w:sz w:val="20"/>
          <w:szCs w:val="20"/>
        </w:rPr>
        <w:t xml:space="preserve"> has been extensively studied by many researchers and various techniques have been proposed. To select the best implementation of </w:t>
      </w:r>
      <w:r w:rsidRPr="00515523">
        <w:rPr>
          <w:rFonts w:ascii="Times" w:hAnsi="Times" w:cs="Times New Roman"/>
          <w:i/>
          <w:iCs/>
          <w:sz w:val="20"/>
          <w:szCs w:val="20"/>
          <w:rPrChange w:id="507" w:author="Hantao" w:date="2021-03-17T12:05:00Z">
            <w:rPr>
              <w:rFonts w:ascii="Times" w:hAnsi="Times" w:cs="Times New Roman"/>
              <w:sz w:val="20"/>
              <w:szCs w:val="20"/>
            </w:rPr>
          </w:rPrChange>
        </w:rPr>
        <w:t>quicksort</w:t>
      </w:r>
      <w:r w:rsidRPr="00D525BE">
        <w:rPr>
          <w:rFonts w:ascii="Times" w:hAnsi="Times" w:cs="Times New Roman"/>
          <w:sz w:val="20"/>
          <w:szCs w:val="20"/>
        </w:rPr>
        <w:t xml:space="preserve">, the first consideration will be Bentley and McIlory’s </w:t>
      </w:r>
      <w:r w:rsidRPr="00515523">
        <w:rPr>
          <w:rFonts w:ascii="Times" w:hAnsi="Times" w:cs="Times New Roman"/>
          <w:i/>
          <w:iCs/>
          <w:sz w:val="20"/>
          <w:szCs w:val="20"/>
          <w:rPrChange w:id="508" w:author="Hantao" w:date="2021-03-17T12:06:00Z">
            <w:rPr>
              <w:rFonts w:ascii="Times" w:hAnsi="Times" w:cs="Times New Roman"/>
              <w:sz w:val="20"/>
              <w:szCs w:val="20"/>
            </w:rPr>
          </w:rPrChange>
        </w:rPr>
        <w:t>qsort</w:t>
      </w:r>
      <w:r w:rsidRPr="00D525BE">
        <w:rPr>
          <w:rFonts w:ascii="Times" w:hAnsi="Times" w:cs="Times New Roman"/>
          <w:sz w:val="20"/>
          <w:szCs w:val="20"/>
        </w:rPr>
        <w:t xml:space="preserve"> function [</w:t>
      </w:r>
      <w:r w:rsidR="00AF52E6">
        <w:rPr>
          <w:rFonts w:ascii="Times" w:hAnsi="Times" w:cs="Times New Roman"/>
          <w:sz w:val="20"/>
          <w:szCs w:val="20"/>
        </w:rPr>
        <w:t>1</w:t>
      </w:r>
      <w:r w:rsidRPr="00D525BE">
        <w:rPr>
          <w:rFonts w:ascii="Times" w:hAnsi="Times" w:cs="Times New Roman"/>
          <w:sz w:val="20"/>
          <w:szCs w:val="20"/>
        </w:rPr>
        <w:t xml:space="preserve">]. Let </w:t>
      </w:r>
      <w:r w:rsidRPr="00D525BE">
        <w:rPr>
          <w:rFonts w:ascii="Times" w:hAnsi="Times" w:cs="Times New Roman"/>
          <w:i/>
          <w:sz w:val="20"/>
          <w:szCs w:val="20"/>
        </w:rPr>
        <w:t>n</w:t>
      </w:r>
      <w:r w:rsidRPr="00D525BE">
        <w:rPr>
          <w:rFonts w:ascii="Times" w:hAnsi="Times" w:cs="Times New Roman"/>
          <w:sz w:val="20"/>
          <w:szCs w:val="20"/>
        </w:rPr>
        <w:t xml:space="preserve"> be the input array size, the following techniques are in Bentley and McIlory’s qsort function: </w:t>
      </w:r>
    </w:p>
    <w:p w14:paraId="075540CE" w14:textId="77777777" w:rsidR="00AC2EDC" w:rsidRPr="00D525BE" w:rsidRDefault="00AC2EDC">
      <w:pPr>
        <w:spacing w:after="0" w:line="240" w:lineRule="auto"/>
        <w:rPr>
          <w:rFonts w:ascii="Times" w:hAnsi="Times" w:cs="Times New Roman"/>
          <w:sz w:val="20"/>
          <w:szCs w:val="20"/>
        </w:rPr>
      </w:pPr>
    </w:p>
    <w:p w14:paraId="6CA3C6B2" w14:textId="41C18F7D"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&lt; α, call </w:t>
      </w:r>
      <w:r w:rsidRPr="00515523">
        <w:rPr>
          <w:rFonts w:ascii="Times" w:hAnsi="Times" w:cs="Times New Roman"/>
          <w:i/>
          <w:iCs/>
          <w:sz w:val="20"/>
          <w:szCs w:val="20"/>
          <w:rPrChange w:id="509" w:author="Hantao" w:date="2021-03-17T12:06:00Z">
            <w:rPr>
              <w:rFonts w:ascii="Times" w:hAnsi="Times" w:cs="Times New Roman"/>
              <w:sz w:val="20"/>
              <w:szCs w:val="20"/>
            </w:rPr>
          </w:rPrChange>
        </w:rPr>
        <w:t>insertion sort</w:t>
      </w:r>
      <w:r w:rsidR="009A0DD6" w:rsidRPr="00D525BE">
        <w:rPr>
          <w:rFonts w:ascii="Times" w:hAnsi="Times" w:cs="Times New Roman"/>
          <w:sz w:val="20"/>
          <w:szCs w:val="20"/>
        </w:rPr>
        <w:t>. Bentley and McIl</w:t>
      </w:r>
      <w:r w:rsidRPr="00D525BE">
        <w:rPr>
          <w:rFonts w:ascii="Times" w:hAnsi="Times" w:cs="Times New Roman"/>
          <w:sz w:val="20"/>
          <w:szCs w:val="20"/>
        </w:rPr>
        <w:t>r</w:t>
      </w:r>
      <w:r w:rsidR="009A0DD6" w:rsidRPr="00D525BE">
        <w:rPr>
          <w:rFonts w:ascii="Times" w:hAnsi="Times" w:cs="Times New Roman"/>
          <w:sz w:val="20"/>
          <w:szCs w:val="20"/>
        </w:rPr>
        <w:t>o</w:t>
      </w:r>
      <w:r w:rsidRPr="00D525BE">
        <w:rPr>
          <w:rFonts w:ascii="Times" w:hAnsi="Times" w:cs="Times New Roman"/>
          <w:sz w:val="20"/>
          <w:szCs w:val="20"/>
        </w:rPr>
        <w:t>y use</w:t>
      </w:r>
      <w:ins w:id="510" w:author="Hantao" w:date="2021-03-17T12:06:00Z">
        <w:r w:rsidR="00515523">
          <w:rPr>
            <w:rFonts w:ascii="Times" w:hAnsi="Times" w:cs="Times New Roman"/>
            <w:sz w:val="20"/>
            <w:szCs w:val="20"/>
          </w:rPr>
          <w:t>d</w:t>
        </w:r>
      </w:ins>
      <w:r w:rsidRPr="00D525BE">
        <w:rPr>
          <w:rFonts w:ascii="Times" w:hAnsi="Times" w:cs="Times New Roman"/>
          <w:sz w:val="20"/>
          <w:szCs w:val="20"/>
        </w:rPr>
        <w:t xml:space="preserve"> α = 7.</w:t>
      </w:r>
    </w:p>
    <w:p w14:paraId="620A8CC7" w14:textId="39AA7C09"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&lt; β, use the median of the first, middle and the last elements as pivot for splitting the array. Bentley and McIlory use</w:t>
      </w:r>
      <w:ins w:id="511" w:author="Hantao" w:date="2021-03-17T12:06:00Z">
        <w:r w:rsidR="00515523">
          <w:rPr>
            <w:rFonts w:ascii="Times" w:hAnsi="Times" w:cs="Times New Roman"/>
            <w:sz w:val="20"/>
            <w:szCs w:val="20"/>
          </w:rPr>
          <w:t>d</w:t>
        </w:r>
      </w:ins>
      <w:r w:rsidRPr="00D525BE">
        <w:rPr>
          <w:rFonts w:ascii="Times" w:hAnsi="Times" w:cs="Times New Roman"/>
          <w:sz w:val="20"/>
          <w:szCs w:val="20"/>
        </w:rPr>
        <w:t xml:space="preserve"> β = 40.</w:t>
      </w:r>
    </w:p>
    <w:p w14:paraId="49C7A0B5" w14:textId="77777777"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 β, use the pseudo-median of 9 elements (taken at every </w:t>
      </w:r>
      <w:r w:rsidRPr="00D525BE">
        <w:rPr>
          <w:rFonts w:ascii="Times" w:hAnsi="Times" w:cs="Times New Roman"/>
          <w:i/>
          <w:sz w:val="20"/>
          <w:szCs w:val="20"/>
        </w:rPr>
        <w:t>n</w:t>
      </w:r>
      <w:r w:rsidRPr="00D525BE">
        <w:rPr>
          <w:rFonts w:ascii="Times" w:hAnsi="Times" w:cs="Times New Roman"/>
          <w:sz w:val="20"/>
          <w:szCs w:val="20"/>
        </w:rPr>
        <w:t>/8</w:t>
      </w:r>
      <w:r w:rsidRPr="00D525BE">
        <w:rPr>
          <w:rFonts w:ascii="Times" w:hAnsi="Times" w:cs="Times New Roman"/>
          <w:sz w:val="20"/>
          <w:szCs w:val="20"/>
          <w:vertAlign w:val="superscript"/>
        </w:rPr>
        <w:t>th</w:t>
      </w:r>
      <w:r w:rsidRPr="00D525BE">
        <w:rPr>
          <w:rFonts w:ascii="Times" w:hAnsi="Times" w:cs="Times New Roman"/>
          <w:sz w:val="20"/>
          <w:szCs w:val="20"/>
        </w:rPr>
        <w:t xml:space="preserve"> position plus the first element) as pivot.</w:t>
      </w:r>
    </w:p>
    <w:p w14:paraId="0A6D279C" w14:textId="77777777"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During the splitting process, all elements equal to the pivot are placed either at the beginning or end of the array. When the splitting is done, these elements equal to the pivot are moved in the middle of the array and are spared from the recursive calls. </w:t>
      </w:r>
    </w:p>
    <w:p w14:paraId="189535B6" w14:textId="77777777" w:rsidR="009A0DD6" w:rsidRPr="00D525BE" w:rsidRDefault="009A0DD6"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Do not identify the position of the pivot in the array. Bentley and McIlroy use this idea for all eight byte elements.</w:t>
      </w:r>
    </w:p>
    <w:p w14:paraId="2F3A36C6" w14:textId="77777777" w:rsidR="00AC2EDC" w:rsidRPr="00D525BE" w:rsidRDefault="00AC2EDC">
      <w:pPr>
        <w:pStyle w:val="ListParagraph"/>
        <w:spacing w:after="0" w:line="240" w:lineRule="auto"/>
        <w:rPr>
          <w:rFonts w:ascii="Times" w:hAnsi="Times" w:cs="Times New Roman"/>
          <w:sz w:val="20"/>
          <w:szCs w:val="20"/>
        </w:rPr>
      </w:pPr>
    </w:p>
    <w:p w14:paraId="6754117C" w14:textId="6B52854C" w:rsidR="00EF4CF5"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use of </w:t>
      </w:r>
      <w:r w:rsidR="00F27801" w:rsidRPr="00D525BE">
        <w:rPr>
          <w:rFonts w:ascii="Times" w:hAnsi="Times" w:cs="Times New Roman"/>
          <w:sz w:val="20"/>
          <w:szCs w:val="20"/>
        </w:rPr>
        <w:t>(</w:t>
      </w:r>
      <w:r w:rsidRPr="00D525BE">
        <w:rPr>
          <w:rFonts w:ascii="Times" w:hAnsi="Times" w:cs="Times New Roman"/>
          <w:sz w:val="20"/>
          <w:szCs w:val="20"/>
        </w:rPr>
        <w:t xml:space="preserve">c) is to guarantee that a good pivot element is chosen, to avoid the quadratic worst-case time complexity.  The use of </w:t>
      </w:r>
      <w:r w:rsidR="00F27801" w:rsidRPr="00D525BE">
        <w:rPr>
          <w:rFonts w:ascii="Times" w:hAnsi="Times" w:cs="Times New Roman"/>
          <w:sz w:val="20"/>
          <w:szCs w:val="20"/>
        </w:rPr>
        <w:t>(</w:t>
      </w:r>
      <w:r w:rsidRPr="00D525BE">
        <w:rPr>
          <w:rFonts w:ascii="Times" w:hAnsi="Times" w:cs="Times New Roman"/>
          <w:sz w:val="20"/>
          <w:szCs w:val="20"/>
        </w:rPr>
        <w:t xml:space="preserve">a) is to avoid the overhead of choosing a better pivot. The idea </w:t>
      </w:r>
      <w:r w:rsidR="00FD60BB" w:rsidRPr="00D525BE">
        <w:rPr>
          <w:rFonts w:ascii="Times" w:hAnsi="Times" w:cs="Times New Roman"/>
          <w:sz w:val="20"/>
          <w:szCs w:val="20"/>
        </w:rPr>
        <w:t>behind</w:t>
      </w:r>
      <w:r w:rsidRPr="00D525BE">
        <w:rPr>
          <w:rFonts w:ascii="Times" w:hAnsi="Times" w:cs="Times New Roman"/>
          <w:sz w:val="20"/>
          <w:szCs w:val="20"/>
        </w:rPr>
        <w:t xml:space="preserve"> </w:t>
      </w:r>
      <w:r w:rsidR="00F27801" w:rsidRPr="00D525BE">
        <w:rPr>
          <w:rFonts w:ascii="Times" w:hAnsi="Times" w:cs="Times New Roman"/>
          <w:sz w:val="20"/>
          <w:szCs w:val="20"/>
        </w:rPr>
        <w:t>(</w:t>
      </w:r>
      <w:r w:rsidRPr="00D525BE">
        <w:rPr>
          <w:rFonts w:ascii="Times" w:hAnsi="Times" w:cs="Times New Roman"/>
          <w:sz w:val="20"/>
          <w:szCs w:val="20"/>
        </w:rPr>
        <w:t>d) is called 3-</w:t>
      </w:r>
      <w:r w:rsidRPr="00D525BE">
        <w:rPr>
          <w:rFonts w:ascii="Times" w:hAnsi="Times" w:cs="Times New Roman"/>
          <w:i/>
          <w:sz w:val="20"/>
          <w:szCs w:val="20"/>
        </w:rPr>
        <w:t>way splitting</w:t>
      </w:r>
      <w:r w:rsidRPr="00D525BE">
        <w:rPr>
          <w:rFonts w:ascii="Times" w:hAnsi="Times" w:cs="Times New Roman"/>
          <w:sz w:val="20"/>
          <w:szCs w:val="20"/>
        </w:rPr>
        <w:t>, and</w:t>
      </w:r>
      <w:r w:rsidR="00B57F3B" w:rsidRPr="00D525BE">
        <w:rPr>
          <w:rFonts w:ascii="Times" w:hAnsi="Times" w:cs="Times New Roman"/>
          <w:sz w:val="20"/>
          <w:szCs w:val="20"/>
        </w:rPr>
        <w:t xml:space="preserve"> </w:t>
      </w:r>
      <w:r w:rsidRPr="00D525BE">
        <w:rPr>
          <w:rFonts w:ascii="Times" w:hAnsi="Times" w:cs="Times New Roman"/>
          <w:sz w:val="20"/>
          <w:szCs w:val="20"/>
        </w:rPr>
        <w:t xml:space="preserve">quicksort using </w:t>
      </w:r>
      <w:r w:rsidR="00F27801" w:rsidRPr="00D525BE">
        <w:rPr>
          <w:rFonts w:ascii="Times" w:hAnsi="Times" w:cs="Times New Roman"/>
          <w:sz w:val="20"/>
          <w:szCs w:val="20"/>
        </w:rPr>
        <w:t>(</w:t>
      </w:r>
      <w:r w:rsidRPr="00D525BE">
        <w:rPr>
          <w:rFonts w:ascii="Times" w:hAnsi="Times" w:cs="Times New Roman"/>
          <w:sz w:val="20"/>
          <w:szCs w:val="20"/>
        </w:rPr>
        <w:t xml:space="preserve">d) is called </w:t>
      </w:r>
      <w:r w:rsidR="009A0DD6" w:rsidRPr="00D525BE">
        <w:rPr>
          <w:rFonts w:ascii="Times" w:hAnsi="Times" w:cs="Times New Roman"/>
          <w:sz w:val="20"/>
          <w:szCs w:val="20"/>
        </w:rPr>
        <w:t xml:space="preserve">the </w:t>
      </w:r>
      <w:r w:rsidRPr="00D525BE">
        <w:rPr>
          <w:rFonts w:ascii="Times" w:hAnsi="Times" w:cs="Times New Roman"/>
          <w:sz w:val="20"/>
          <w:szCs w:val="20"/>
        </w:rPr>
        <w:t>3-way quicksort. Evidently, when no repeated elements are present, 3-way splitting is slower than the classic 2-way splitting</w:t>
      </w:r>
      <w:r w:rsidR="00FD60BB" w:rsidRPr="00D525BE">
        <w:rPr>
          <w:rFonts w:ascii="Times" w:hAnsi="Times" w:cs="Times New Roman"/>
          <w:sz w:val="20"/>
          <w:szCs w:val="20"/>
        </w:rPr>
        <w:t xml:space="preserve"> [</w:t>
      </w:r>
      <w:r w:rsidR="00AF52E6">
        <w:rPr>
          <w:rFonts w:ascii="Times" w:hAnsi="Times" w:cs="Times New Roman"/>
          <w:sz w:val="20"/>
          <w:szCs w:val="20"/>
        </w:rPr>
        <w:t>3</w:t>
      </w:r>
      <w:r w:rsidR="00FD60BB" w:rsidRPr="00D525BE">
        <w:rPr>
          <w:rFonts w:ascii="Times" w:hAnsi="Times" w:cs="Times New Roman"/>
          <w:sz w:val="20"/>
          <w:szCs w:val="20"/>
        </w:rPr>
        <w:t>]</w:t>
      </w:r>
      <w:r w:rsidRPr="00D525BE">
        <w:rPr>
          <w:rFonts w:ascii="Times" w:hAnsi="Times" w:cs="Times New Roman"/>
          <w:sz w:val="20"/>
          <w:szCs w:val="20"/>
        </w:rPr>
        <w:t xml:space="preserve">. </w:t>
      </w:r>
      <w:r w:rsidR="009A0DD6" w:rsidRPr="00D525BE">
        <w:rPr>
          <w:rFonts w:ascii="Times" w:hAnsi="Times" w:cs="Times New Roman"/>
          <w:sz w:val="20"/>
          <w:szCs w:val="20"/>
        </w:rPr>
        <w:t xml:space="preserve">The idea of (e) is to avoid swapping the pivot with other elements so that the presortedness of the input is not disturbed. </w:t>
      </w:r>
    </w:p>
    <w:p w14:paraId="1F2FADCC" w14:textId="77777777" w:rsidR="00EF4CF5" w:rsidRPr="00D525BE" w:rsidRDefault="00EF4CF5" w:rsidP="00EF4CF5">
      <w:pPr>
        <w:spacing w:after="0" w:line="240" w:lineRule="auto"/>
        <w:rPr>
          <w:rFonts w:ascii="Times" w:hAnsi="Times" w:cs="Times New Roman"/>
          <w:sz w:val="20"/>
          <w:szCs w:val="20"/>
        </w:rPr>
      </w:pPr>
    </w:p>
    <w:p w14:paraId="032B263B" w14:textId="77B91ABA" w:rsidR="009A0DD6" w:rsidRPr="00D525BE" w:rsidRDefault="00EF4CF5"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3-way splitting, at the end of splitting, the array is divided into three parts: the first part contains elements less than the pivot; the middle part contains elements equal to the pivot and the last part contains elements greater than the pivot. Recursive calls apply to the first and the last parts. The 2-way splitting in any standard textbook </w:t>
      </w:r>
      <w:r w:rsidRPr="00D525BE">
        <w:rPr>
          <w:rFonts w:ascii="Times" w:eastAsiaTheme="minorEastAsia" w:hAnsi="Times" w:cs="Times New Roman"/>
          <w:sz w:val="20"/>
          <w:szCs w:val="20"/>
        </w:rPr>
        <w:t>[</w:t>
      </w:r>
      <w:r w:rsidR="00AF52E6">
        <w:rPr>
          <w:rFonts w:ascii="Times" w:eastAsiaTheme="minorEastAsia" w:hAnsi="Times" w:cs="Times New Roman"/>
          <w:sz w:val="20"/>
          <w:szCs w:val="20"/>
        </w:rPr>
        <w:t>3</w:t>
      </w:r>
      <w:r w:rsidRPr="00D525BE">
        <w:rPr>
          <w:rFonts w:ascii="Times" w:eastAsiaTheme="minorEastAsia" w:hAnsi="Times" w:cs="Times New Roman"/>
          <w:sz w:val="20"/>
          <w:szCs w:val="20"/>
        </w:rPr>
        <w:t xml:space="preserve">] </w:t>
      </w:r>
      <w:r w:rsidRPr="00D525BE">
        <w:rPr>
          <w:rFonts w:ascii="Times" w:hAnsi="Times" w:cs="Times New Roman"/>
          <w:sz w:val="20"/>
          <w:szCs w:val="20"/>
        </w:rPr>
        <w:t xml:space="preserve">also splits the array into three parts: the elements less than the pivot, the pivot, and the elements no less than the pivot. Using (e) without (d), the array is split into two parts: the elements no greater than the pivot and the elements no less than the pivot. </w:t>
      </w:r>
    </w:p>
    <w:p w14:paraId="296664F9" w14:textId="77777777" w:rsidR="009A0DD6" w:rsidRPr="00D525BE" w:rsidRDefault="009A0DD6" w:rsidP="00D525BE">
      <w:pPr>
        <w:spacing w:after="0" w:line="240" w:lineRule="auto"/>
        <w:jc w:val="both"/>
        <w:rPr>
          <w:rFonts w:ascii="Times" w:hAnsi="Times" w:cs="Times New Roman"/>
          <w:sz w:val="20"/>
          <w:szCs w:val="20"/>
        </w:rPr>
      </w:pPr>
    </w:p>
    <w:p w14:paraId="583C7F7F" w14:textId="0C4C69EC"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BSD </w:t>
      </w:r>
      <w:r w:rsidRPr="00026836">
        <w:rPr>
          <w:rFonts w:ascii="Times" w:hAnsi="Times" w:cs="Times New Roman"/>
          <w:i/>
          <w:iCs/>
          <w:sz w:val="20"/>
          <w:szCs w:val="20"/>
          <w:rPrChange w:id="512" w:author="Hantao" w:date="2021-03-17T12:09:00Z">
            <w:rPr>
              <w:rFonts w:ascii="Times" w:hAnsi="Times" w:cs="Times New Roman"/>
              <w:sz w:val="20"/>
              <w:szCs w:val="20"/>
            </w:rPr>
          </w:rPrChange>
        </w:rPr>
        <w:t>qsort</w:t>
      </w:r>
      <w:r w:rsidRPr="00D525BE">
        <w:rPr>
          <w:rFonts w:ascii="Times" w:hAnsi="Times" w:cs="Times New Roman"/>
          <w:sz w:val="20"/>
          <w:szCs w:val="20"/>
        </w:rPr>
        <w:t xml:space="preserve"> function in the C library has some deviation from Bentley and McIlroy’s </w:t>
      </w:r>
      <w:r w:rsidRPr="00026836">
        <w:rPr>
          <w:rFonts w:ascii="Times" w:hAnsi="Times" w:cs="Times New Roman"/>
          <w:i/>
          <w:iCs/>
          <w:sz w:val="20"/>
          <w:szCs w:val="20"/>
          <w:rPrChange w:id="513" w:author="Hantao" w:date="2021-03-17T12:09:00Z">
            <w:rPr>
              <w:rFonts w:ascii="Times" w:hAnsi="Times" w:cs="Times New Roman"/>
              <w:sz w:val="20"/>
              <w:szCs w:val="20"/>
            </w:rPr>
          </w:rPrChange>
        </w:rPr>
        <w:t>qsort</w:t>
      </w:r>
      <w:r w:rsidR="00B57F3B" w:rsidRPr="00D525BE">
        <w:rPr>
          <w:rFonts w:ascii="Times" w:hAnsi="Times" w:cs="Times New Roman"/>
          <w:sz w:val="20"/>
          <w:szCs w:val="20"/>
        </w:rPr>
        <w:t>:</w:t>
      </w:r>
      <w:r w:rsidRPr="00D525BE">
        <w:rPr>
          <w:rFonts w:ascii="Times" w:hAnsi="Times" w:cs="Times New Roman"/>
          <w:sz w:val="20"/>
          <w:szCs w:val="20"/>
        </w:rPr>
        <w:t xml:space="preserve"> the BSD </w:t>
      </w:r>
      <w:r w:rsidRPr="00026836">
        <w:rPr>
          <w:rFonts w:ascii="Times" w:hAnsi="Times" w:cs="Times New Roman"/>
          <w:i/>
          <w:iCs/>
          <w:sz w:val="20"/>
          <w:szCs w:val="20"/>
          <w:rPrChange w:id="514" w:author="Hantao" w:date="2021-03-17T12:09:00Z">
            <w:rPr>
              <w:rFonts w:ascii="Times" w:hAnsi="Times" w:cs="Times New Roman"/>
              <w:sz w:val="20"/>
              <w:szCs w:val="20"/>
            </w:rPr>
          </w:rPrChange>
        </w:rPr>
        <w:t>qsort</w:t>
      </w:r>
      <w:r w:rsidRPr="00D525BE">
        <w:rPr>
          <w:rFonts w:ascii="Times" w:hAnsi="Times" w:cs="Times New Roman"/>
          <w:sz w:val="20"/>
          <w:szCs w:val="20"/>
        </w:rPr>
        <w:t xml:space="preserve"> </w:t>
      </w:r>
      <w:r w:rsidR="005B34B9" w:rsidRPr="00D525BE">
        <w:rPr>
          <w:rFonts w:ascii="Times" w:hAnsi="Times" w:cs="Times New Roman"/>
          <w:sz w:val="20"/>
          <w:szCs w:val="20"/>
        </w:rPr>
        <w:t>also</w:t>
      </w:r>
      <w:r w:rsidRPr="00D525BE">
        <w:rPr>
          <w:rFonts w:ascii="Times" w:hAnsi="Times" w:cs="Times New Roman"/>
          <w:sz w:val="20"/>
          <w:szCs w:val="20"/>
        </w:rPr>
        <w:t xml:space="preserve"> use</w:t>
      </w:r>
      <w:ins w:id="515" w:author="Hantao" w:date="2021-03-17T12:10:00Z">
        <w:r w:rsidR="00026836">
          <w:rPr>
            <w:rFonts w:ascii="Times" w:hAnsi="Times" w:cs="Times New Roman"/>
            <w:sz w:val="20"/>
            <w:szCs w:val="20"/>
          </w:rPr>
          <w:t>s</w:t>
        </w:r>
      </w:ins>
      <w:r w:rsidRPr="00D525BE">
        <w:rPr>
          <w:rFonts w:ascii="Times" w:hAnsi="Times" w:cs="Times New Roman"/>
          <w:sz w:val="20"/>
          <w:szCs w:val="20"/>
        </w:rPr>
        <w:t xml:space="preserve"> insertion sort </w:t>
      </w:r>
      <w:r w:rsidR="00B57F3B" w:rsidRPr="00D525BE">
        <w:rPr>
          <w:rFonts w:ascii="Times" w:hAnsi="Times" w:cs="Times New Roman"/>
          <w:sz w:val="20"/>
          <w:szCs w:val="20"/>
        </w:rPr>
        <w:t xml:space="preserve">instead of recursive calls of qsort, </w:t>
      </w:r>
      <w:r w:rsidRPr="00D525BE">
        <w:rPr>
          <w:rFonts w:ascii="Times" w:hAnsi="Times" w:cs="Times New Roman"/>
          <w:sz w:val="20"/>
          <w:szCs w:val="20"/>
        </w:rPr>
        <w:t>whenever a splitting round is completed without having moved any elements. This idea is intended to capture nearly sorted inputs</w:t>
      </w:r>
      <w:r w:rsidR="00E31D22" w:rsidRPr="00D525BE">
        <w:rPr>
          <w:rFonts w:ascii="Times" w:hAnsi="Times" w:cs="Times New Roman"/>
          <w:sz w:val="20"/>
          <w:szCs w:val="20"/>
        </w:rPr>
        <w:t xml:space="preserve"> and may perform poorly for certain inputs. For instance, if an array contains 2</w:t>
      </w:r>
      <w:r w:rsidR="00E31D22" w:rsidRPr="00D525BE">
        <w:rPr>
          <w:rFonts w:ascii="Times" w:hAnsi="Times" w:cs="Times New Roman"/>
          <w:i/>
          <w:sz w:val="20"/>
          <w:szCs w:val="20"/>
        </w:rPr>
        <w:t>m</w:t>
      </w:r>
      <w:r w:rsidR="00E31D22" w:rsidRPr="00D525BE">
        <w:rPr>
          <w:rFonts w:ascii="Times" w:hAnsi="Times" w:cs="Times New Roman"/>
          <w:sz w:val="20"/>
          <w:szCs w:val="20"/>
        </w:rPr>
        <w:t xml:space="preserve">+1 </w:t>
      </w:r>
      <w:r w:rsidR="00FD60BB" w:rsidRPr="00D525BE">
        <w:rPr>
          <w:rFonts w:ascii="Times" w:hAnsi="Times" w:cs="Times New Roman"/>
          <w:sz w:val="20"/>
          <w:szCs w:val="20"/>
        </w:rPr>
        <w:t xml:space="preserve">distinct </w:t>
      </w:r>
      <w:r w:rsidR="00E31D22" w:rsidRPr="00D525BE">
        <w:rPr>
          <w:rFonts w:ascii="Times" w:hAnsi="Times" w:cs="Times New Roman"/>
          <w:sz w:val="20"/>
          <w:szCs w:val="20"/>
        </w:rPr>
        <w:t xml:space="preserve">integers, the first </w:t>
      </w:r>
      <w:r w:rsidR="00E31D22" w:rsidRPr="00D525BE">
        <w:rPr>
          <w:rFonts w:ascii="Times" w:hAnsi="Times" w:cs="Times New Roman"/>
          <w:i/>
          <w:sz w:val="20"/>
          <w:szCs w:val="20"/>
        </w:rPr>
        <w:t>m</w:t>
      </w:r>
      <w:r w:rsidR="00E31D22" w:rsidRPr="00D525BE">
        <w:rPr>
          <w:rFonts w:ascii="Times" w:hAnsi="Times" w:cs="Times New Roman"/>
          <w:sz w:val="20"/>
          <w:szCs w:val="20"/>
        </w:rPr>
        <w:t xml:space="preserve"> integers are the reversed</w:t>
      </w:r>
      <w:ins w:id="516" w:author="Hantao" w:date="2021-03-17T12:13:00Z">
        <w:r w:rsidR="00026836">
          <w:rPr>
            <w:rFonts w:ascii="Times" w:hAnsi="Times" w:cs="Times New Roman"/>
            <w:sz w:val="20"/>
            <w:szCs w:val="20"/>
          </w:rPr>
          <w:t xml:space="preserve"> list of numbers</w:t>
        </w:r>
      </w:ins>
      <w:r w:rsidR="00E31D22" w:rsidRPr="00D525BE">
        <w:rPr>
          <w:rFonts w:ascii="Times" w:hAnsi="Times" w:cs="Times New Roman"/>
          <w:sz w:val="20"/>
          <w:szCs w:val="20"/>
        </w:rPr>
        <w:t xml:space="preserve"> 1 through </w:t>
      </w:r>
      <w:r w:rsidR="00E31D22" w:rsidRPr="00D525BE">
        <w:rPr>
          <w:rFonts w:ascii="Times" w:hAnsi="Times" w:cs="Times New Roman"/>
          <w:i/>
          <w:sz w:val="20"/>
          <w:szCs w:val="20"/>
        </w:rPr>
        <w:t>m</w:t>
      </w:r>
      <w:r w:rsidR="00E31D22" w:rsidRPr="00D525BE">
        <w:rPr>
          <w:rFonts w:ascii="Times" w:hAnsi="Times" w:cs="Times New Roman"/>
          <w:sz w:val="20"/>
          <w:szCs w:val="20"/>
        </w:rPr>
        <w:t xml:space="preserve">, </w:t>
      </w:r>
      <w:ins w:id="517" w:author="Hantao" w:date="2021-03-17T12:12:00Z">
        <w:r w:rsidR="00026836">
          <w:rPr>
            <w:rFonts w:ascii="Times" w:hAnsi="Times" w:cs="Times New Roman"/>
            <w:sz w:val="20"/>
            <w:szCs w:val="20"/>
          </w:rPr>
          <w:t xml:space="preserve">the middle element is </w:t>
        </w:r>
        <w:r w:rsidR="00026836" w:rsidRPr="00026836">
          <w:rPr>
            <w:rFonts w:ascii="Times" w:hAnsi="Times" w:cs="Times New Roman"/>
            <w:i/>
            <w:iCs/>
            <w:sz w:val="20"/>
            <w:szCs w:val="20"/>
            <w:rPrChange w:id="518" w:author="Hantao" w:date="2021-03-17T12:12:00Z">
              <w:rPr>
                <w:rFonts w:ascii="Times" w:hAnsi="Times" w:cs="Times New Roman"/>
                <w:sz w:val="20"/>
                <w:szCs w:val="20"/>
              </w:rPr>
            </w:rPrChange>
          </w:rPr>
          <w:t>m</w:t>
        </w:r>
        <w:r w:rsidR="00026836">
          <w:rPr>
            <w:rFonts w:ascii="Times" w:hAnsi="Times" w:cs="Times New Roman"/>
            <w:sz w:val="20"/>
            <w:szCs w:val="20"/>
          </w:rPr>
          <w:t xml:space="preserve">+1, and </w:t>
        </w:r>
      </w:ins>
      <w:r w:rsidR="00E31D22" w:rsidRPr="00D525BE">
        <w:rPr>
          <w:rFonts w:ascii="Times" w:hAnsi="Times" w:cs="Times New Roman"/>
          <w:sz w:val="20"/>
          <w:szCs w:val="20"/>
        </w:rPr>
        <w:t xml:space="preserve">the last </w:t>
      </w:r>
      <w:r w:rsidR="00E31D22" w:rsidRPr="00D525BE">
        <w:rPr>
          <w:rFonts w:ascii="Times" w:hAnsi="Times" w:cs="Times New Roman"/>
          <w:i/>
          <w:sz w:val="20"/>
          <w:szCs w:val="20"/>
        </w:rPr>
        <w:t>m</w:t>
      </w:r>
      <w:r w:rsidR="00E31D22" w:rsidRPr="00D525BE">
        <w:rPr>
          <w:rFonts w:ascii="Times" w:hAnsi="Times" w:cs="Times New Roman"/>
          <w:sz w:val="20"/>
          <w:szCs w:val="20"/>
        </w:rPr>
        <w:t xml:space="preserve"> integers are the reversed </w:t>
      </w:r>
      <w:ins w:id="519" w:author="Hantao" w:date="2021-03-17T12:13:00Z">
        <w:r w:rsidR="00026836">
          <w:rPr>
            <w:rFonts w:ascii="Times" w:hAnsi="Times" w:cs="Times New Roman"/>
            <w:sz w:val="20"/>
            <w:szCs w:val="20"/>
          </w:rPr>
          <w:t xml:space="preserve">list of numbers </w:t>
        </w:r>
      </w:ins>
      <w:r w:rsidR="00E31D22" w:rsidRPr="00D525BE">
        <w:rPr>
          <w:rFonts w:ascii="Times" w:hAnsi="Times" w:cs="Times New Roman"/>
          <w:i/>
          <w:sz w:val="20"/>
          <w:szCs w:val="20"/>
        </w:rPr>
        <w:t>m</w:t>
      </w:r>
      <w:r w:rsidR="00E31D22" w:rsidRPr="00D525BE">
        <w:rPr>
          <w:rFonts w:ascii="Times" w:hAnsi="Times" w:cs="Times New Roman"/>
          <w:sz w:val="20"/>
          <w:szCs w:val="20"/>
        </w:rPr>
        <w:t>+2 through 2</w:t>
      </w:r>
      <w:r w:rsidR="00E31D22" w:rsidRPr="00D525BE">
        <w:rPr>
          <w:rFonts w:ascii="Times" w:hAnsi="Times" w:cs="Times New Roman"/>
          <w:i/>
          <w:sz w:val="20"/>
          <w:szCs w:val="20"/>
        </w:rPr>
        <w:t>m</w:t>
      </w:r>
      <w:r w:rsidR="00E31D22" w:rsidRPr="00D525BE">
        <w:rPr>
          <w:rFonts w:ascii="Times" w:hAnsi="Times" w:cs="Times New Roman"/>
          <w:sz w:val="20"/>
          <w:szCs w:val="20"/>
        </w:rPr>
        <w:t xml:space="preserve">+1, then the BSD </w:t>
      </w:r>
      <w:r w:rsidR="00E31D22" w:rsidRPr="00026836">
        <w:rPr>
          <w:rFonts w:ascii="Times" w:hAnsi="Times" w:cs="Times New Roman"/>
          <w:i/>
          <w:iCs/>
          <w:sz w:val="20"/>
          <w:szCs w:val="20"/>
          <w:rPrChange w:id="520" w:author="Hantao" w:date="2021-03-17T12:11:00Z">
            <w:rPr>
              <w:rFonts w:ascii="Times" w:hAnsi="Times" w:cs="Times New Roman"/>
              <w:sz w:val="20"/>
              <w:szCs w:val="20"/>
            </w:rPr>
          </w:rPrChange>
        </w:rPr>
        <w:t>qsort</w:t>
      </w:r>
      <w:r w:rsidR="00E31D22" w:rsidRPr="00D525BE">
        <w:rPr>
          <w:rFonts w:ascii="Times" w:hAnsi="Times" w:cs="Times New Roman"/>
          <w:sz w:val="20"/>
          <w:szCs w:val="20"/>
        </w:rPr>
        <w:t xml:space="preserve"> will use </w:t>
      </w:r>
      <w:r w:rsidR="00E31D22" w:rsidRPr="00026836">
        <w:rPr>
          <w:rFonts w:ascii="Times" w:hAnsi="Times" w:cs="Times New Roman"/>
          <w:i/>
          <w:iCs/>
          <w:sz w:val="20"/>
          <w:szCs w:val="20"/>
          <w:rPrChange w:id="521" w:author="Hantao" w:date="2021-03-17T12:12:00Z">
            <w:rPr>
              <w:rFonts w:ascii="Times" w:hAnsi="Times" w:cs="Times New Roman"/>
              <w:sz w:val="20"/>
              <w:szCs w:val="20"/>
            </w:rPr>
          </w:rPrChange>
        </w:rPr>
        <w:t>insertion sort</w:t>
      </w:r>
      <w:r w:rsidR="00E31D22" w:rsidRPr="00D525BE">
        <w:rPr>
          <w:rFonts w:ascii="Times" w:hAnsi="Times" w:cs="Times New Roman"/>
          <w:sz w:val="20"/>
          <w:szCs w:val="20"/>
        </w:rPr>
        <w:t xml:space="preserve"> to sort two reversed lists of </w:t>
      </w:r>
      <w:r w:rsidR="00E31D22" w:rsidRPr="00D525BE">
        <w:rPr>
          <w:rFonts w:ascii="Times" w:hAnsi="Times" w:cs="Times New Roman"/>
          <w:i/>
          <w:sz w:val="20"/>
          <w:szCs w:val="20"/>
        </w:rPr>
        <w:t>m</w:t>
      </w:r>
      <w:r w:rsidR="00E31D22" w:rsidRPr="00D525BE">
        <w:rPr>
          <w:rFonts w:ascii="Times" w:hAnsi="Times" w:cs="Times New Roman"/>
          <w:sz w:val="20"/>
          <w:szCs w:val="20"/>
        </w:rPr>
        <w:t xml:space="preserve"> elements.</w:t>
      </w:r>
      <w:r w:rsidR="00CE3A24" w:rsidRPr="00D525BE">
        <w:rPr>
          <w:rFonts w:ascii="Times" w:hAnsi="Times" w:cs="Times New Roman"/>
          <w:sz w:val="20"/>
          <w:szCs w:val="20"/>
        </w:rPr>
        <w:t xml:space="preserve"> </w:t>
      </w:r>
      <w:r w:rsidRPr="00D525BE">
        <w:rPr>
          <w:rFonts w:ascii="Times" w:hAnsi="Times" w:cs="Times New Roman"/>
          <w:sz w:val="20"/>
          <w:szCs w:val="20"/>
        </w:rPr>
        <w:t xml:space="preserve">We have tested </w:t>
      </w:r>
      <w:r w:rsidR="00FD60BB" w:rsidRPr="00D525BE">
        <w:rPr>
          <w:rFonts w:ascii="Times" w:hAnsi="Times" w:cs="Times New Roman"/>
          <w:sz w:val="20"/>
          <w:szCs w:val="20"/>
        </w:rPr>
        <w:t xml:space="preserve">the BSD </w:t>
      </w:r>
      <w:r w:rsidR="00FD60BB" w:rsidRPr="00026836">
        <w:rPr>
          <w:rFonts w:ascii="Times" w:hAnsi="Times" w:cs="Times New Roman"/>
          <w:i/>
          <w:iCs/>
          <w:sz w:val="20"/>
          <w:szCs w:val="20"/>
          <w:rPrChange w:id="522" w:author="Hantao" w:date="2021-03-17T12:13:00Z">
            <w:rPr>
              <w:rFonts w:ascii="Times" w:hAnsi="Times" w:cs="Times New Roman"/>
              <w:sz w:val="20"/>
              <w:szCs w:val="20"/>
            </w:rPr>
          </w:rPrChange>
        </w:rPr>
        <w:t>qsort</w:t>
      </w:r>
      <w:r w:rsidR="00FD60BB" w:rsidRPr="00D525BE">
        <w:rPr>
          <w:rFonts w:ascii="Times" w:hAnsi="Times" w:cs="Times New Roman"/>
          <w:sz w:val="20"/>
          <w:szCs w:val="20"/>
        </w:rPr>
        <w:t xml:space="preserve"> on the 12 classes of inputs</w:t>
      </w:r>
      <w:r w:rsidRPr="00D525BE">
        <w:rPr>
          <w:rFonts w:ascii="Times" w:hAnsi="Times" w:cs="Times New Roman"/>
          <w:sz w:val="20"/>
          <w:szCs w:val="20"/>
        </w:rPr>
        <w:t xml:space="preserve"> and </w:t>
      </w:r>
      <w:r w:rsidR="00FD60BB" w:rsidRPr="00D525BE">
        <w:rPr>
          <w:rFonts w:ascii="Times" w:hAnsi="Times" w:cs="Times New Roman"/>
          <w:sz w:val="20"/>
          <w:szCs w:val="20"/>
        </w:rPr>
        <w:t>its</w:t>
      </w:r>
      <w:r w:rsidRPr="00D525BE">
        <w:rPr>
          <w:rFonts w:ascii="Times" w:hAnsi="Times" w:cs="Times New Roman"/>
          <w:sz w:val="20"/>
          <w:szCs w:val="20"/>
        </w:rPr>
        <w:t xml:space="preserve"> performance is </w:t>
      </w:r>
      <w:r w:rsidR="005B34B9" w:rsidRPr="00D525BE">
        <w:rPr>
          <w:rFonts w:ascii="Times" w:hAnsi="Times" w:cs="Times New Roman"/>
          <w:sz w:val="20"/>
          <w:szCs w:val="20"/>
        </w:rPr>
        <w:t xml:space="preserve">very poor for the class of </w:t>
      </w:r>
      <w:r w:rsidR="005B34B9" w:rsidRPr="00D525BE">
        <w:rPr>
          <w:rFonts w:ascii="Times" w:hAnsi="Times" w:cs="Times New Roman"/>
          <w:i/>
          <w:sz w:val="20"/>
          <w:szCs w:val="20"/>
        </w:rPr>
        <w:t>k</w:t>
      </w:r>
      <w:r w:rsidR="005B34B9" w:rsidRPr="00D525BE">
        <w:rPr>
          <w:rFonts w:ascii="Times" w:hAnsi="Times" w:cs="Times New Roman"/>
          <w:sz w:val="20"/>
          <w:szCs w:val="20"/>
        </w:rPr>
        <w:t>-sharp teeth</w:t>
      </w:r>
      <w:ins w:id="523" w:author="Hantao" w:date="2021-03-17T12:14:00Z">
        <w:r w:rsidR="00026836">
          <w:rPr>
            <w:rFonts w:ascii="Times" w:hAnsi="Times" w:cs="Times New Roman"/>
            <w:sz w:val="20"/>
            <w:szCs w:val="20"/>
          </w:rPr>
          <w:t xml:space="preserve"> arrays</w:t>
        </w:r>
      </w:ins>
      <w:r w:rsidRPr="00D525BE">
        <w:rPr>
          <w:rFonts w:ascii="Times" w:hAnsi="Times" w:cs="Times New Roman"/>
          <w:sz w:val="20"/>
          <w:szCs w:val="20"/>
        </w:rPr>
        <w:t xml:space="preserve">. </w:t>
      </w:r>
      <w:r w:rsidR="00FD60BB" w:rsidRPr="00D525BE">
        <w:rPr>
          <w:rFonts w:ascii="Times" w:hAnsi="Times" w:cs="Times New Roman"/>
          <w:sz w:val="20"/>
          <w:szCs w:val="20"/>
        </w:rPr>
        <w:t>Besides the ideas used by Bentley and McIlroy, w</w:t>
      </w:r>
      <w:r w:rsidRPr="00D525BE">
        <w:rPr>
          <w:rFonts w:ascii="Times" w:hAnsi="Times" w:cs="Times New Roman"/>
          <w:sz w:val="20"/>
          <w:szCs w:val="20"/>
        </w:rPr>
        <w:t xml:space="preserve">e </w:t>
      </w:r>
      <w:r w:rsidR="00B57F3B" w:rsidRPr="00D525BE">
        <w:rPr>
          <w:rFonts w:ascii="Times" w:hAnsi="Times" w:cs="Times New Roman"/>
          <w:sz w:val="20"/>
          <w:szCs w:val="20"/>
        </w:rPr>
        <w:t xml:space="preserve">also </w:t>
      </w:r>
      <w:r w:rsidRPr="00D525BE">
        <w:rPr>
          <w:rFonts w:ascii="Times" w:hAnsi="Times" w:cs="Times New Roman"/>
          <w:sz w:val="20"/>
          <w:szCs w:val="20"/>
        </w:rPr>
        <w:t>have tested the following three ideas:</w:t>
      </w:r>
    </w:p>
    <w:p w14:paraId="23F41038" w14:textId="77777777" w:rsidR="00AC2EDC" w:rsidRPr="00D525BE" w:rsidRDefault="00AC2EDC">
      <w:pPr>
        <w:spacing w:after="0" w:line="240" w:lineRule="auto"/>
        <w:rPr>
          <w:rFonts w:ascii="Times" w:hAnsi="Times" w:cs="Times New Roman"/>
          <w:sz w:val="20"/>
          <w:szCs w:val="20"/>
        </w:rPr>
      </w:pPr>
    </w:p>
    <w:p w14:paraId="651EE917" w14:textId="77777777" w:rsidR="00AC2EDC" w:rsidRPr="00D525BE" w:rsidRDefault="00E716DE">
      <w:pPr>
        <w:pStyle w:val="ListParagraph"/>
        <w:numPr>
          <w:ilvl w:val="0"/>
          <w:numId w:val="22"/>
        </w:numPr>
        <w:spacing w:after="0" w:line="240" w:lineRule="auto"/>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 α, test if the array is already sorted; if yes, exit.</w:t>
      </w:r>
    </w:p>
    <w:p w14:paraId="6DE112C3" w14:textId="77777777" w:rsidR="00AC2EDC" w:rsidRPr="00D525BE" w:rsidRDefault="00E716DE">
      <w:pPr>
        <w:pStyle w:val="ListParagraph"/>
        <w:numPr>
          <w:ilvl w:val="0"/>
          <w:numId w:val="22"/>
        </w:numPr>
        <w:spacing w:after="0" w:line="240" w:lineRule="auto"/>
        <w:rPr>
          <w:rFonts w:ascii="Times" w:hAnsi="Times" w:cs="Times New Roman"/>
          <w:sz w:val="20"/>
          <w:szCs w:val="20"/>
        </w:rPr>
      </w:pPr>
      <w:r w:rsidRPr="00D525BE">
        <w:rPr>
          <w:rFonts w:ascii="Times" w:hAnsi="Times" w:cs="Times New Roman"/>
          <w:sz w:val="20"/>
          <w:szCs w:val="20"/>
        </w:rPr>
        <w:t xml:space="preserve">At first, use the 2-way splitting. If the array contains more than γ = 2 elements equal to the pivot, use the 3-way splitting in the recursive calls. </w:t>
      </w:r>
    </w:p>
    <w:p w14:paraId="6E99A2E5" w14:textId="77777777" w:rsidR="00AC2EDC" w:rsidRPr="00D525BE" w:rsidRDefault="00AC2EDC">
      <w:pPr>
        <w:spacing w:after="0" w:line="240" w:lineRule="auto"/>
        <w:rPr>
          <w:rFonts w:ascii="Times" w:hAnsi="Times" w:cs="Times New Roman"/>
          <w:sz w:val="20"/>
          <w:szCs w:val="20"/>
        </w:rPr>
      </w:pPr>
    </w:p>
    <w:p w14:paraId="170B264D" w14:textId="77777777" w:rsidR="005B34B9"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use of </w:t>
      </w:r>
      <w:r w:rsidR="00F34F4A" w:rsidRPr="00D525BE">
        <w:rPr>
          <w:rFonts w:ascii="Times" w:hAnsi="Times" w:cs="Times New Roman"/>
          <w:sz w:val="20"/>
          <w:szCs w:val="20"/>
        </w:rPr>
        <w:t>(</w:t>
      </w:r>
      <w:r w:rsidR="009A0DD6" w:rsidRPr="00D525BE">
        <w:rPr>
          <w:rFonts w:ascii="Times" w:hAnsi="Times" w:cs="Times New Roman"/>
          <w:sz w:val="20"/>
          <w:szCs w:val="20"/>
        </w:rPr>
        <w:t>f</w:t>
      </w:r>
      <w:r w:rsidRPr="00D525BE">
        <w:rPr>
          <w:rFonts w:ascii="Times" w:hAnsi="Times" w:cs="Times New Roman"/>
          <w:sz w:val="20"/>
          <w:szCs w:val="20"/>
        </w:rPr>
        <w:t xml:space="preserve">) is to avoid wasting time on already sorted subarrays, which occur often in nearly sorted inputs. </w:t>
      </w:r>
      <w:r w:rsidR="005B34B9" w:rsidRPr="00D525BE">
        <w:rPr>
          <w:rFonts w:ascii="Times" w:hAnsi="Times" w:cs="Times New Roman"/>
          <w:sz w:val="20"/>
          <w:szCs w:val="20"/>
        </w:rPr>
        <w:t xml:space="preserve">The use of (g) is a typical example of hybrid algorithms:  The program starts with the 2-way quicksort; when it identifies repeated elements, it turns to the 3-way quicksort. </w:t>
      </w:r>
    </w:p>
    <w:p w14:paraId="21C91C3C" w14:textId="77777777" w:rsidR="00B57F3B" w:rsidRPr="00D525BE" w:rsidRDefault="00B57F3B">
      <w:pPr>
        <w:spacing w:after="0" w:line="240" w:lineRule="auto"/>
        <w:rPr>
          <w:rFonts w:ascii="Times" w:hAnsi="Times" w:cs="Times New Roman"/>
          <w:sz w:val="20"/>
          <w:szCs w:val="20"/>
        </w:rPr>
      </w:pPr>
    </w:p>
    <w:p w14:paraId="3B4CEF7B" w14:textId="5A4D8D1B"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lastRenderedPageBreak/>
        <w:t xml:space="preserve">Combing </w:t>
      </w:r>
      <w:r w:rsidR="00F34F4A" w:rsidRPr="00D525BE">
        <w:rPr>
          <w:rFonts w:ascii="Times" w:hAnsi="Times" w:cs="Times New Roman"/>
          <w:sz w:val="20"/>
          <w:szCs w:val="20"/>
        </w:rPr>
        <w:t>(</w:t>
      </w:r>
      <w:r w:rsidRPr="00D525BE">
        <w:rPr>
          <w:rFonts w:ascii="Times" w:hAnsi="Times" w:cs="Times New Roman"/>
          <w:sz w:val="20"/>
          <w:szCs w:val="20"/>
        </w:rPr>
        <w:t xml:space="preserve">e) and </w:t>
      </w:r>
      <w:r w:rsidR="00F34F4A" w:rsidRPr="00D525BE">
        <w:rPr>
          <w:rFonts w:ascii="Times" w:hAnsi="Times" w:cs="Times New Roman"/>
          <w:sz w:val="20"/>
          <w:szCs w:val="20"/>
        </w:rPr>
        <w:t>(</w:t>
      </w:r>
      <w:r w:rsidRPr="00D525BE">
        <w:rPr>
          <w:rFonts w:ascii="Times" w:hAnsi="Times" w:cs="Times New Roman"/>
          <w:sz w:val="20"/>
          <w:szCs w:val="20"/>
        </w:rPr>
        <w:t xml:space="preserve">f), </w:t>
      </w:r>
      <w:del w:id="524" w:author="Hantao" w:date="2021-03-17T13:30:00Z">
        <w:r w:rsidRPr="00D525BE" w:rsidDel="00FE044C">
          <w:rPr>
            <w:rFonts w:ascii="Times" w:hAnsi="Times" w:cs="Times New Roman"/>
            <w:sz w:val="20"/>
            <w:szCs w:val="20"/>
          </w:rPr>
          <w:delText>reversely</w:delText>
        </w:r>
      </w:del>
      <w:ins w:id="525"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lists are no longer a problem for </w:t>
      </w:r>
      <w:r w:rsidRPr="00026836">
        <w:rPr>
          <w:rFonts w:ascii="Times" w:hAnsi="Times" w:cs="Times New Roman"/>
          <w:i/>
          <w:iCs/>
          <w:sz w:val="20"/>
          <w:szCs w:val="20"/>
          <w:rPrChange w:id="526" w:author="Hantao" w:date="2021-03-17T12:15:00Z">
            <w:rPr>
              <w:rFonts w:ascii="Times" w:hAnsi="Times" w:cs="Times New Roman"/>
              <w:sz w:val="20"/>
              <w:szCs w:val="20"/>
            </w:rPr>
          </w:rPrChange>
        </w:rPr>
        <w:t>quicksort</w:t>
      </w:r>
      <w:r w:rsidRPr="00D525BE">
        <w:rPr>
          <w:rFonts w:ascii="Times" w:hAnsi="Times" w:cs="Times New Roman"/>
          <w:sz w:val="20"/>
          <w:szCs w:val="20"/>
        </w:rPr>
        <w:t xml:space="preserve">: Using the median of the input as pivot, the splitting will reverse the list and the two recursive calls will finish </w:t>
      </w:r>
      <w:ins w:id="527" w:author="Hantao" w:date="2021-03-17T12:16:00Z">
        <w:r w:rsidR="00026836">
          <w:rPr>
            <w:rFonts w:ascii="Times" w:hAnsi="Times" w:cs="Times New Roman"/>
            <w:sz w:val="20"/>
            <w:szCs w:val="20"/>
          </w:rPr>
          <w:t xml:space="preserve">quickly </w:t>
        </w:r>
      </w:ins>
      <w:r w:rsidRPr="00D525BE">
        <w:rPr>
          <w:rFonts w:ascii="Times" w:hAnsi="Times" w:cs="Times New Roman"/>
          <w:sz w:val="20"/>
          <w:szCs w:val="20"/>
        </w:rPr>
        <w:t xml:space="preserve">with </w:t>
      </w:r>
      <w:ins w:id="528" w:author="Hantao" w:date="2021-03-17T12:17:00Z">
        <w:r w:rsidR="00026836">
          <w:rPr>
            <w:rFonts w:ascii="Times" w:hAnsi="Times" w:cs="Times New Roman"/>
            <w:sz w:val="20"/>
            <w:szCs w:val="20"/>
          </w:rPr>
          <w:t xml:space="preserve">the use of </w:t>
        </w:r>
      </w:ins>
      <w:r w:rsidR="00F34F4A" w:rsidRPr="00D525BE">
        <w:rPr>
          <w:rFonts w:ascii="Times" w:hAnsi="Times" w:cs="Times New Roman"/>
          <w:sz w:val="20"/>
          <w:szCs w:val="20"/>
        </w:rPr>
        <w:t>(</w:t>
      </w:r>
      <w:ins w:id="529" w:author="Hantao" w:date="2021-03-17T12:16:00Z">
        <w:r w:rsidR="00026836">
          <w:rPr>
            <w:rFonts w:ascii="Times" w:hAnsi="Times" w:cs="Times New Roman"/>
            <w:sz w:val="20"/>
            <w:szCs w:val="20"/>
          </w:rPr>
          <w:t>f</w:t>
        </w:r>
      </w:ins>
      <w:del w:id="530" w:author="Hantao" w:date="2021-03-17T12:16:00Z">
        <w:r w:rsidRPr="00D525BE" w:rsidDel="00026836">
          <w:rPr>
            <w:rFonts w:ascii="Times" w:hAnsi="Times" w:cs="Times New Roman"/>
            <w:sz w:val="20"/>
            <w:szCs w:val="20"/>
          </w:rPr>
          <w:delText>e</w:delText>
        </w:r>
      </w:del>
      <w:r w:rsidRPr="00D525BE">
        <w:rPr>
          <w:rFonts w:ascii="Times" w:hAnsi="Times" w:cs="Times New Roman"/>
          <w:sz w:val="20"/>
          <w:szCs w:val="20"/>
        </w:rPr>
        <w:t xml:space="preserve">). In other words, </w:t>
      </w:r>
      <w:r w:rsidRPr="00026836">
        <w:rPr>
          <w:rFonts w:ascii="Times" w:hAnsi="Times" w:cs="Times New Roman"/>
          <w:i/>
          <w:iCs/>
          <w:sz w:val="20"/>
          <w:szCs w:val="20"/>
          <w:rPrChange w:id="531" w:author="Hantao" w:date="2021-03-17T12:16:00Z">
            <w:rPr>
              <w:rFonts w:ascii="Times" w:hAnsi="Times" w:cs="Times New Roman"/>
              <w:sz w:val="20"/>
              <w:szCs w:val="20"/>
            </w:rPr>
          </w:rPrChange>
        </w:rPr>
        <w:t>quicksort</w:t>
      </w:r>
      <w:r w:rsidRPr="00D525BE">
        <w:rPr>
          <w:rFonts w:ascii="Times" w:hAnsi="Times" w:cs="Times New Roman"/>
          <w:sz w:val="20"/>
          <w:szCs w:val="20"/>
        </w:rPr>
        <w:t xml:space="preserve"> becomes adaptive as it takes O(</w:t>
      </w:r>
      <w:r w:rsidRPr="00D525BE">
        <w:rPr>
          <w:rFonts w:ascii="Times" w:hAnsi="Times" w:cs="Times New Roman"/>
          <w:i/>
          <w:sz w:val="20"/>
          <w:szCs w:val="20"/>
        </w:rPr>
        <w:t>n</w:t>
      </w:r>
      <w:r w:rsidRPr="00D525BE">
        <w:rPr>
          <w:rFonts w:ascii="Times" w:hAnsi="Times" w:cs="Times New Roman"/>
          <w:sz w:val="20"/>
          <w:szCs w:val="20"/>
        </w:rPr>
        <w:t xml:space="preserve">) time on sorted or </w:t>
      </w:r>
      <w:del w:id="532" w:author="Hantao" w:date="2021-03-17T13:30:00Z">
        <w:r w:rsidRPr="00D525BE" w:rsidDel="00FE044C">
          <w:rPr>
            <w:rFonts w:ascii="Times" w:hAnsi="Times" w:cs="Times New Roman"/>
            <w:sz w:val="20"/>
            <w:szCs w:val="20"/>
          </w:rPr>
          <w:delText>reversely</w:delText>
        </w:r>
      </w:del>
      <w:ins w:id="533" w:author="Hantao" w:date="2021-03-17T13:30:00Z">
        <w:r w:rsidR="00FE044C">
          <w:rPr>
            <w:rFonts w:ascii="Times" w:hAnsi="Times" w:cs="Times New Roman"/>
            <w:sz w:val="20"/>
            <w:szCs w:val="20"/>
          </w:rPr>
          <w:t>reverse</w:t>
        </w:r>
      </w:ins>
      <w:r w:rsidRPr="00D525BE">
        <w:rPr>
          <w:rFonts w:ascii="Times" w:hAnsi="Times" w:cs="Times New Roman"/>
          <w:sz w:val="20"/>
          <w:szCs w:val="20"/>
        </w:rPr>
        <w:t xml:space="preserve"> sorted lists. It also works well for some other troublesome instances including organ-pipe lists.  </w:t>
      </w:r>
    </w:p>
    <w:p w14:paraId="118C18AE" w14:textId="2D5B0D84" w:rsidR="00500D8C" w:rsidRDefault="00500D8C" w:rsidP="00345361">
      <w:pPr>
        <w:spacing w:after="0"/>
        <w:rPr>
          <w:ins w:id="534" w:author="Hantao" w:date="2021-03-17T12:17:00Z"/>
          <w:rFonts w:ascii="Times" w:eastAsiaTheme="minorEastAsia" w:hAnsi="Times" w:cs="Times New Roman"/>
          <w:sz w:val="22"/>
        </w:rPr>
      </w:pPr>
    </w:p>
    <w:p w14:paraId="1922570C" w14:textId="557235E2" w:rsidR="00026836" w:rsidRDefault="00026836" w:rsidP="00345361">
      <w:pPr>
        <w:spacing w:after="0"/>
        <w:rPr>
          <w:ins w:id="535" w:author="Hantao" w:date="2021-03-17T12:17:00Z"/>
          <w:rFonts w:ascii="Times" w:eastAsiaTheme="minorEastAsia" w:hAnsi="Times" w:cs="Times New Roman"/>
          <w:sz w:val="22"/>
        </w:rPr>
      </w:pPr>
    </w:p>
    <w:p w14:paraId="198A06BB" w14:textId="5F30EF6D" w:rsidR="00026836" w:rsidRDefault="00026836" w:rsidP="00345361">
      <w:pPr>
        <w:spacing w:after="0"/>
        <w:rPr>
          <w:ins w:id="536" w:author="Hantao" w:date="2021-03-17T12:17:00Z"/>
          <w:rFonts w:ascii="Times" w:eastAsiaTheme="minorEastAsia" w:hAnsi="Times" w:cs="Times New Roman"/>
          <w:sz w:val="22"/>
        </w:rPr>
      </w:pPr>
    </w:p>
    <w:p w14:paraId="735E0AFA" w14:textId="1CB22426" w:rsidR="00026836" w:rsidRPr="00026836" w:rsidDel="00026836" w:rsidRDefault="00026836" w:rsidP="00345361">
      <w:pPr>
        <w:spacing w:after="0"/>
        <w:rPr>
          <w:del w:id="537" w:author="Hantao" w:date="2021-03-17T12:17:00Z"/>
          <w:rFonts w:ascii="Times" w:eastAsiaTheme="minorEastAsia" w:hAnsi="Times" w:cs="Times New Roman" w:hint="eastAsia"/>
          <w:sz w:val="22"/>
          <w:rPrChange w:id="538" w:author="Hantao" w:date="2021-03-17T12:17:00Z">
            <w:rPr>
              <w:del w:id="539" w:author="Hantao" w:date="2021-03-17T12:17:00Z"/>
              <w:rFonts w:ascii="Times" w:hAnsi="Times" w:cs="Times New Roman"/>
              <w:sz w:val="22"/>
            </w:rPr>
          </w:rPrChange>
        </w:rPr>
      </w:pPr>
    </w:p>
    <w:p w14:paraId="469B7A44" w14:textId="79218BC9" w:rsidR="00A5142E" w:rsidRPr="00026836" w:rsidDel="00026836" w:rsidRDefault="00A5142E" w:rsidP="00345361">
      <w:pPr>
        <w:spacing w:after="0"/>
        <w:rPr>
          <w:del w:id="540" w:author="Hantao" w:date="2021-03-17T12:17:00Z"/>
          <w:rFonts w:ascii="Times" w:eastAsiaTheme="minorEastAsia" w:hAnsi="Times" w:cs="Times New Roman" w:hint="eastAsia"/>
          <w:sz w:val="22"/>
          <w:rPrChange w:id="541" w:author="Hantao" w:date="2021-03-17T12:17:00Z">
            <w:rPr>
              <w:del w:id="542" w:author="Hantao" w:date="2021-03-17T12:17:00Z"/>
              <w:rFonts w:ascii="Times" w:hAnsi="Times" w:cs="Times New Roman"/>
              <w:sz w:val="22"/>
            </w:rPr>
          </w:rPrChange>
        </w:rPr>
      </w:pPr>
    </w:p>
    <w:p w14:paraId="55AE5F3D" w14:textId="77777777" w:rsidR="00AC2EDC" w:rsidRPr="00D525BE" w:rsidRDefault="00E716DE">
      <w:pPr>
        <w:spacing w:after="0" w:line="240" w:lineRule="auto"/>
        <w:jc w:val="center"/>
        <w:rPr>
          <w:rFonts w:ascii="Times" w:hAnsi="Times" w:cs="Times New Roman"/>
          <w:sz w:val="16"/>
          <w:szCs w:val="16"/>
        </w:rPr>
      </w:pPr>
      <w:r w:rsidRPr="00D525BE">
        <w:rPr>
          <w:rFonts w:ascii="Times" w:hAnsi="Times" w:cs="Times New Roman"/>
          <w:sz w:val="16"/>
          <w:szCs w:val="16"/>
        </w:rPr>
        <w:t>Table 3: Performances of quicksort and mergesort implementations for 12 classes of inputs</w:t>
      </w:r>
    </w:p>
    <w:p w14:paraId="1D888D84" w14:textId="77777777" w:rsidR="00AC2EDC" w:rsidRPr="00D525BE" w:rsidRDefault="00AC2EDC">
      <w:pPr>
        <w:spacing w:after="0" w:line="240" w:lineRule="auto"/>
        <w:jc w:val="center"/>
        <w:rPr>
          <w:rFonts w:ascii="Times" w:hAnsi="Times" w:cs="Times New Roman"/>
          <w:sz w:val="16"/>
          <w:szCs w:val="16"/>
        </w:rPr>
      </w:pPr>
    </w:p>
    <w:tbl>
      <w:tblPr>
        <w:tblW w:w="0" w:type="auto"/>
        <w:jc w:val="center"/>
        <w:tblLook w:val="04A0" w:firstRow="1" w:lastRow="0" w:firstColumn="1" w:lastColumn="0" w:noHBand="0" w:noVBand="1"/>
      </w:tblPr>
      <w:tblGrid>
        <w:gridCol w:w="1361"/>
        <w:gridCol w:w="846"/>
        <w:gridCol w:w="608"/>
        <w:gridCol w:w="625"/>
        <w:gridCol w:w="625"/>
        <w:gridCol w:w="554"/>
        <w:gridCol w:w="554"/>
        <w:gridCol w:w="554"/>
        <w:gridCol w:w="554"/>
        <w:gridCol w:w="572"/>
        <w:gridCol w:w="572"/>
        <w:gridCol w:w="531"/>
        <w:gridCol w:w="572"/>
      </w:tblGrid>
      <w:tr w:rsidR="005A429E" w:rsidRPr="00D525BE" w14:paraId="6A3491A4" w14:textId="77777777" w:rsidTr="00C17CC1">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bottom"/>
            <w:hideMark/>
          </w:tcPr>
          <w:p w14:paraId="1AA9B914" w14:textId="5D886C1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n=200000</w:t>
            </w:r>
            <w:ins w:id="543" w:author="Hantao" w:date="2021-03-17T15:39:00Z">
              <w:r w:rsidR="006D0D5D">
                <w:rPr>
                  <w:rFonts w:ascii="Times" w:eastAsia="Times New Roman" w:hAnsi="Times" w:cs="Times New Roman"/>
                  <w:b/>
                  <w:bCs/>
                  <w:color w:val="FFFFFF"/>
                  <w:sz w:val="16"/>
                  <w:szCs w:val="16"/>
                </w:rPr>
                <w:t>0</w:t>
              </w:r>
            </w:ins>
            <w:bookmarkStart w:id="544" w:name="_GoBack"/>
            <w:bookmarkEnd w:id="544"/>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7C2DE99C"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best</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08681277"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B&amp;M</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1B991E66"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3-way</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C2FE740"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2-way</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34C764EE"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hyb1</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6077E0C4"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hyb2</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71F6A507"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hyb3</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1E25F7FA"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hyb4</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31A7042B" w14:textId="77777777" w:rsidR="005A429E" w:rsidRPr="00D525BE" w:rsidRDefault="00FF3115"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mer5</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6F57B0FF" w14:textId="77777777" w:rsidR="005A429E" w:rsidRPr="00D525BE" w:rsidRDefault="00FF3115"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mer6</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122E1C81" w14:textId="77777777" w:rsidR="005A429E" w:rsidRPr="00D525BE" w:rsidRDefault="00FF3115" w:rsidP="00FF3115">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T</w:t>
            </w:r>
            <w:r w:rsidR="005A429E" w:rsidRPr="00D525BE">
              <w:rPr>
                <w:rFonts w:ascii="Times" w:eastAsia="Times New Roman" w:hAnsi="Times" w:cs="Times New Roman"/>
                <w:b/>
                <w:bCs/>
                <w:color w:val="FFFFFF"/>
                <w:sz w:val="16"/>
                <w:szCs w:val="16"/>
              </w:rPr>
              <w:t>im</w:t>
            </w:r>
          </w:p>
        </w:tc>
        <w:tc>
          <w:tcPr>
            <w:tcW w:w="0" w:type="auto"/>
            <w:tcBorders>
              <w:top w:val="single" w:sz="8" w:space="0" w:color="000000"/>
              <w:left w:val="single" w:sz="4" w:space="0" w:color="auto"/>
              <w:bottom w:val="single" w:sz="4" w:space="0" w:color="auto"/>
              <w:right w:val="single" w:sz="4" w:space="0" w:color="000000"/>
            </w:tcBorders>
            <w:shd w:val="clear" w:color="000000" w:fill="000000"/>
            <w:noWrap/>
            <w:vAlign w:val="bottom"/>
            <w:hideMark/>
          </w:tcPr>
          <w:p w14:paraId="0E0829B4"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qsort</w:t>
            </w:r>
          </w:p>
        </w:tc>
      </w:tr>
      <w:tr w:rsidR="005A429E" w:rsidRPr="00D525BE" w14:paraId="6D434DB0"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7DC423B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689ABC81"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764548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33E947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2D2F09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164129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72A06D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2564E95"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11A575"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405791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103E78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DD64DBB"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170EC6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42A13B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1.43</w:t>
            </w:r>
          </w:p>
        </w:tc>
      </w:tr>
      <w:tr w:rsidR="005A429E" w:rsidRPr="00D525BE" w14:paraId="2E15F938"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A083C9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tcBorders>
              <w:top w:val="nil"/>
              <w:left w:val="nil"/>
              <w:bottom w:val="single" w:sz="4" w:space="0" w:color="auto"/>
              <w:right w:val="single" w:sz="4" w:space="0" w:color="auto"/>
            </w:tcBorders>
            <w:shd w:val="clear" w:color="auto" w:fill="auto"/>
            <w:vAlign w:val="bottom"/>
            <w:hideMark/>
          </w:tcPr>
          <w:p w14:paraId="39095D2C"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1279070</w:t>
            </w:r>
          </w:p>
        </w:tc>
        <w:tc>
          <w:tcPr>
            <w:tcW w:w="0" w:type="auto"/>
            <w:tcBorders>
              <w:top w:val="nil"/>
              <w:left w:val="nil"/>
              <w:bottom w:val="single" w:sz="4" w:space="0" w:color="auto"/>
              <w:right w:val="single" w:sz="4" w:space="0" w:color="auto"/>
            </w:tcBorders>
            <w:shd w:val="clear" w:color="auto" w:fill="auto"/>
            <w:noWrap/>
            <w:vAlign w:val="bottom"/>
            <w:hideMark/>
          </w:tcPr>
          <w:p w14:paraId="3748458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nil"/>
              <w:left w:val="nil"/>
              <w:bottom w:val="single" w:sz="4" w:space="0" w:color="auto"/>
              <w:right w:val="single" w:sz="4" w:space="0" w:color="auto"/>
            </w:tcBorders>
            <w:shd w:val="clear" w:color="auto" w:fill="auto"/>
            <w:noWrap/>
            <w:vAlign w:val="bottom"/>
            <w:hideMark/>
          </w:tcPr>
          <w:p w14:paraId="6AA08FD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nil"/>
              <w:left w:val="nil"/>
              <w:bottom w:val="single" w:sz="4" w:space="0" w:color="auto"/>
              <w:right w:val="single" w:sz="4" w:space="0" w:color="auto"/>
            </w:tcBorders>
            <w:shd w:val="clear" w:color="auto" w:fill="auto"/>
            <w:noWrap/>
            <w:vAlign w:val="bottom"/>
            <w:hideMark/>
          </w:tcPr>
          <w:p w14:paraId="2CBAA9E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top w:val="nil"/>
              <w:left w:val="nil"/>
              <w:bottom w:val="single" w:sz="4" w:space="0" w:color="auto"/>
              <w:right w:val="single" w:sz="4" w:space="0" w:color="auto"/>
            </w:tcBorders>
            <w:shd w:val="clear" w:color="auto" w:fill="auto"/>
            <w:noWrap/>
            <w:vAlign w:val="bottom"/>
            <w:hideMark/>
          </w:tcPr>
          <w:p w14:paraId="101506B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nil"/>
              <w:bottom w:val="single" w:sz="4" w:space="0" w:color="auto"/>
              <w:right w:val="single" w:sz="4" w:space="0" w:color="auto"/>
            </w:tcBorders>
            <w:shd w:val="clear" w:color="auto" w:fill="auto"/>
            <w:noWrap/>
            <w:vAlign w:val="bottom"/>
            <w:hideMark/>
          </w:tcPr>
          <w:p w14:paraId="11AF87B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top w:val="nil"/>
              <w:left w:val="nil"/>
              <w:bottom w:val="single" w:sz="4" w:space="0" w:color="auto"/>
              <w:right w:val="single" w:sz="4" w:space="0" w:color="auto"/>
            </w:tcBorders>
            <w:shd w:val="clear" w:color="auto" w:fill="auto"/>
            <w:noWrap/>
            <w:vAlign w:val="bottom"/>
            <w:hideMark/>
          </w:tcPr>
          <w:p w14:paraId="15F6BDF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nil"/>
              <w:bottom w:val="single" w:sz="4" w:space="0" w:color="auto"/>
              <w:right w:val="single" w:sz="4" w:space="0" w:color="auto"/>
            </w:tcBorders>
            <w:shd w:val="clear" w:color="auto" w:fill="auto"/>
            <w:noWrap/>
            <w:vAlign w:val="bottom"/>
            <w:hideMark/>
          </w:tcPr>
          <w:p w14:paraId="35E28CF0"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4F45B5B8"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4059283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c>
          <w:tcPr>
            <w:tcW w:w="0" w:type="auto"/>
            <w:tcBorders>
              <w:top w:val="nil"/>
              <w:left w:val="nil"/>
              <w:bottom w:val="single" w:sz="4" w:space="0" w:color="auto"/>
              <w:right w:val="single" w:sz="4" w:space="0" w:color="auto"/>
            </w:tcBorders>
            <w:shd w:val="clear" w:color="auto" w:fill="auto"/>
            <w:noWrap/>
            <w:vAlign w:val="bottom"/>
            <w:hideMark/>
          </w:tcPr>
          <w:p w14:paraId="37688DB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6C4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r>
      <w:tr w:rsidR="005A429E" w:rsidRPr="00D525BE" w14:paraId="3185CF0C"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1C0699A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4440AFD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1530270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0A6E31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D619E6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505A03E"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3E147E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90FF59"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9A0F8A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F6F501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C5F87B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7E5AA9A"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0CEC83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37E3998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r>
      <w:tr w:rsidR="005A429E" w:rsidRPr="00D525BE" w14:paraId="7C4CD534"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7564D4A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tcBorders>
              <w:top w:val="nil"/>
              <w:left w:val="nil"/>
              <w:bottom w:val="single" w:sz="4" w:space="0" w:color="auto"/>
              <w:right w:val="single" w:sz="4" w:space="0" w:color="auto"/>
            </w:tcBorders>
            <w:shd w:val="clear" w:color="auto" w:fill="auto"/>
            <w:vAlign w:val="bottom"/>
            <w:hideMark/>
          </w:tcPr>
          <w:p w14:paraId="383DF31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249758</w:t>
            </w:r>
          </w:p>
        </w:tc>
        <w:tc>
          <w:tcPr>
            <w:tcW w:w="0" w:type="auto"/>
            <w:tcBorders>
              <w:top w:val="nil"/>
              <w:left w:val="nil"/>
              <w:bottom w:val="single" w:sz="4" w:space="0" w:color="auto"/>
              <w:right w:val="single" w:sz="4" w:space="0" w:color="auto"/>
            </w:tcBorders>
            <w:shd w:val="clear" w:color="auto" w:fill="auto"/>
            <w:noWrap/>
            <w:vAlign w:val="bottom"/>
            <w:hideMark/>
          </w:tcPr>
          <w:p w14:paraId="3BA381A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c>
          <w:tcPr>
            <w:tcW w:w="0" w:type="auto"/>
            <w:tcBorders>
              <w:top w:val="nil"/>
              <w:left w:val="nil"/>
              <w:bottom w:val="single" w:sz="4" w:space="0" w:color="auto"/>
              <w:right w:val="single" w:sz="4" w:space="0" w:color="auto"/>
            </w:tcBorders>
            <w:shd w:val="clear" w:color="auto" w:fill="auto"/>
            <w:noWrap/>
            <w:vAlign w:val="bottom"/>
            <w:hideMark/>
          </w:tcPr>
          <w:p w14:paraId="0AB2151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nil"/>
              <w:left w:val="nil"/>
              <w:bottom w:val="single" w:sz="4" w:space="0" w:color="auto"/>
              <w:right w:val="single" w:sz="4" w:space="0" w:color="auto"/>
            </w:tcBorders>
            <w:shd w:val="clear" w:color="auto" w:fill="auto"/>
            <w:noWrap/>
            <w:vAlign w:val="bottom"/>
            <w:hideMark/>
          </w:tcPr>
          <w:p w14:paraId="6CE03EB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nil"/>
              <w:left w:val="nil"/>
              <w:bottom w:val="single" w:sz="4" w:space="0" w:color="auto"/>
              <w:right w:val="single" w:sz="4" w:space="0" w:color="auto"/>
            </w:tcBorders>
            <w:shd w:val="clear" w:color="auto" w:fill="auto"/>
            <w:noWrap/>
            <w:vAlign w:val="bottom"/>
            <w:hideMark/>
          </w:tcPr>
          <w:p w14:paraId="71D2DC2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4153BC5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nil"/>
              <w:left w:val="nil"/>
              <w:bottom w:val="single" w:sz="4" w:space="0" w:color="auto"/>
              <w:right w:val="single" w:sz="4" w:space="0" w:color="auto"/>
            </w:tcBorders>
            <w:shd w:val="clear" w:color="auto" w:fill="auto"/>
            <w:noWrap/>
            <w:vAlign w:val="bottom"/>
            <w:hideMark/>
          </w:tcPr>
          <w:p w14:paraId="446C8A01"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12F717A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nil"/>
              <w:left w:val="nil"/>
              <w:bottom w:val="single" w:sz="4" w:space="0" w:color="auto"/>
              <w:right w:val="single" w:sz="4" w:space="0" w:color="auto"/>
            </w:tcBorders>
            <w:shd w:val="clear" w:color="auto" w:fill="auto"/>
            <w:noWrap/>
            <w:vAlign w:val="bottom"/>
            <w:hideMark/>
          </w:tcPr>
          <w:p w14:paraId="2C52A8CD"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7A22791D"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178D5A0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4C3883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r>
      <w:tr w:rsidR="005A429E" w:rsidRPr="00D525BE" w14:paraId="55E0CBF8"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2A9C337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456E19CB"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231084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BE04CE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6F1F5D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B70B8A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E68DB6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7B6A8A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57025FF"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A6E64A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81748C8"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05007C3"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94674E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4F00343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r>
      <w:tr w:rsidR="005A429E" w:rsidRPr="00D525BE" w14:paraId="012ADB53"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BFDD1B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tcBorders>
              <w:top w:val="nil"/>
              <w:left w:val="nil"/>
              <w:bottom w:val="single" w:sz="4" w:space="0" w:color="auto"/>
              <w:right w:val="single" w:sz="4" w:space="0" w:color="auto"/>
            </w:tcBorders>
            <w:shd w:val="clear" w:color="auto" w:fill="auto"/>
            <w:vAlign w:val="bottom"/>
            <w:hideMark/>
          </w:tcPr>
          <w:p w14:paraId="43626305"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142186</w:t>
            </w:r>
          </w:p>
        </w:tc>
        <w:tc>
          <w:tcPr>
            <w:tcW w:w="0" w:type="auto"/>
            <w:tcBorders>
              <w:top w:val="nil"/>
              <w:left w:val="nil"/>
              <w:bottom w:val="single" w:sz="4" w:space="0" w:color="auto"/>
              <w:right w:val="single" w:sz="4" w:space="0" w:color="auto"/>
            </w:tcBorders>
            <w:shd w:val="clear" w:color="auto" w:fill="auto"/>
            <w:noWrap/>
            <w:vAlign w:val="bottom"/>
            <w:hideMark/>
          </w:tcPr>
          <w:p w14:paraId="307D89F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nil"/>
              <w:left w:val="nil"/>
              <w:bottom w:val="single" w:sz="4" w:space="0" w:color="auto"/>
              <w:right w:val="single" w:sz="4" w:space="0" w:color="auto"/>
            </w:tcBorders>
            <w:shd w:val="clear" w:color="auto" w:fill="auto"/>
            <w:noWrap/>
            <w:vAlign w:val="bottom"/>
            <w:hideMark/>
          </w:tcPr>
          <w:p w14:paraId="5B237A3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7B14588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nil"/>
              <w:left w:val="nil"/>
              <w:bottom w:val="single" w:sz="4" w:space="0" w:color="auto"/>
              <w:right w:val="single" w:sz="4" w:space="0" w:color="auto"/>
            </w:tcBorders>
            <w:shd w:val="clear" w:color="auto" w:fill="auto"/>
            <w:noWrap/>
            <w:vAlign w:val="bottom"/>
            <w:hideMark/>
          </w:tcPr>
          <w:p w14:paraId="56946CD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nil"/>
              <w:bottom w:val="single" w:sz="4" w:space="0" w:color="auto"/>
              <w:right w:val="single" w:sz="4" w:space="0" w:color="auto"/>
            </w:tcBorders>
            <w:shd w:val="clear" w:color="auto" w:fill="auto"/>
            <w:noWrap/>
            <w:vAlign w:val="bottom"/>
            <w:hideMark/>
          </w:tcPr>
          <w:p w14:paraId="1720201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467BDDBC"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18F644C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3ABA153C"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1.37</w:t>
            </w:r>
          </w:p>
        </w:tc>
        <w:tc>
          <w:tcPr>
            <w:tcW w:w="0" w:type="auto"/>
            <w:tcBorders>
              <w:top w:val="nil"/>
              <w:left w:val="nil"/>
              <w:bottom w:val="single" w:sz="4" w:space="0" w:color="auto"/>
              <w:right w:val="single" w:sz="4" w:space="0" w:color="auto"/>
            </w:tcBorders>
            <w:shd w:val="clear" w:color="auto" w:fill="auto"/>
            <w:noWrap/>
            <w:vAlign w:val="bottom"/>
            <w:hideMark/>
          </w:tcPr>
          <w:p w14:paraId="0FCD717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5785E34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1.35</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6DE65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r>
      <w:tr w:rsidR="005A429E" w:rsidRPr="00D525BE" w14:paraId="4A4326C1"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642C9D5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1E9D40E4"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25180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1CF3CCE" w14:textId="77777777" w:rsidR="005A429E" w:rsidRPr="00D525BE" w:rsidRDefault="002146CD"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w:t>
            </w:r>
            <w:r w:rsidR="005A429E" w:rsidRPr="00D525BE">
              <w:rPr>
                <w:rFonts w:ascii="Times" w:eastAsia="Times New Roman" w:hAnsi="Times" w:cs="Times New Roman"/>
                <w:color w:val="000000"/>
                <w:sz w:val="18"/>
                <w:szCs w:val="18"/>
              </w:rPr>
              <w:t>.54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65C535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4.71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EF7479E"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F8345A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A13D58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4.36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5F4AA2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62FDCB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533A782"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9ADFB33"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28A864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74D445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3.24</w:t>
            </w:r>
          </w:p>
        </w:tc>
      </w:tr>
      <w:tr w:rsidR="005A429E" w:rsidRPr="00D525BE" w14:paraId="5DE80FE2"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0D32849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tcBorders>
              <w:top w:val="nil"/>
              <w:left w:val="nil"/>
              <w:bottom w:val="single" w:sz="4" w:space="0" w:color="auto"/>
              <w:right w:val="single" w:sz="4" w:space="0" w:color="auto"/>
            </w:tcBorders>
            <w:shd w:val="clear" w:color="auto" w:fill="auto"/>
            <w:vAlign w:val="bottom"/>
            <w:hideMark/>
          </w:tcPr>
          <w:p w14:paraId="661583D3"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24712</w:t>
            </w:r>
          </w:p>
        </w:tc>
        <w:tc>
          <w:tcPr>
            <w:tcW w:w="0" w:type="auto"/>
            <w:tcBorders>
              <w:top w:val="nil"/>
              <w:left w:val="nil"/>
              <w:bottom w:val="single" w:sz="4" w:space="0" w:color="auto"/>
              <w:right w:val="single" w:sz="4" w:space="0" w:color="auto"/>
            </w:tcBorders>
            <w:shd w:val="clear" w:color="auto" w:fill="auto"/>
            <w:noWrap/>
            <w:vAlign w:val="bottom"/>
            <w:hideMark/>
          </w:tcPr>
          <w:p w14:paraId="626F0FDD" w14:textId="77777777" w:rsidR="005A429E" w:rsidRPr="00D525BE" w:rsidRDefault="002146CD"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w:t>
            </w:r>
            <w:r w:rsidR="005A429E" w:rsidRPr="00D525BE">
              <w:rPr>
                <w:rFonts w:ascii="Times" w:eastAsia="Times New Roman" w:hAnsi="Times" w:cs="Times New Roman"/>
                <w:color w:val="000000"/>
                <w:sz w:val="18"/>
                <w:szCs w:val="18"/>
              </w:rPr>
              <w:t>.72</w:t>
            </w:r>
          </w:p>
        </w:tc>
        <w:tc>
          <w:tcPr>
            <w:tcW w:w="0" w:type="auto"/>
            <w:tcBorders>
              <w:top w:val="nil"/>
              <w:left w:val="nil"/>
              <w:bottom w:val="single" w:sz="4" w:space="0" w:color="auto"/>
              <w:right w:val="single" w:sz="4" w:space="0" w:color="auto"/>
            </w:tcBorders>
            <w:shd w:val="clear" w:color="auto" w:fill="auto"/>
            <w:noWrap/>
            <w:vAlign w:val="bottom"/>
            <w:hideMark/>
          </w:tcPr>
          <w:p w14:paraId="59C085C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4.84</w:t>
            </w:r>
          </w:p>
        </w:tc>
        <w:tc>
          <w:tcPr>
            <w:tcW w:w="0" w:type="auto"/>
            <w:tcBorders>
              <w:top w:val="nil"/>
              <w:left w:val="nil"/>
              <w:bottom w:val="single" w:sz="4" w:space="0" w:color="auto"/>
              <w:right w:val="single" w:sz="4" w:space="0" w:color="auto"/>
            </w:tcBorders>
            <w:shd w:val="clear" w:color="auto" w:fill="auto"/>
            <w:noWrap/>
            <w:vAlign w:val="bottom"/>
            <w:hideMark/>
          </w:tcPr>
          <w:p w14:paraId="49D9CE4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4.97</w:t>
            </w:r>
          </w:p>
        </w:tc>
        <w:tc>
          <w:tcPr>
            <w:tcW w:w="0" w:type="auto"/>
            <w:tcBorders>
              <w:top w:val="nil"/>
              <w:left w:val="nil"/>
              <w:bottom w:val="single" w:sz="4" w:space="0" w:color="auto"/>
              <w:right w:val="single" w:sz="4" w:space="0" w:color="auto"/>
            </w:tcBorders>
            <w:shd w:val="clear" w:color="auto" w:fill="auto"/>
            <w:noWrap/>
            <w:vAlign w:val="bottom"/>
            <w:hideMark/>
          </w:tcPr>
          <w:p w14:paraId="43CA8A1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4.82</w:t>
            </w:r>
          </w:p>
        </w:tc>
        <w:tc>
          <w:tcPr>
            <w:tcW w:w="0" w:type="auto"/>
            <w:tcBorders>
              <w:top w:val="nil"/>
              <w:left w:val="nil"/>
              <w:bottom w:val="single" w:sz="4" w:space="0" w:color="auto"/>
              <w:right w:val="single" w:sz="4" w:space="0" w:color="auto"/>
            </w:tcBorders>
            <w:shd w:val="clear" w:color="auto" w:fill="auto"/>
            <w:noWrap/>
            <w:vAlign w:val="bottom"/>
            <w:hideMark/>
          </w:tcPr>
          <w:p w14:paraId="4C1FDB6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4.52</w:t>
            </w:r>
          </w:p>
        </w:tc>
        <w:tc>
          <w:tcPr>
            <w:tcW w:w="0" w:type="auto"/>
            <w:tcBorders>
              <w:top w:val="nil"/>
              <w:left w:val="nil"/>
              <w:bottom w:val="single" w:sz="4" w:space="0" w:color="auto"/>
              <w:right w:val="single" w:sz="4" w:space="0" w:color="auto"/>
            </w:tcBorders>
            <w:shd w:val="clear" w:color="auto" w:fill="auto"/>
            <w:noWrap/>
            <w:vAlign w:val="bottom"/>
            <w:hideMark/>
          </w:tcPr>
          <w:p w14:paraId="7D31232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4.28</w:t>
            </w:r>
          </w:p>
        </w:tc>
        <w:tc>
          <w:tcPr>
            <w:tcW w:w="0" w:type="auto"/>
            <w:tcBorders>
              <w:top w:val="nil"/>
              <w:left w:val="nil"/>
              <w:bottom w:val="single" w:sz="4" w:space="0" w:color="auto"/>
              <w:right w:val="single" w:sz="4" w:space="0" w:color="auto"/>
            </w:tcBorders>
            <w:shd w:val="clear" w:color="auto" w:fill="auto"/>
            <w:noWrap/>
            <w:vAlign w:val="bottom"/>
            <w:hideMark/>
          </w:tcPr>
          <w:p w14:paraId="611FAC5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4.81</w:t>
            </w:r>
          </w:p>
        </w:tc>
        <w:tc>
          <w:tcPr>
            <w:tcW w:w="0" w:type="auto"/>
            <w:tcBorders>
              <w:top w:val="nil"/>
              <w:left w:val="nil"/>
              <w:bottom w:val="single" w:sz="4" w:space="0" w:color="auto"/>
              <w:right w:val="single" w:sz="4" w:space="0" w:color="auto"/>
            </w:tcBorders>
            <w:shd w:val="clear" w:color="auto" w:fill="auto"/>
            <w:noWrap/>
            <w:vAlign w:val="bottom"/>
            <w:hideMark/>
          </w:tcPr>
          <w:p w14:paraId="1722B583"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299A0F66"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164D875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4E9CF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3.56</w:t>
            </w:r>
          </w:p>
        </w:tc>
      </w:tr>
      <w:tr w:rsidR="005A429E" w:rsidRPr="00D525BE" w14:paraId="317CF8E2"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2AB649B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2E379C1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13846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66B322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6.14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9701DA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D2E191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C861CD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00C490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259855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F5DAD4E"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7CE5A7D"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2722D0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136213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1.22</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4A3F86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6.14</w:t>
            </w:r>
          </w:p>
        </w:tc>
      </w:tr>
      <w:tr w:rsidR="005A429E" w:rsidRPr="00D525BE" w14:paraId="6E3E65A7"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264C6C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tcBorders>
              <w:top w:val="nil"/>
              <w:left w:val="nil"/>
              <w:bottom w:val="single" w:sz="4" w:space="0" w:color="auto"/>
              <w:right w:val="single" w:sz="4" w:space="0" w:color="auto"/>
            </w:tcBorders>
            <w:shd w:val="clear" w:color="auto" w:fill="auto"/>
            <w:vAlign w:val="bottom"/>
            <w:hideMark/>
          </w:tcPr>
          <w:p w14:paraId="0F2B7201"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96920</w:t>
            </w:r>
          </w:p>
        </w:tc>
        <w:tc>
          <w:tcPr>
            <w:tcW w:w="0" w:type="auto"/>
            <w:tcBorders>
              <w:top w:val="nil"/>
              <w:left w:val="nil"/>
              <w:bottom w:val="single" w:sz="4" w:space="0" w:color="auto"/>
              <w:right w:val="single" w:sz="4" w:space="0" w:color="auto"/>
            </w:tcBorders>
            <w:shd w:val="clear" w:color="auto" w:fill="auto"/>
            <w:noWrap/>
            <w:vAlign w:val="bottom"/>
            <w:hideMark/>
          </w:tcPr>
          <w:p w14:paraId="10C1477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2.37</w:t>
            </w:r>
          </w:p>
        </w:tc>
        <w:tc>
          <w:tcPr>
            <w:tcW w:w="0" w:type="auto"/>
            <w:tcBorders>
              <w:top w:val="nil"/>
              <w:left w:val="nil"/>
              <w:bottom w:val="single" w:sz="4" w:space="0" w:color="auto"/>
              <w:right w:val="single" w:sz="4" w:space="0" w:color="auto"/>
            </w:tcBorders>
            <w:shd w:val="clear" w:color="auto" w:fill="auto"/>
            <w:noWrap/>
            <w:vAlign w:val="bottom"/>
            <w:hideMark/>
          </w:tcPr>
          <w:p w14:paraId="61DE5A9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2.09</w:t>
            </w:r>
          </w:p>
        </w:tc>
        <w:tc>
          <w:tcPr>
            <w:tcW w:w="0" w:type="auto"/>
            <w:tcBorders>
              <w:top w:val="nil"/>
              <w:left w:val="nil"/>
              <w:bottom w:val="single" w:sz="4" w:space="0" w:color="auto"/>
              <w:right w:val="single" w:sz="4" w:space="0" w:color="auto"/>
            </w:tcBorders>
            <w:shd w:val="clear" w:color="auto" w:fill="auto"/>
            <w:noWrap/>
            <w:vAlign w:val="bottom"/>
            <w:hideMark/>
          </w:tcPr>
          <w:p w14:paraId="2A45667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1.95</w:t>
            </w:r>
          </w:p>
        </w:tc>
        <w:tc>
          <w:tcPr>
            <w:tcW w:w="0" w:type="auto"/>
            <w:tcBorders>
              <w:top w:val="nil"/>
              <w:left w:val="nil"/>
              <w:bottom w:val="single" w:sz="4" w:space="0" w:color="auto"/>
              <w:right w:val="single" w:sz="4" w:space="0" w:color="auto"/>
            </w:tcBorders>
            <w:shd w:val="clear" w:color="auto" w:fill="auto"/>
            <w:noWrap/>
            <w:vAlign w:val="bottom"/>
            <w:hideMark/>
          </w:tcPr>
          <w:p w14:paraId="4377908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w:t>
            </w:r>
          </w:p>
        </w:tc>
        <w:tc>
          <w:tcPr>
            <w:tcW w:w="0" w:type="auto"/>
            <w:tcBorders>
              <w:top w:val="nil"/>
              <w:left w:val="nil"/>
              <w:bottom w:val="single" w:sz="4" w:space="0" w:color="auto"/>
              <w:right w:val="single" w:sz="4" w:space="0" w:color="auto"/>
            </w:tcBorders>
            <w:shd w:val="clear" w:color="auto" w:fill="auto"/>
            <w:noWrap/>
            <w:vAlign w:val="bottom"/>
            <w:hideMark/>
          </w:tcPr>
          <w:p w14:paraId="5CF093E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w:t>
            </w:r>
          </w:p>
        </w:tc>
        <w:tc>
          <w:tcPr>
            <w:tcW w:w="0" w:type="auto"/>
            <w:tcBorders>
              <w:top w:val="nil"/>
              <w:left w:val="nil"/>
              <w:bottom w:val="single" w:sz="4" w:space="0" w:color="auto"/>
              <w:right w:val="single" w:sz="4" w:space="0" w:color="auto"/>
            </w:tcBorders>
            <w:shd w:val="clear" w:color="auto" w:fill="auto"/>
            <w:noWrap/>
            <w:vAlign w:val="bottom"/>
            <w:hideMark/>
          </w:tcPr>
          <w:p w14:paraId="1468328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14:paraId="7C685FA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14:paraId="4B2A835A"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bottom"/>
            <w:hideMark/>
          </w:tcPr>
          <w:p w14:paraId="38FDECF0"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0077737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95E35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1.54</w:t>
            </w:r>
          </w:p>
        </w:tc>
      </w:tr>
      <w:tr w:rsidR="005A429E" w:rsidRPr="00D525BE" w14:paraId="577E65CF"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6ACEAB1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158686C5"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51051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4ECFF5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30BB8C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3BC181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1F4D89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925CF1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A8705C5"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8F5219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F15B110"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E36702E"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97A657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0794188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2.15</w:t>
            </w:r>
          </w:p>
        </w:tc>
      </w:tr>
      <w:tr w:rsidR="005A429E" w:rsidRPr="00D525BE" w14:paraId="75629E0D"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714A3D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tcBorders>
              <w:top w:val="nil"/>
              <w:left w:val="nil"/>
              <w:bottom w:val="single" w:sz="4" w:space="0" w:color="auto"/>
              <w:right w:val="single" w:sz="4" w:space="0" w:color="auto"/>
            </w:tcBorders>
            <w:shd w:val="clear" w:color="auto" w:fill="auto"/>
            <w:vAlign w:val="bottom"/>
            <w:hideMark/>
          </w:tcPr>
          <w:p w14:paraId="5DDD7F2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10075</w:t>
            </w:r>
          </w:p>
        </w:tc>
        <w:tc>
          <w:tcPr>
            <w:tcW w:w="0" w:type="auto"/>
            <w:tcBorders>
              <w:top w:val="nil"/>
              <w:left w:val="nil"/>
              <w:bottom w:val="single" w:sz="4" w:space="0" w:color="auto"/>
              <w:right w:val="single" w:sz="4" w:space="0" w:color="auto"/>
            </w:tcBorders>
            <w:shd w:val="clear" w:color="auto" w:fill="auto"/>
            <w:noWrap/>
            <w:vAlign w:val="bottom"/>
            <w:hideMark/>
          </w:tcPr>
          <w:p w14:paraId="156439D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9.52</w:t>
            </w:r>
          </w:p>
        </w:tc>
        <w:tc>
          <w:tcPr>
            <w:tcW w:w="0" w:type="auto"/>
            <w:tcBorders>
              <w:top w:val="nil"/>
              <w:left w:val="nil"/>
              <w:bottom w:val="single" w:sz="4" w:space="0" w:color="auto"/>
              <w:right w:val="single" w:sz="4" w:space="0" w:color="auto"/>
            </w:tcBorders>
            <w:shd w:val="clear" w:color="auto" w:fill="auto"/>
            <w:noWrap/>
            <w:vAlign w:val="bottom"/>
            <w:hideMark/>
          </w:tcPr>
          <w:p w14:paraId="410C915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2.95</w:t>
            </w:r>
          </w:p>
        </w:tc>
        <w:tc>
          <w:tcPr>
            <w:tcW w:w="0" w:type="auto"/>
            <w:tcBorders>
              <w:top w:val="nil"/>
              <w:left w:val="nil"/>
              <w:bottom w:val="single" w:sz="4" w:space="0" w:color="auto"/>
              <w:right w:val="single" w:sz="4" w:space="0" w:color="auto"/>
            </w:tcBorders>
            <w:shd w:val="clear" w:color="auto" w:fill="auto"/>
            <w:noWrap/>
            <w:vAlign w:val="bottom"/>
            <w:hideMark/>
          </w:tcPr>
          <w:p w14:paraId="1A30064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2.44</w:t>
            </w:r>
          </w:p>
        </w:tc>
        <w:tc>
          <w:tcPr>
            <w:tcW w:w="0" w:type="auto"/>
            <w:tcBorders>
              <w:top w:val="nil"/>
              <w:left w:val="nil"/>
              <w:bottom w:val="single" w:sz="4" w:space="0" w:color="auto"/>
              <w:right w:val="single" w:sz="4" w:space="0" w:color="auto"/>
            </w:tcBorders>
            <w:shd w:val="clear" w:color="auto" w:fill="auto"/>
            <w:noWrap/>
            <w:vAlign w:val="bottom"/>
            <w:hideMark/>
          </w:tcPr>
          <w:p w14:paraId="3F6DA59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2.69</w:t>
            </w:r>
          </w:p>
        </w:tc>
        <w:tc>
          <w:tcPr>
            <w:tcW w:w="0" w:type="auto"/>
            <w:tcBorders>
              <w:top w:val="nil"/>
              <w:left w:val="nil"/>
              <w:bottom w:val="single" w:sz="4" w:space="0" w:color="auto"/>
              <w:right w:val="single" w:sz="4" w:space="0" w:color="auto"/>
            </w:tcBorders>
            <w:shd w:val="clear" w:color="auto" w:fill="auto"/>
            <w:noWrap/>
            <w:vAlign w:val="bottom"/>
            <w:hideMark/>
          </w:tcPr>
          <w:p w14:paraId="6C7561F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2.69</w:t>
            </w:r>
          </w:p>
        </w:tc>
        <w:tc>
          <w:tcPr>
            <w:tcW w:w="0" w:type="auto"/>
            <w:tcBorders>
              <w:top w:val="nil"/>
              <w:left w:val="nil"/>
              <w:bottom w:val="single" w:sz="4" w:space="0" w:color="auto"/>
              <w:right w:val="single" w:sz="4" w:space="0" w:color="auto"/>
            </w:tcBorders>
            <w:shd w:val="clear" w:color="auto" w:fill="auto"/>
            <w:noWrap/>
            <w:vAlign w:val="bottom"/>
            <w:hideMark/>
          </w:tcPr>
          <w:p w14:paraId="6E3D67E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14:paraId="44C8C55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2.46</w:t>
            </w:r>
          </w:p>
        </w:tc>
        <w:tc>
          <w:tcPr>
            <w:tcW w:w="0" w:type="auto"/>
            <w:tcBorders>
              <w:top w:val="nil"/>
              <w:left w:val="nil"/>
              <w:bottom w:val="single" w:sz="4" w:space="0" w:color="auto"/>
              <w:right w:val="single" w:sz="4" w:space="0" w:color="auto"/>
            </w:tcBorders>
            <w:shd w:val="clear" w:color="auto" w:fill="auto"/>
            <w:noWrap/>
            <w:vAlign w:val="bottom"/>
            <w:hideMark/>
          </w:tcPr>
          <w:p w14:paraId="65477724"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01B2866F"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tcBorders>
              <w:top w:val="nil"/>
              <w:left w:val="nil"/>
              <w:bottom w:val="single" w:sz="4" w:space="0" w:color="auto"/>
              <w:right w:val="single" w:sz="4" w:space="0" w:color="auto"/>
            </w:tcBorders>
            <w:shd w:val="clear" w:color="auto" w:fill="auto"/>
            <w:noWrap/>
            <w:vAlign w:val="bottom"/>
            <w:hideMark/>
          </w:tcPr>
          <w:p w14:paraId="38DC087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C3CD92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8.55</w:t>
            </w:r>
          </w:p>
        </w:tc>
      </w:tr>
      <w:tr w:rsidR="005A429E" w:rsidRPr="00D525BE" w14:paraId="325D34BE" w14:textId="77777777" w:rsidTr="00C17CC1">
        <w:trPr>
          <w:trHeight w:val="300"/>
          <w:jc w:val="center"/>
        </w:trPr>
        <w:tc>
          <w:tcPr>
            <w:tcW w:w="0" w:type="auto"/>
            <w:tcBorders>
              <w:top w:val="single" w:sz="4" w:space="0" w:color="auto"/>
              <w:left w:val="single" w:sz="4" w:space="0" w:color="000000"/>
              <w:bottom w:val="single" w:sz="4" w:space="0" w:color="000000"/>
              <w:right w:val="single" w:sz="4" w:space="0" w:color="000000"/>
            </w:tcBorders>
            <w:shd w:val="clear" w:color="D8D8D8" w:fill="D8D8D8"/>
            <w:noWrap/>
            <w:vAlign w:val="bottom"/>
            <w:hideMark/>
          </w:tcPr>
          <w:p w14:paraId="63565B9F" w14:textId="77777777" w:rsidR="005A429E" w:rsidRPr="00D525BE" w:rsidRDefault="005A429E"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t>Average  (12)</w:t>
            </w:r>
          </w:p>
        </w:tc>
        <w:tc>
          <w:tcPr>
            <w:tcW w:w="0" w:type="auto"/>
            <w:tcBorders>
              <w:top w:val="single" w:sz="4" w:space="0" w:color="auto"/>
              <w:left w:val="nil"/>
              <w:bottom w:val="single" w:sz="4" w:space="0" w:color="000000"/>
              <w:right w:val="single" w:sz="4" w:space="0" w:color="000000"/>
            </w:tcBorders>
            <w:shd w:val="clear" w:color="D8D8D8" w:fill="D8D8D8"/>
            <w:vAlign w:val="bottom"/>
            <w:hideMark/>
          </w:tcPr>
          <w:p w14:paraId="0305C931"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400872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0041BE5" w14:textId="77777777" w:rsidR="005A429E" w:rsidRPr="00D525BE" w:rsidRDefault="002146CD"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w:t>
            </w:r>
            <w:r w:rsidR="005A429E" w:rsidRPr="00D525BE">
              <w:rPr>
                <w:rFonts w:ascii="Times" w:eastAsia="Times New Roman" w:hAnsi="Times" w:cs="Times New Roman"/>
                <w:color w:val="000000"/>
                <w:sz w:val="18"/>
                <w:szCs w:val="18"/>
              </w:rPr>
              <w:t>3</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8AED16D" w14:textId="77777777" w:rsidR="005A429E" w:rsidRPr="00D525BE" w:rsidRDefault="00CF0C39"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35A4F3AD" w14:textId="77777777" w:rsidR="005A429E" w:rsidRPr="00D525BE" w:rsidRDefault="005A429E" w:rsidP="00CF0C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w:t>
            </w:r>
            <w:r w:rsidR="00CF0C39" w:rsidRPr="00D525BE">
              <w:rPr>
                <w:rFonts w:ascii="Times" w:eastAsia="Times New Roman" w:hAnsi="Times" w:cs="Times New Roman"/>
                <w:color w:val="000000"/>
                <w:sz w:val="18"/>
                <w:szCs w:val="18"/>
              </w:rPr>
              <w:t>4</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4250CB7" w14:textId="77777777" w:rsidR="005A429E" w:rsidRPr="00D525BE" w:rsidRDefault="00CF0C39"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6C658C4A"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EC3DB7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AC7ED6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32EB5B9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w:t>
            </w:r>
            <w:r w:rsidR="005C1739" w:rsidRPr="00D525BE">
              <w:rPr>
                <w:rFonts w:ascii="Times" w:eastAsia="Times New Roman" w:hAnsi="Times" w:cs="Times New Roman"/>
                <w:color w:val="000000"/>
                <w:sz w:val="18"/>
                <w:szCs w:val="18"/>
              </w:rPr>
              <w:t>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A257B2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5C1739" w:rsidRPr="00D525BE">
              <w:rPr>
                <w:rFonts w:ascii="Times" w:eastAsia="Times New Roman" w:hAnsi="Times" w:cs="Times New Roman"/>
                <w:color w:val="000000"/>
                <w:sz w:val="18"/>
                <w:szCs w:val="18"/>
              </w:rPr>
              <w:t>09</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5AF29C6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w:t>
            </w:r>
            <w:r w:rsidR="005C1739" w:rsidRPr="00D525BE">
              <w:rPr>
                <w:rFonts w:ascii="Times" w:eastAsia="Times New Roman" w:hAnsi="Times" w:cs="Times New Roman"/>
                <w:color w:val="000000"/>
                <w:sz w:val="18"/>
                <w:szCs w:val="18"/>
              </w:rPr>
              <w:t>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867D4D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r>
      <w:tr w:rsidR="005A429E" w:rsidRPr="00D525BE" w14:paraId="036243B8" w14:textId="77777777" w:rsidTr="00C17CC1">
        <w:trPr>
          <w:trHeight w:val="300"/>
          <w:jc w:val="center"/>
        </w:trPr>
        <w:tc>
          <w:tcPr>
            <w:tcW w:w="0" w:type="auto"/>
            <w:tcBorders>
              <w:top w:val="nil"/>
              <w:left w:val="single" w:sz="4" w:space="0" w:color="000000"/>
              <w:bottom w:val="single" w:sz="8" w:space="0" w:color="000000"/>
              <w:right w:val="single" w:sz="4" w:space="0" w:color="auto"/>
            </w:tcBorders>
            <w:shd w:val="clear" w:color="auto" w:fill="auto"/>
            <w:noWrap/>
            <w:vAlign w:val="bottom"/>
            <w:hideMark/>
          </w:tcPr>
          <w:p w14:paraId="3CBD216F" w14:textId="77777777" w:rsidR="005A429E" w:rsidRPr="00D525BE" w:rsidRDefault="005A429E"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t>Average (8)</w:t>
            </w:r>
          </w:p>
        </w:tc>
        <w:tc>
          <w:tcPr>
            <w:tcW w:w="0" w:type="auto"/>
            <w:tcBorders>
              <w:top w:val="nil"/>
              <w:left w:val="single" w:sz="4" w:space="0" w:color="auto"/>
              <w:bottom w:val="single" w:sz="8" w:space="0" w:color="000000"/>
              <w:right w:val="single" w:sz="4" w:space="0" w:color="auto"/>
            </w:tcBorders>
            <w:shd w:val="clear" w:color="auto" w:fill="auto"/>
            <w:vAlign w:val="bottom"/>
            <w:hideMark/>
          </w:tcPr>
          <w:p w14:paraId="3EB872F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82566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451E7CAA" w14:textId="77777777" w:rsidR="005A429E" w:rsidRPr="00D525BE" w:rsidRDefault="00596B55"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w:t>
            </w:r>
            <w:r w:rsidR="005A429E" w:rsidRPr="00D525BE">
              <w:rPr>
                <w:rFonts w:ascii="Times" w:eastAsia="Times New Roman" w:hAnsi="Times" w:cs="Times New Roman"/>
                <w:color w:val="000000"/>
                <w:sz w:val="18"/>
                <w:szCs w:val="18"/>
              </w:rPr>
              <w:t>3</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3DA15BE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7250689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11C94C5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1.47</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728347A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3160B08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1.37</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6561036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55CBA65C"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00B9F683"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79329FF5"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single" w:sz="4" w:space="0" w:color="auto"/>
              <w:bottom w:val="single" w:sz="8" w:space="0" w:color="000000"/>
              <w:right w:val="single" w:sz="4" w:space="0" w:color="000000"/>
            </w:tcBorders>
            <w:shd w:val="clear" w:color="auto" w:fill="auto"/>
            <w:noWrap/>
            <w:vAlign w:val="bottom"/>
            <w:hideMark/>
          </w:tcPr>
          <w:p w14:paraId="262F65D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w:t>
            </w:r>
          </w:p>
        </w:tc>
      </w:tr>
    </w:tbl>
    <w:p w14:paraId="6BCCAB2E" w14:textId="77777777" w:rsidR="00816652" w:rsidRPr="00D525BE" w:rsidRDefault="00816652" w:rsidP="003940C6">
      <w:pPr>
        <w:spacing w:after="0"/>
        <w:rPr>
          <w:rFonts w:ascii="Times" w:hAnsi="Times" w:cs="Times New Roman"/>
          <w:sz w:val="22"/>
        </w:rPr>
      </w:pPr>
    </w:p>
    <w:p w14:paraId="25CFEC8A" w14:textId="51F8196E"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Table 3, we provide the performances of seven implementations of </w:t>
      </w:r>
      <w:r w:rsidRPr="00026836">
        <w:rPr>
          <w:rFonts w:ascii="Times" w:hAnsi="Times" w:cs="Times New Roman"/>
          <w:i/>
          <w:iCs/>
          <w:sz w:val="20"/>
          <w:szCs w:val="20"/>
          <w:rPrChange w:id="545" w:author="Hantao" w:date="2021-03-17T12:18:00Z">
            <w:rPr>
              <w:rFonts w:ascii="Times" w:hAnsi="Times" w:cs="Times New Roman"/>
              <w:sz w:val="20"/>
              <w:szCs w:val="20"/>
            </w:rPr>
          </w:rPrChange>
        </w:rPr>
        <w:t>quicksort</w:t>
      </w:r>
      <w:r w:rsidRPr="00D525BE">
        <w:rPr>
          <w:rFonts w:ascii="Times" w:hAnsi="Times" w:cs="Times New Roman"/>
          <w:sz w:val="20"/>
          <w:szCs w:val="20"/>
        </w:rPr>
        <w:t xml:space="preserve"> on the same set of inputs </w:t>
      </w:r>
      <w:ins w:id="546" w:author="Hantao" w:date="2021-03-17T12:18:00Z">
        <w:r w:rsidR="00026836">
          <w:rPr>
            <w:rFonts w:ascii="Times" w:hAnsi="Times" w:cs="Times New Roman"/>
            <w:sz w:val="20"/>
            <w:szCs w:val="20"/>
          </w:rPr>
          <w:t xml:space="preserve">used </w:t>
        </w:r>
      </w:ins>
      <w:r w:rsidRPr="00D525BE">
        <w:rPr>
          <w:rFonts w:ascii="Times" w:hAnsi="Times" w:cs="Times New Roman"/>
          <w:sz w:val="20"/>
          <w:szCs w:val="20"/>
        </w:rPr>
        <w:t xml:space="preserve">in Table 2. For reference, we also copied four </w:t>
      </w:r>
      <w:ins w:id="547" w:author="Hantao" w:date="2021-03-17T12:18:00Z">
        <w:r w:rsidR="00026836">
          <w:rPr>
            <w:rFonts w:ascii="Times" w:hAnsi="Times" w:cs="Times New Roman"/>
            <w:sz w:val="20"/>
            <w:szCs w:val="20"/>
          </w:rPr>
          <w:t xml:space="preserve">versions of </w:t>
        </w:r>
      </w:ins>
      <w:r w:rsidRPr="00026836">
        <w:rPr>
          <w:rFonts w:ascii="Times" w:hAnsi="Times" w:cs="Times New Roman"/>
          <w:i/>
          <w:iCs/>
          <w:sz w:val="20"/>
          <w:szCs w:val="20"/>
          <w:rPrChange w:id="548" w:author="Hantao" w:date="2021-03-17T12:18:00Z">
            <w:rPr>
              <w:rFonts w:ascii="Times" w:hAnsi="Times" w:cs="Times New Roman"/>
              <w:sz w:val="20"/>
              <w:szCs w:val="20"/>
            </w:rPr>
          </w:rPrChange>
        </w:rPr>
        <w:t>mergesort</w:t>
      </w:r>
      <w:del w:id="549" w:author="Hantao" w:date="2021-03-17T12:18:00Z">
        <w:r w:rsidRPr="00D525BE" w:rsidDel="00026836">
          <w:rPr>
            <w:rFonts w:ascii="Times" w:hAnsi="Times" w:cs="Times New Roman"/>
            <w:sz w:val="20"/>
            <w:szCs w:val="20"/>
          </w:rPr>
          <w:delText>s</w:delText>
        </w:r>
      </w:del>
      <w:r w:rsidRPr="00D525BE">
        <w:rPr>
          <w:rFonts w:ascii="Times" w:hAnsi="Times" w:cs="Times New Roman"/>
          <w:sz w:val="20"/>
          <w:szCs w:val="20"/>
        </w:rPr>
        <w:t xml:space="preserve"> from Table 2: mer5, mer6, Tim and qsort. The seven </w:t>
      </w:r>
      <w:r w:rsidRPr="00026836">
        <w:rPr>
          <w:rFonts w:ascii="Times" w:hAnsi="Times" w:cs="Times New Roman"/>
          <w:i/>
          <w:iCs/>
          <w:sz w:val="20"/>
          <w:szCs w:val="20"/>
          <w:rPrChange w:id="550" w:author="Hantao" w:date="2021-03-17T12:19:00Z">
            <w:rPr>
              <w:rFonts w:ascii="Times" w:hAnsi="Times" w:cs="Times New Roman"/>
              <w:sz w:val="20"/>
              <w:szCs w:val="20"/>
            </w:rPr>
          </w:rPrChange>
        </w:rPr>
        <w:t>quicksort</w:t>
      </w:r>
      <w:r w:rsidRPr="00D525BE">
        <w:rPr>
          <w:rFonts w:ascii="Times" w:hAnsi="Times" w:cs="Times New Roman"/>
          <w:sz w:val="20"/>
          <w:szCs w:val="20"/>
        </w:rPr>
        <w:t xml:space="preserve"> implementations are: (</w:t>
      </w:r>
      <w:r w:rsidR="005E34AF" w:rsidRPr="00D525BE">
        <w:rPr>
          <w:rFonts w:ascii="Times" w:hAnsi="Times" w:cs="Times New Roman"/>
          <w:sz w:val="20"/>
          <w:szCs w:val="20"/>
        </w:rPr>
        <w:t>1</w:t>
      </w:r>
      <w:r w:rsidRPr="00D525BE">
        <w:rPr>
          <w:rFonts w:ascii="Times" w:hAnsi="Times" w:cs="Times New Roman"/>
          <w:sz w:val="20"/>
          <w:szCs w:val="20"/>
        </w:rPr>
        <w:t xml:space="preserve">) B&amp;M, Bentley and McIlroy’s </w:t>
      </w:r>
      <w:r w:rsidRPr="00026836">
        <w:rPr>
          <w:rFonts w:ascii="Times" w:hAnsi="Times" w:cs="Times New Roman"/>
          <w:i/>
          <w:iCs/>
          <w:sz w:val="20"/>
          <w:szCs w:val="20"/>
          <w:rPrChange w:id="551" w:author="Hantao" w:date="2021-03-17T12:19:00Z">
            <w:rPr>
              <w:rFonts w:ascii="Times" w:hAnsi="Times" w:cs="Times New Roman"/>
              <w:sz w:val="20"/>
              <w:szCs w:val="20"/>
            </w:rPr>
          </w:rPrChange>
        </w:rPr>
        <w:t>qsort</w:t>
      </w:r>
      <w:r w:rsidRPr="00D525BE">
        <w:rPr>
          <w:rFonts w:ascii="Times" w:hAnsi="Times" w:cs="Times New Roman"/>
          <w:sz w:val="20"/>
          <w:szCs w:val="20"/>
        </w:rPr>
        <w:t xml:space="preserve"> function. (2) 3-way: the 3-way </w:t>
      </w:r>
      <w:r w:rsidRPr="00026836">
        <w:rPr>
          <w:rFonts w:ascii="Times" w:hAnsi="Times" w:cs="Times New Roman"/>
          <w:i/>
          <w:iCs/>
          <w:sz w:val="20"/>
          <w:szCs w:val="20"/>
          <w:rPrChange w:id="552" w:author="Hantao" w:date="2021-03-17T12:19:00Z">
            <w:rPr>
              <w:rFonts w:ascii="Times" w:hAnsi="Times" w:cs="Times New Roman"/>
              <w:sz w:val="20"/>
              <w:szCs w:val="20"/>
            </w:rPr>
          </w:rPrChange>
        </w:rPr>
        <w:t>quicksort</w:t>
      </w:r>
      <w:r w:rsidRPr="00D525BE">
        <w:rPr>
          <w:rFonts w:ascii="Times" w:hAnsi="Times" w:cs="Times New Roman"/>
          <w:sz w:val="20"/>
          <w:szCs w:val="20"/>
        </w:rPr>
        <w:t xml:space="preserve"> uses the ideas of </w:t>
      </w:r>
      <w:r w:rsidR="005E34AF" w:rsidRPr="00D525BE">
        <w:rPr>
          <w:rFonts w:ascii="Times" w:hAnsi="Times" w:cs="Times New Roman"/>
          <w:sz w:val="20"/>
          <w:szCs w:val="20"/>
        </w:rPr>
        <w:t>(</w:t>
      </w:r>
      <w:r w:rsidRPr="00D525BE">
        <w:rPr>
          <w:rFonts w:ascii="Times" w:hAnsi="Times" w:cs="Times New Roman"/>
          <w:sz w:val="20"/>
          <w:szCs w:val="20"/>
        </w:rPr>
        <w:t xml:space="preserve">a) to </w:t>
      </w:r>
      <w:r w:rsidR="005E34AF" w:rsidRPr="00D525BE">
        <w:rPr>
          <w:rFonts w:ascii="Times" w:hAnsi="Times" w:cs="Times New Roman"/>
          <w:sz w:val="20"/>
          <w:szCs w:val="20"/>
        </w:rPr>
        <w:t>(</w:t>
      </w:r>
      <w:r w:rsidR="00EF4CF5" w:rsidRPr="00D525BE">
        <w:rPr>
          <w:rFonts w:ascii="Times" w:hAnsi="Times" w:cs="Times New Roman"/>
          <w:sz w:val="20"/>
          <w:szCs w:val="20"/>
        </w:rPr>
        <w:t>f</w:t>
      </w:r>
      <w:r w:rsidRPr="00D525BE">
        <w:rPr>
          <w:rFonts w:ascii="Times" w:hAnsi="Times" w:cs="Times New Roman"/>
          <w:sz w:val="20"/>
          <w:szCs w:val="20"/>
        </w:rPr>
        <w:t xml:space="preserve">), and is almost identical to B&amp;M except </w:t>
      </w:r>
      <w:r w:rsidR="005E34AF" w:rsidRPr="00D525BE">
        <w:rPr>
          <w:rFonts w:ascii="Times" w:hAnsi="Times" w:cs="Times New Roman"/>
          <w:sz w:val="20"/>
          <w:szCs w:val="20"/>
        </w:rPr>
        <w:t>(</w:t>
      </w:r>
      <w:r w:rsidR="00EF4CF5" w:rsidRPr="00D525BE">
        <w:rPr>
          <w:rFonts w:ascii="Times" w:hAnsi="Times" w:cs="Times New Roman"/>
          <w:sz w:val="20"/>
          <w:szCs w:val="20"/>
        </w:rPr>
        <w:t>f</w:t>
      </w:r>
      <w:r w:rsidRPr="00D525BE">
        <w:rPr>
          <w:rFonts w:ascii="Times" w:hAnsi="Times" w:cs="Times New Roman"/>
          <w:sz w:val="20"/>
          <w:szCs w:val="20"/>
        </w:rPr>
        <w:t xml:space="preserve">), i.e., test if the array is sorted as a preprocessing step. (3) 2-way: the 2-way quicksort using the ideas of </w:t>
      </w:r>
      <w:r w:rsidR="005E34AF" w:rsidRPr="00D525BE">
        <w:rPr>
          <w:rFonts w:ascii="Times" w:hAnsi="Times" w:cs="Times New Roman"/>
          <w:sz w:val="20"/>
          <w:szCs w:val="20"/>
        </w:rPr>
        <w:t>(</w:t>
      </w:r>
      <w:r w:rsidRPr="00D525BE">
        <w:rPr>
          <w:rFonts w:ascii="Times" w:hAnsi="Times" w:cs="Times New Roman"/>
          <w:sz w:val="20"/>
          <w:szCs w:val="20"/>
        </w:rPr>
        <w:t xml:space="preserve">a), </w:t>
      </w:r>
      <w:r w:rsidR="005E34AF" w:rsidRPr="00D525BE">
        <w:rPr>
          <w:rFonts w:ascii="Times" w:hAnsi="Times" w:cs="Times New Roman"/>
          <w:sz w:val="20"/>
          <w:szCs w:val="20"/>
        </w:rPr>
        <w:t>(</w:t>
      </w:r>
      <w:r w:rsidRPr="00D525BE">
        <w:rPr>
          <w:rFonts w:ascii="Times" w:hAnsi="Times" w:cs="Times New Roman"/>
          <w:sz w:val="20"/>
          <w:szCs w:val="20"/>
        </w:rPr>
        <w:t xml:space="preserve">b), </w:t>
      </w:r>
      <w:r w:rsidR="005E34AF" w:rsidRPr="00D525BE">
        <w:rPr>
          <w:rFonts w:ascii="Times" w:hAnsi="Times" w:cs="Times New Roman"/>
          <w:sz w:val="20"/>
          <w:szCs w:val="20"/>
        </w:rPr>
        <w:t>(</w:t>
      </w:r>
      <w:r w:rsidRPr="00D525BE">
        <w:rPr>
          <w:rFonts w:ascii="Times" w:hAnsi="Times" w:cs="Times New Roman"/>
          <w:sz w:val="20"/>
          <w:szCs w:val="20"/>
        </w:rPr>
        <w:t xml:space="preserve">c), </w:t>
      </w:r>
      <w:r w:rsidR="005E34AF" w:rsidRPr="00D525BE">
        <w:rPr>
          <w:rFonts w:ascii="Times" w:hAnsi="Times" w:cs="Times New Roman"/>
          <w:sz w:val="20"/>
          <w:szCs w:val="20"/>
        </w:rPr>
        <w:t>(</w:t>
      </w:r>
      <w:r w:rsidRPr="00D525BE">
        <w:rPr>
          <w:rFonts w:ascii="Times" w:hAnsi="Times" w:cs="Times New Roman"/>
          <w:sz w:val="20"/>
          <w:szCs w:val="20"/>
        </w:rPr>
        <w:t xml:space="preserve">e), and </w:t>
      </w:r>
      <w:r w:rsidR="005E34AF" w:rsidRPr="00D525BE">
        <w:rPr>
          <w:rFonts w:ascii="Times" w:hAnsi="Times" w:cs="Times New Roman"/>
          <w:sz w:val="20"/>
          <w:szCs w:val="20"/>
        </w:rPr>
        <w:t>(</w:t>
      </w:r>
      <w:r w:rsidRPr="00D525BE">
        <w:rPr>
          <w:rFonts w:ascii="Times" w:hAnsi="Times" w:cs="Times New Roman"/>
          <w:sz w:val="20"/>
          <w:szCs w:val="20"/>
        </w:rPr>
        <w:t xml:space="preserve">f). (4)-(7): Four variants of hybrid </w:t>
      </w:r>
      <w:r w:rsidRPr="007F4513">
        <w:rPr>
          <w:rFonts w:ascii="Times" w:hAnsi="Times" w:cs="Times New Roman"/>
          <w:i/>
          <w:iCs/>
          <w:sz w:val="20"/>
          <w:szCs w:val="20"/>
          <w:rPrChange w:id="553" w:author="Hantao" w:date="2021-03-17T12:19:00Z">
            <w:rPr>
              <w:rFonts w:ascii="Times" w:hAnsi="Times" w:cs="Times New Roman"/>
              <w:sz w:val="20"/>
              <w:szCs w:val="20"/>
            </w:rPr>
          </w:rPrChange>
        </w:rPr>
        <w:t>quicksort</w:t>
      </w:r>
      <w:r w:rsidRPr="00D525BE">
        <w:rPr>
          <w:rFonts w:ascii="Times" w:hAnsi="Times" w:cs="Times New Roman"/>
          <w:sz w:val="20"/>
          <w:szCs w:val="20"/>
        </w:rPr>
        <w:t xml:space="preserve"> using the idea</w:t>
      </w:r>
      <w:r w:rsidR="00EF4CF5" w:rsidRPr="00D525BE">
        <w:rPr>
          <w:rFonts w:ascii="Times" w:hAnsi="Times" w:cs="Times New Roman"/>
          <w:sz w:val="20"/>
          <w:szCs w:val="20"/>
        </w:rPr>
        <w:t>s</w:t>
      </w:r>
      <w:r w:rsidRPr="00D525BE">
        <w:rPr>
          <w:rFonts w:ascii="Times" w:hAnsi="Times" w:cs="Times New Roman"/>
          <w:sz w:val="20"/>
          <w:szCs w:val="20"/>
        </w:rPr>
        <w:t xml:space="preserve"> of </w:t>
      </w:r>
      <w:r w:rsidR="00EF4CF5" w:rsidRPr="00D525BE">
        <w:rPr>
          <w:rFonts w:ascii="Times" w:hAnsi="Times" w:cs="Times New Roman"/>
          <w:sz w:val="20"/>
          <w:szCs w:val="20"/>
        </w:rPr>
        <w:t>(a)-</w:t>
      </w:r>
      <w:r w:rsidR="005E34AF" w:rsidRPr="00D525BE">
        <w:rPr>
          <w:rFonts w:ascii="Times" w:hAnsi="Times" w:cs="Times New Roman"/>
          <w:sz w:val="20"/>
          <w:szCs w:val="20"/>
        </w:rPr>
        <w:t>(</w:t>
      </w:r>
      <w:r w:rsidRPr="00D525BE">
        <w:rPr>
          <w:rFonts w:ascii="Times" w:hAnsi="Times" w:cs="Times New Roman"/>
          <w:sz w:val="20"/>
          <w:szCs w:val="20"/>
        </w:rPr>
        <w:t>g), i.e., hyb1, hyb2, hyb3, and hyb4, with (α, β) = (16, 16), (32, 32), (32, 64), (16, 32), respectively. The Java code of the hybrid quicksort is given in Appendix B</w:t>
      </w:r>
      <w:ins w:id="554" w:author="Hantao" w:date="2021-03-17T12:20:00Z">
        <w:r w:rsidR="007F4513">
          <w:rPr>
            <w:rFonts w:ascii="Times" w:hAnsi="Times" w:cs="Times New Roman"/>
            <w:sz w:val="20"/>
            <w:szCs w:val="20"/>
          </w:rPr>
          <w:t xml:space="preserve"> for reference</w:t>
        </w:r>
      </w:ins>
      <w:r w:rsidRPr="00D525BE">
        <w:rPr>
          <w:rFonts w:ascii="Times" w:hAnsi="Times" w:cs="Times New Roman"/>
          <w:sz w:val="20"/>
          <w:szCs w:val="20"/>
        </w:rPr>
        <w:t xml:space="preserve">. The BSD </w:t>
      </w:r>
      <w:r w:rsidRPr="007F4513">
        <w:rPr>
          <w:rFonts w:ascii="Times" w:hAnsi="Times" w:cs="Times New Roman"/>
          <w:i/>
          <w:iCs/>
          <w:sz w:val="20"/>
          <w:szCs w:val="20"/>
          <w:rPrChange w:id="555" w:author="Hantao" w:date="2021-03-17T12:20:00Z">
            <w:rPr>
              <w:rFonts w:ascii="Times" w:hAnsi="Times" w:cs="Times New Roman"/>
              <w:sz w:val="20"/>
              <w:szCs w:val="20"/>
            </w:rPr>
          </w:rPrChange>
        </w:rPr>
        <w:t>qsort</w:t>
      </w:r>
      <w:r w:rsidRPr="00D525BE">
        <w:rPr>
          <w:rFonts w:ascii="Times" w:hAnsi="Times" w:cs="Times New Roman"/>
          <w:sz w:val="20"/>
          <w:szCs w:val="20"/>
        </w:rPr>
        <w:t xml:space="preserve"> is excluded here because it performs poorly on the </w:t>
      </w:r>
      <w:r w:rsidRPr="00D525BE">
        <w:rPr>
          <w:rFonts w:ascii="Times" w:hAnsi="Times" w:cs="Times New Roman"/>
          <w:i/>
          <w:sz w:val="20"/>
          <w:szCs w:val="20"/>
        </w:rPr>
        <w:t>k</w:t>
      </w:r>
      <w:r w:rsidRPr="00D525BE">
        <w:rPr>
          <w:rFonts w:ascii="Times" w:hAnsi="Times" w:cs="Times New Roman"/>
          <w:sz w:val="20"/>
          <w:szCs w:val="20"/>
        </w:rPr>
        <w:t xml:space="preserve">-sharp teeth instances when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00D67BAB" w:rsidRPr="00D525BE">
        <w:rPr>
          <w:rFonts w:ascii="Times" w:hAnsi="Times" w:cs="Times New Roman"/>
          <w:sz w:val="20"/>
          <w:szCs w:val="20"/>
        </w:rPr>
        <w:t>5.</w:t>
      </w:r>
    </w:p>
    <w:p w14:paraId="34B2221B" w14:textId="77777777" w:rsidR="00AC2EDC" w:rsidRPr="00D525BE" w:rsidRDefault="00AC2EDC" w:rsidP="00D525BE">
      <w:pPr>
        <w:spacing w:after="0" w:line="240" w:lineRule="auto"/>
        <w:jc w:val="both"/>
        <w:rPr>
          <w:rFonts w:ascii="Times" w:hAnsi="Times" w:cs="Times New Roman"/>
          <w:sz w:val="20"/>
          <w:szCs w:val="20"/>
        </w:rPr>
      </w:pPr>
    </w:p>
    <w:p w14:paraId="30D33396" w14:textId="72B40A2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The performances of all methods on randomized inputs (the first five classes) are about the same</w:t>
      </w:r>
      <w:r w:rsidR="00B57F3B" w:rsidRPr="00D525BE">
        <w:rPr>
          <w:rFonts w:ascii="Times" w:hAnsi="Times" w:cs="Times New Roman"/>
          <w:sz w:val="20"/>
          <w:szCs w:val="20"/>
        </w:rPr>
        <w:t xml:space="preserve">, with the GNU </w:t>
      </w:r>
      <w:r w:rsidR="00B57F3B" w:rsidRPr="007F4513">
        <w:rPr>
          <w:rFonts w:ascii="Times" w:hAnsi="Times" w:cs="Times New Roman"/>
          <w:i/>
          <w:iCs/>
          <w:sz w:val="20"/>
          <w:szCs w:val="20"/>
          <w:rPrChange w:id="556" w:author="Hantao" w:date="2021-03-17T12:20:00Z">
            <w:rPr>
              <w:rFonts w:ascii="Times" w:hAnsi="Times" w:cs="Times New Roman"/>
              <w:sz w:val="20"/>
              <w:szCs w:val="20"/>
            </w:rPr>
          </w:rPrChange>
        </w:rPr>
        <w:t>qsort</w:t>
      </w:r>
      <w:r w:rsidR="00B57F3B" w:rsidRPr="00D525BE">
        <w:rPr>
          <w:rFonts w:ascii="Times" w:hAnsi="Times" w:cs="Times New Roman"/>
          <w:sz w:val="20"/>
          <w:szCs w:val="20"/>
        </w:rPr>
        <w:t xml:space="preserve"> being the worst performer</w:t>
      </w:r>
      <w:r w:rsidRPr="00D525BE">
        <w:rPr>
          <w:rFonts w:ascii="Times" w:hAnsi="Times" w:cs="Times New Roman"/>
          <w:sz w:val="20"/>
          <w:szCs w:val="20"/>
        </w:rPr>
        <w:t xml:space="preserve">. The high cost on the class of random 256-lists is due to an expensive comparison function and high number of cache misses. Comparing to </w:t>
      </w:r>
      <w:r w:rsidRPr="007F4513">
        <w:rPr>
          <w:rFonts w:ascii="Times" w:hAnsi="Times" w:cs="Times New Roman"/>
          <w:i/>
          <w:iCs/>
          <w:sz w:val="20"/>
          <w:szCs w:val="20"/>
          <w:rPrChange w:id="557" w:author="Hantao" w:date="2021-03-17T12:20:00Z">
            <w:rPr>
              <w:rFonts w:ascii="Times" w:hAnsi="Times" w:cs="Times New Roman"/>
              <w:sz w:val="20"/>
              <w:szCs w:val="20"/>
            </w:rPr>
          </w:rPrChange>
        </w:rPr>
        <w:t>mergesort</w:t>
      </w:r>
      <w:r w:rsidRPr="00D525BE">
        <w:rPr>
          <w:rFonts w:ascii="Times" w:hAnsi="Times" w:cs="Times New Roman"/>
          <w:sz w:val="20"/>
          <w:szCs w:val="20"/>
        </w:rPr>
        <w:t xml:space="preserve">, </w:t>
      </w:r>
      <w:r w:rsidRPr="007F4513">
        <w:rPr>
          <w:rFonts w:ascii="Times" w:hAnsi="Times" w:cs="Times New Roman"/>
          <w:i/>
          <w:iCs/>
          <w:sz w:val="20"/>
          <w:szCs w:val="20"/>
          <w:rPrChange w:id="558" w:author="Hantao" w:date="2021-03-17T12:20:00Z">
            <w:rPr>
              <w:rFonts w:ascii="Times" w:hAnsi="Times" w:cs="Times New Roman"/>
              <w:sz w:val="20"/>
              <w:szCs w:val="20"/>
            </w:rPr>
          </w:rPrChange>
        </w:rPr>
        <w:t>quicksort</w:t>
      </w:r>
      <w:r w:rsidRPr="00D525BE">
        <w:rPr>
          <w:rFonts w:ascii="Times" w:hAnsi="Times" w:cs="Times New Roman"/>
          <w:sz w:val="20"/>
          <w:szCs w:val="20"/>
        </w:rPr>
        <w:t xml:space="preserve"> as a group is slower on non-randomized inputs. However, </w:t>
      </w:r>
      <w:del w:id="559" w:author="Hantao" w:date="2021-03-17T12:21:00Z">
        <w:r w:rsidRPr="00D525BE" w:rsidDel="007F4513">
          <w:rPr>
            <w:rFonts w:ascii="Times" w:hAnsi="Times" w:cs="Times New Roman"/>
            <w:sz w:val="20"/>
            <w:szCs w:val="20"/>
          </w:rPr>
          <w:delText xml:space="preserve">these inputs are no worse than randomized inputs. In fact, </w:delText>
        </w:r>
      </w:del>
      <w:r w:rsidRPr="00D525BE">
        <w:rPr>
          <w:rFonts w:ascii="Times" w:hAnsi="Times" w:cs="Times New Roman"/>
          <w:sz w:val="20"/>
          <w:szCs w:val="20"/>
        </w:rPr>
        <w:t xml:space="preserve">the hybrid </w:t>
      </w:r>
      <w:r w:rsidRPr="007F4513">
        <w:rPr>
          <w:rFonts w:ascii="Times" w:hAnsi="Times" w:cs="Times New Roman"/>
          <w:i/>
          <w:iCs/>
          <w:sz w:val="20"/>
          <w:szCs w:val="20"/>
          <w:rPrChange w:id="560" w:author="Hantao" w:date="2021-03-17T12:21:00Z">
            <w:rPr>
              <w:rFonts w:ascii="Times" w:hAnsi="Times" w:cs="Times New Roman"/>
              <w:sz w:val="20"/>
              <w:szCs w:val="20"/>
            </w:rPr>
          </w:rPrChange>
        </w:rPr>
        <w:t>quicksort</w:t>
      </w:r>
      <w:r w:rsidRPr="00D525BE">
        <w:rPr>
          <w:rFonts w:ascii="Times" w:hAnsi="Times" w:cs="Times New Roman"/>
          <w:sz w:val="20"/>
          <w:szCs w:val="20"/>
        </w:rPr>
        <w:t xml:space="preserve"> is the best performer over all the 12 classes of inputs. If we have to select one </w:t>
      </w:r>
      <w:r w:rsidRPr="007F4513">
        <w:rPr>
          <w:rFonts w:ascii="Times" w:hAnsi="Times" w:cs="Times New Roman"/>
          <w:i/>
          <w:iCs/>
          <w:sz w:val="20"/>
          <w:szCs w:val="20"/>
          <w:rPrChange w:id="561" w:author="Hantao" w:date="2021-03-17T12:22:00Z">
            <w:rPr>
              <w:rFonts w:ascii="Times" w:hAnsi="Times" w:cs="Times New Roman"/>
              <w:sz w:val="20"/>
              <w:szCs w:val="20"/>
            </w:rPr>
          </w:rPrChange>
        </w:rPr>
        <w:t>quicksort</w:t>
      </w:r>
      <w:r w:rsidRPr="00D525BE">
        <w:rPr>
          <w:rFonts w:ascii="Times" w:hAnsi="Times" w:cs="Times New Roman"/>
          <w:sz w:val="20"/>
          <w:szCs w:val="20"/>
        </w:rPr>
        <w:t xml:space="preserve">, then hyb2 (α = β = 32) is the choice according to Table 3. </w:t>
      </w:r>
      <w:r w:rsidR="00E42EA4" w:rsidRPr="00D525BE">
        <w:rPr>
          <w:rFonts w:ascii="Times" w:hAnsi="Times" w:cs="Times New Roman"/>
          <w:sz w:val="20"/>
          <w:szCs w:val="20"/>
        </w:rPr>
        <w:t xml:space="preserve">The GNU </w:t>
      </w:r>
      <w:r w:rsidR="00E42EA4" w:rsidRPr="007F4513">
        <w:rPr>
          <w:rFonts w:ascii="Times" w:hAnsi="Times" w:cs="Times New Roman"/>
          <w:i/>
          <w:iCs/>
          <w:sz w:val="20"/>
          <w:szCs w:val="20"/>
          <w:rPrChange w:id="562" w:author="Hantao" w:date="2021-03-17T12:22:00Z">
            <w:rPr>
              <w:rFonts w:ascii="Times" w:hAnsi="Times" w:cs="Times New Roman"/>
              <w:sz w:val="20"/>
              <w:szCs w:val="20"/>
            </w:rPr>
          </w:rPrChange>
        </w:rPr>
        <w:t>qsort</w:t>
      </w:r>
      <w:r w:rsidR="00E42EA4" w:rsidRPr="00D525BE">
        <w:rPr>
          <w:rFonts w:ascii="Times" w:hAnsi="Times" w:cs="Times New Roman"/>
          <w:sz w:val="20"/>
          <w:szCs w:val="20"/>
        </w:rPr>
        <w:t xml:space="preserve"> and Bentley and McIlroy’s </w:t>
      </w:r>
      <w:r w:rsidR="00E42EA4" w:rsidRPr="007F4513">
        <w:rPr>
          <w:rFonts w:ascii="Times" w:hAnsi="Times" w:cs="Times New Roman"/>
          <w:i/>
          <w:iCs/>
          <w:sz w:val="20"/>
          <w:szCs w:val="20"/>
          <w:rPrChange w:id="563" w:author="Hantao" w:date="2021-03-17T12:22:00Z">
            <w:rPr>
              <w:rFonts w:ascii="Times" w:hAnsi="Times" w:cs="Times New Roman"/>
              <w:sz w:val="20"/>
              <w:szCs w:val="20"/>
            </w:rPr>
          </w:rPrChange>
        </w:rPr>
        <w:t>qsort</w:t>
      </w:r>
      <w:r w:rsidR="00E42EA4" w:rsidRPr="00D525BE">
        <w:rPr>
          <w:rFonts w:ascii="Times" w:hAnsi="Times" w:cs="Times New Roman"/>
          <w:sz w:val="20"/>
          <w:szCs w:val="20"/>
        </w:rPr>
        <w:t xml:space="preserve"> [</w:t>
      </w:r>
      <w:r w:rsidR="00AF52E6">
        <w:rPr>
          <w:rFonts w:ascii="Times" w:hAnsi="Times" w:cs="Times New Roman"/>
          <w:sz w:val="20"/>
          <w:szCs w:val="20"/>
        </w:rPr>
        <w:t>1</w:t>
      </w:r>
      <w:r w:rsidR="00E42EA4" w:rsidRPr="00D525BE">
        <w:rPr>
          <w:rFonts w:ascii="Times" w:hAnsi="Times" w:cs="Times New Roman"/>
          <w:sz w:val="20"/>
          <w:szCs w:val="20"/>
        </w:rPr>
        <w:t xml:space="preserve">] are about 23% slower than hyb2. </w:t>
      </w:r>
      <w:r w:rsidRPr="00D525BE">
        <w:rPr>
          <w:rFonts w:ascii="Times" w:hAnsi="Times" w:cs="Times New Roman"/>
          <w:sz w:val="20"/>
          <w:szCs w:val="20"/>
        </w:rPr>
        <w:t xml:space="preserve">The use of idea </w:t>
      </w:r>
      <w:r w:rsidR="00082562" w:rsidRPr="00D525BE">
        <w:rPr>
          <w:rFonts w:ascii="Times" w:hAnsi="Times" w:cs="Times New Roman"/>
          <w:sz w:val="20"/>
          <w:szCs w:val="20"/>
        </w:rPr>
        <w:t>(</w:t>
      </w:r>
      <w:r w:rsidR="00EF4CF5" w:rsidRPr="00D525BE">
        <w:rPr>
          <w:rFonts w:ascii="Times" w:hAnsi="Times" w:cs="Times New Roman"/>
          <w:sz w:val="20"/>
          <w:szCs w:val="20"/>
        </w:rPr>
        <w:t>f</w:t>
      </w:r>
      <w:r w:rsidRPr="00D525BE">
        <w:rPr>
          <w:rFonts w:ascii="Times" w:hAnsi="Times" w:cs="Times New Roman"/>
          <w:sz w:val="20"/>
          <w:szCs w:val="20"/>
        </w:rPr>
        <w:t>) is indispensible for this performance as it helps</w:t>
      </w:r>
      <w:r w:rsidR="00E42EA4" w:rsidRPr="00D525BE">
        <w:rPr>
          <w:rFonts w:ascii="Times" w:hAnsi="Times" w:cs="Times New Roman"/>
          <w:sz w:val="20"/>
          <w:szCs w:val="20"/>
        </w:rPr>
        <w:t xml:space="preserve"> </w:t>
      </w:r>
      <w:r w:rsidR="00E42EA4" w:rsidRPr="007F4513">
        <w:rPr>
          <w:rFonts w:ascii="Times" w:hAnsi="Times" w:cs="Times New Roman"/>
          <w:i/>
          <w:iCs/>
          <w:sz w:val="20"/>
          <w:szCs w:val="20"/>
          <w:rPrChange w:id="564" w:author="Hantao" w:date="2021-03-17T12:22:00Z">
            <w:rPr>
              <w:rFonts w:ascii="Times" w:hAnsi="Times" w:cs="Times New Roman"/>
              <w:sz w:val="20"/>
              <w:szCs w:val="20"/>
            </w:rPr>
          </w:rPrChange>
        </w:rPr>
        <w:t>quicksort</w:t>
      </w:r>
      <w:r w:rsidR="00E42EA4" w:rsidRPr="00D525BE">
        <w:rPr>
          <w:rFonts w:ascii="Times" w:hAnsi="Times" w:cs="Times New Roman"/>
          <w:sz w:val="20"/>
          <w:szCs w:val="20"/>
        </w:rPr>
        <w:t xml:space="preserve"> to save time on </w:t>
      </w:r>
      <w:r w:rsidRPr="00D525BE">
        <w:rPr>
          <w:rFonts w:ascii="Times" w:hAnsi="Times" w:cs="Times New Roman"/>
          <w:sz w:val="20"/>
          <w:szCs w:val="20"/>
        </w:rPr>
        <w:t xml:space="preserve">nearly sorted inputs. </w:t>
      </w:r>
    </w:p>
    <w:p w14:paraId="316EC9CD" w14:textId="77777777" w:rsidR="00AC2EDC" w:rsidRPr="00D525BE" w:rsidRDefault="00AC2EDC" w:rsidP="00D525BE">
      <w:pPr>
        <w:spacing w:after="0" w:line="240" w:lineRule="auto"/>
        <w:jc w:val="both"/>
        <w:rPr>
          <w:rFonts w:ascii="Times" w:hAnsi="Times" w:cs="Times New Roman"/>
          <w:sz w:val="20"/>
          <w:szCs w:val="20"/>
        </w:rPr>
      </w:pPr>
    </w:p>
    <w:p w14:paraId="02407BD1" w14:textId="06260B50"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Sarwar </w:t>
      </w:r>
      <w:r w:rsidRPr="00D525BE">
        <w:rPr>
          <w:rFonts w:ascii="Times" w:hAnsi="Times" w:cs="Times New Roman"/>
          <w:i/>
          <w:sz w:val="20"/>
          <w:szCs w:val="20"/>
        </w:rPr>
        <w:t>et al</w:t>
      </w:r>
      <w:r w:rsidRPr="00D525BE">
        <w:rPr>
          <w:rFonts w:ascii="Times" w:hAnsi="Times" w:cs="Times New Roman"/>
          <w:sz w:val="20"/>
          <w:szCs w:val="20"/>
        </w:rPr>
        <w:t>. [</w:t>
      </w:r>
      <w:r w:rsidR="00DD1F70">
        <w:rPr>
          <w:rFonts w:ascii="Times" w:hAnsi="Times" w:cs="Times New Roman"/>
          <w:sz w:val="20"/>
          <w:szCs w:val="20"/>
        </w:rPr>
        <w:t>11</w:t>
      </w:r>
      <w:r w:rsidRPr="00D525BE">
        <w:rPr>
          <w:rFonts w:ascii="Times" w:hAnsi="Times" w:cs="Times New Roman"/>
          <w:sz w:val="20"/>
          <w:szCs w:val="20"/>
        </w:rPr>
        <w:t xml:space="preserve">] once conducted an extensive experimentation of </w:t>
      </w:r>
      <w:r w:rsidRPr="007F4513">
        <w:rPr>
          <w:rFonts w:ascii="Times" w:hAnsi="Times" w:cs="Times New Roman"/>
          <w:i/>
          <w:iCs/>
          <w:sz w:val="20"/>
          <w:szCs w:val="20"/>
          <w:rPrChange w:id="565" w:author="Hantao" w:date="2021-03-17T12:22:00Z">
            <w:rPr>
              <w:rFonts w:ascii="Times" w:hAnsi="Times" w:cs="Times New Roman"/>
              <w:sz w:val="20"/>
              <w:szCs w:val="20"/>
            </w:rPr>
          </w:rPrChange>
        </w:rPr>
        <w:t>quicksort</w:t>
      </w:r>
      <w:r w:rsidRPr="00D525BE">
        <w:rPr>
          <w:rFonts w:ascii="Times" w:hAnsi="Times" w:cs="Times New Roman"/>
          <w:sz w:val="20"/>
          <w:szCs w:val="20"/>
        </w:rPr>
        <w:t xml:space="preserve"> and tried various methods for selecting a pivot (from 1, 3, 5, 9, and 17 elements). They concluded that </w:t>
      </w:r>
      <w:r w:rsidRPr="007F4513">
        <w:rPr>
          <w:rFonts w:ascii="Times" w:hAnsi="Times" w:cs="Times New Roman"/>
          <w:i/>
          <w:iCs/>
          <w:sz w:val="20"/>
          <w:szCs w:val="20"/>
          <w:rPrChange w:id="566" w:author="Hantao" w:date="2021-03-17T12:23:00Z">
            <w:rPr>
              <w:rFonts w:ascii="Times" w:hAnsi="Times" w:cs="Times New Roman"/>
              <w:sz w:val="20"/>
              <w:szCs w:val="20"/>
            </w:rPr>
          </w:rPrChange>
        </w:rPr>
        <w:t>quicksort</w:t>
      </w:r>
      <w:r w:rsidRPr="00D525BE">
        <w:rPr>
          <w:rFonts w:ascii="Times" w:hAnsi="Times" w:cs="Times New Roman"/>
          <w:sz w:val="20"/>
          <w:szCs w:val="20"/>
        </w:rPr>
        <w:t xml:space="preserve"> performs best when the pivot is the median of three elements and there is no need to call </w:t>
      </w:r>
      <w:r w:rsidRPr="007F4513">
        <w:rPr>
          <w:rFonts w:ascii="Times" w:hAnsi="Times" w:cs="Times New Roman"/>
          <w:i/>
          <w:iCs/>
          <w:sz w:val="20"/>
          <w:szCs w:val="20"/>
          <w:rPrChange w:id="567" w:author="Hantao" w:date="2021-03-17T12:23:00Z">
            <w:rPr>
              <w:rFonts w:ascii="Times" w:hAnsi="Times" w:cs="Times New Roman"/>
              <w:sz w:val="20"/>
              <w:szCs w:val="20"/>
            </w:rPr>
          </w:rPrChange>
        </w:rPr>
        <w:t>insertion sort</w:t>
      </w:r>
      <w:r w:rsidRPr="00D525BE">
        <w:rPr>
          <w:rFonts w:ascii="Times" w:hAnsi="Times" w:cs="Times New Roman"/>
          <w:sz w:val="20"/>
          <w:szCs w:val="20"/>
        </w:rPr>
        <w:t xml:space="preserve">. Our experiment shows that their claims are true only for randomized inputs. For 2-equal teeth or 2-even teeth, which are called the organ-pipe shape inputs, if we let β = ∞, </w:t>
      </w:r>
      <w:r w:rsidRPr="00D525BE">
        <w:rPr>
          <w:rFonts w:ascii="Times" w:hAnsi="Times" w:cs="Times New Roman"/>
          <w:sz w:val="20"/>
          <w:szCs w:val="20"/>
        </w:rPr>
        <w:lastRenderedPageBreak/>
        <w:t>quicksort will always pick the median of three elements as pivot and in this case, it exhibits the O(</w:t>
      </w:r>
      <w:r w:rsidRPr="00D525BE">
        <w:rPr>
          <w:rFonts w:ascii="Times" w:hAnsi="Times" w:cs="Times New Roman"/>
          <w:i/>
          <w:sz w:val="20"/>
          <w:szCs w:val="20"/>
        </w:rPr>
        <w:t>n</w:t>
      </w:r>
      <w:r w:rsidRPr="00D525BE">
        <w:rPr>
          <w:rFonts w:ascii="Times" w:hAnsi="Times" w:cs="Times New Roman"/>
          <w:sz w:val="20"/>
          <w:szCs w:val="20"/>
          <w:vertAlign w:val="superscript"/>
        </w:rPr>
        <w:t>2</w:t>
      </w:r>
      <w:r w:rsidRPr="00D525BE">
        <w:rPr>
          <w:rFonts w:ascii="Times" w:hAnsi="Times" w:cs="Times New Roman"/>
          <w:sz w:val="20"/>
          <w:szCs w:val="20"/>
        </w:rPr>
        <w:t xml:space="preserve">) worst-case behavior. The idea of </w:t>
      </w:r>
      <w:r w:rsidR="00082562" w:rsidRPr="00D525BE">
        <w:rPr>
          <w:rFonts w:ascii="Times" w:hAnsi="Times" w:cs="Times New Roman"/>
          <w:sz w:val="20"/>
          <w:szCs w:val="20"/>
        </w:rPr>
        <w:t>(</w:t>
      </w:r>
      <w:r w:rsidRPr="00D525BE">
        <w:rPr>
          <w:rFonts w:ascii="Times" w:hAnsi="Times" w:cs="Times New Roman"/>
          <w:sz w:val="20"/>
          <w:szCs w:val="20"/>
        </w:rPr>
        <w:t xml:space="preserve">c), i.e., use the pseudo-median of 9 elements as pivot, essentially prevents the worse-case from happening. In this case, the idea </w:t>
      </w:r>
      <w:ins w:id="568" w:author="Hantao" w:date="2021-03-17T12:24:00Z">
        <w:r w:rsidR="007F4513">
          <w:rPr>
            <w:rFonts w:ascii="Times" w:hAnsi="Times" w:cs="Times New Roman"/>
            <w:sz w:val="20"/>
            <w:szCs w:val="20"/>
          </w:rPr>
          <w:t xml:space="preserve">of </w:t>
        </w:r>
      </w:ins>
      <w:r w:rsidR="00082562" w:rsidRPr="00D525BE">
        <w:rPr>
          <w:rFonts w:ascii="Times" w:hAnsi="Times" w:cs="Times New Roman"/>
          <w:sz w:val="20"/>
          <w:szCs w:val="20"/>
        </w:rPr>
        <w:t>(</w:t>
      </w:r>
      <w:r w:rsidRPr="00D525BE">
        <w:rPr>
          <w:rFonts w:ascii="Times" w:hAnsi="Times" w:cs="Times New Roman"/>
          <w:sz w:val="20"/>
          <w:szCs w:val="20"/>
        </w:rPr>
        <w:t xml:space="preserve">a) helps to reduce the overhead of </w:t>
      </w:r>
      <w:r w:rsidR="00082562" w:rsidRPr="00D525BE">
        <w:rPr>
          <w:rFonts w:ascii="Times" w:hAnsi="Times" w:cs="Times New Roman"/>
          <w:sz w:val="20"/>
          <w:szCs w:val="20"/>
        </w:rPr>
        <w:t>(</w:t>
      </w:r>
      <w:r w:rsidRPr="00D525BE">
        <w:rPr>
          <w:rFonts w:ascii="Times" w:hAnsi="Times" w:cs="Times New Roman"/>
          <w:sz w:val="20"/>
          <w:szCs w:val="20"/>
        </w:rPr>
        <w:t xml:space="preserve">c). When α = β, </w:t>
      </w:r>
      <w:r w:rsidR="00C35793" w:rsidRPr="00D525BE">
        <w:rPr>
          <w:rFonts w:ascii="Times" w:hAnsi="Times" w:cs="Times New Roman"/>
          <w:sz w:val="20"/>
          <w:szCs w:val="20"/>
        </w:rPr>
        <w:t xml:space="preserve">(b) is excluded and </w:t>
      </w:r>
      <w:r w:rsidR="00082562" w:rsidRPr="00D525BE">
        <w:rPr>
          <w:rFonts w:ascii="Times" w:hAnsi="Times" w:cs="Times New Roman"/>
          <w:sz w:val="20"/>
          <w:szCs w:val="20"/>
        </w:rPr>
        <w:t>(</w:t>
      </w:r>
      <w:r w:rsidRPr="00D525BE">
        <w:rPr>
          <w:rFonts w:ascii="Times" w:hAnsi="Times" w:cs="Times New Roman"/>
          <w:sz w:val="20"/>
          <w:szCs w:val="20"/>
        </w:rPr>
        <w:t>c) becomes the only strategy for selecting a pivot. Our experiment shows that as long as 16 ≤ α ≤ β ≤ 100, the performance of quicksort has little difference</w:t>
      </w:r>
      <w:r w:rsidR="00C35793" w:rsidRPr="00D525BE">
        <w:rPr>
          <w:rFonts w:ascii="Times" w:hAnsi="Times" w:cs="Times New Roman"/>
          <w:sz w:val="20"/>
          <w:szCs w:val="20"/>
        </w:rPr>
        <w:t xml:space="preserve"> on random inputs</w:t>
      </w:r>
      <w:r w:rsidRPr="00D525BE">
        <w:rPr>
          <w:rFonts w:ascii="Times" w:hAnsi="Times" w:cs="Times New Roman"/>
          <w:sz w:val="20"/>
          <w:szCs w:val="20"/>
        </w:rPr>
        <w:t>.</w:t>
      </w:r>
    </w:p>
    <w:p w14:paraId="7EDAB932" w14:textId="7C8CA006" w:rsidR="00AC2EDC" w:rsidRDefault="00AC2EDC" w:rsidP="00D525BE">
      <w:pPr>
        <w:spacing w:after="0" w:line="240" w:lineRule="auto"/>
        <w:jc w:val="both"/>
        <w:rPr>
          <w:ins w:id="569" w:author="Hantao" w:date="2021-03-17T12:24:00Z"/>
          <w:rFonts w:ascii="Times" w:eastAsiaTheme="minorEastAsia" w:hAnsi="Times" w:cs="Times New Roman"/>
          <w:sz w:val="20"/>
          <w:szCs w:val="20"/>
        </w:rPr>
      </w:pPr>
    </w:p>
    <w:p w14:paraId="39E40D93" w14:textId="7CE9A2EE" w:rsidR="007F4513" w:rsidRDefault="007F4513" w:rsidP="00D525BE">
      <w:pPr>
        <w:spacing w:after="0" w:line="240" w:lineRule="auto"/>
        <w:jc w:val="both"/>
        <w:rPr>
          <w:ins w:id="570" w:author="Hantao" w:date="2021-03-17T12:24:00Z"/>
          <w:rFonts w:ascii="Times" w:eastAsiaTheme="minorEastAsia" w:hAnsi="Times" w:cs="Times New Roman"/>
          <w:sz w:val="20"/>
          <w:szCs w:val="20"/>
        </w:rPr>
      </w:pPr>
    </w:p>
    <w:p w14:paraId="2A1C7F32" w14:textId="22486906" w:rsidR="007F4513" w:rsidRDefault="007F4513" w:rsidP="00D525BE">
      <w:pPr>
        <w:spacing w:after="0" w:line="240" w:lineRule="auto"/>
        <w:jc w:val="both"/>
        <w:rPr>
          <w:ins w:id="571" w:author="Hantao" w:date="2021-03-17T12:24:00Z"/>
          <w:rFonts w:ascii="Times" w:eastAsiaTheme="minorEastAsia" w:hAnsi="Times" w:cs="Times New Roman"/>
          <w:sz w:val="20"/>
          <w:szCs w:val="20"/>
        </w:rPr>
      </w:pPr>
    </w:p>
    <w:p w14:paraId="4EF1C613" w14:textId="77777777" w:rsidR="007F4513" w:rsidRPr="007F4513" w:rsidRDefault="007F4513" w:rsidP="00D525BE">
      <w:pPr>
        <w:spacing w:after="0" w:line="240" w:lineRule="auto"/>
        <w:jc w:val="both"/>
        <w:rPr>
          <w:rFonts w:ascii="Times" w:eastAsiaTheme="minorEastAsia" w:hAnsi="Times" w:cs="Times New Roman" w:hint="eastAsia"/>
          <w:sz w:val="20"/>
          <w:szCs w:val="20"/>
          <w:rPrChange w:id="572" w:author="Hantao" w:date="2021-03-17T12:24:00Z">
            <w:rPr>
              <w:rFonts w:ascii="Times" w:hAnsi="Times" w:cs="Times New Roman"/>
              <w:sz w:val="20"/>
              <w:szCs w:val="20"/>
            </w:rPr>
          </w:rPrChange>
        </w:rPr>
      </w:pPr>
    </w:p>
    <w:p w14:paraId="27FF9CD1" w14:textId="77777777" w:rsidR="00C35793" w:rsidRPr="00D525BE" w:rsidRDefault="00C35793" w:rsidP="00C35793">
      <w:pPr>
        <w:spacing w:after="0" w:line="240" w:lineRule="auto"/>
        <w:rPr>
          <w:rFonts w:ascii="Times" w:hAnsi="Times" w:cs="Times New Roman"/>
          <w:sz w:val="20"/>
          <w:szCs w:val="20"/>
        </w:rPr>
      </w:pPr>
    </w:p>
    <w:p w14:paraId="142FCCD4" w14:textId="77777777" w:rsidR="00C35793" w:rsidRPr="00D525BE" w:rsidRDefault="00C35793" w:rsidP="00C35793">
      <w:pPr>
        <w:pStyle w:val="ListParagraph"/>
        <w:numPr>
          <w:ilvl w:val="0"/>
          <w:numId w:val="24"/>
        </w:numPr>
        <w:spacing w:after="0"/>
        <w:rPr>
          <w:rFonts w:ascii="Times" w:hAnsi="Times" w:cs="Arial"/>
          <w:b/>
          <w:sz w:val="18"/>
          <w:szCs w:val="18"/>
        </w:rPr>
      </w:pPr>
      <w:r w:rsidRPr="00D525BE">
        <w:rPr>
          <w:rFonts w:ascii="Times" w:hAnsi="Times" w:cs="Arial"/>
          <w:b/>
          <w:sz w:val="18"/>
          <w:szCs w:val="18"/>
        </w:rPr>
        <w:t xml:space="preserve">COUNT NUMBERS OF COMPARISONS                                                                                                            </w:t>
      </w:r>
    </w:p>
    <w:p w14:paraId="08D19EC3" w14:textId="77777777" w:rsidR="00C35793" w:rsidRPr="00D525BE" w:rsidRDefault="00C35793" w:rsidP="00C35793">
      <w:pPr>
        <w:spacing w:after="0" w:line="240" w:lineRule="auto"/>
        <w:rPr>
          <w:rFonts w:ascii="Times" w:hAnsi="Times" w:cs="Times New Roman"/>
          <w:sz w:val="20"/>
          <w:szCs w:val="20"/>
        </w:rPr>
      </w:pPr>
    </w:p>
    <w:p w14:paraId="6CC445BA" w14:textId="0BE5ACB9" w:rsidR="00C35793" w:rsidRPr="00D525BE" w:rsidRDefault="00C3579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the previous sections, we used the running time as the metric to select the best performer. In the C library </w:t>
      </w:r>
      <w:r w:rsidRPr="007F4513">
        <w:rPr>
          <w:rFonts w:ascii="Times" w:hAnsi="Times" w:cs="Times New Roman"/>
          <w:i/>
          <w:iCs/>
          <w:sz w:val="20"/>
          <w:szCs w:val="20"/>
          <w:rPrChange w:id="573" w:author="Hantao" w:date="2021-03-17T12:25:00Z">
            <w:rPr>
              <w:rFonts w:ascii="Times" w:hAnsi="Times" w:cs="Times New Roman"/>
              <w:sz w:val="20"/>
              <w:szCs w:val="20"/>
            </w:rPr>
          </w:rPrChange>
        </w:rPr>
        <w:t>qsort</w:t>
      </w:r>
      <w:r w:rsidRPr="00D525BE">
        <w:rPr>
          <w:rFonts w:ascii="Times" w:hAnsi="Times" w:cs="Times New Roman"/>
          <w:sz w:val="20"/>
          <w:szCs w:val="20"/>
        </w:rPr>
        <w:t xml:space="preserve"> function, the</w:t>
      </w:r>
      <w:del w:id="574" w:author="Hantao" w:date="2021-03-17T12:26:00Z">
        <w:r w:rsidRPr="00D525BE" w:rsidDel="007F4513">
          <w:rPr>
            <w:rFonts w:ascii="Times" w:hAnsi="Times" w:cs="Times New Roman"/>
            <w:sz w:val="20"/>
            <w:szCs w:val="20"/>
          </w:rPr>
          <w:delText xml:space="preserve"> order and how to compare elements is defined by a</w:delText>
        </w:r>
      </w:del>
      <w:r w:rsidRPr="00D525BE">
        <w:rPr>
          <w:rFonts w:ascii="Times" w:hAnsi="Times" w:cs="Times New Roman"/>
          <w:sz w:val="20"/>
          <w:szCs w:val="20"/>
        </w:rPr>
        <w:t xml:space="preserve"> comparison function </w:t>
      </w:r>
      <w:del w:id="575" w:author="Hantao" w:date="2021-03-17T12:26:00Z">
        <w:r w:rsidRPr="00D525BE" w:rsidDel="007F4513">
          <w:rPr>
            <w:rFonts w:ascii="Times" w:hAnsi="Times" w:cs="Times New Roman"/>
            <w:sz w:val="20"/>
            <w:szCs w:val="20"/>
          </w:rPr>
          <w:delText xml:space="preserve">which the caller </w:delText>
        </w:r>
      </w:del>
      <w:r w:rsidRPr="00D525BE">
        <w:rPr>
          <w:rFonts w:ascii="Times" w:hAnsi="Times" w:cs="Times New Roman"/>
          <w:sz w:val="20"/>
          <w:szCs w:val="20"/>
        </w:rPr>
        <w:t xml:space="preserve">must </w:t>
      </w:r>
      <w:ins w:id="576" w:author="Hantao" w:date="2021-03-17T12:27:00Z">
        <w:r w:rsidR="007F4513">
          <w:rPr>
            <w:rFonts w:ascii="Times" w:hAnsi="Times" w:cs="Times New Roman"/>
            <w:sz w:val="20"/>
            <w:szCs w:val="20"/>
          </w:rPr>
          <w:t xml:space="preserve">be </w:t>
        </w:r>
      </w:ins>
      <w:r w:rsidRPr="00D525BE">
        <w:rPr>
          <w:rFonts w:ascii="Times" w:hAnsi="Times" w:cs="Times New Roman"/>
          <w:sz w:val="20"/>
          <w:szCs w:val="20"/>
        </w:rPr>
        <w:t>pass</w:t>
      </w:r>
      <w:ins w:id="577" w:author="Hantao" w:date="2021-03-17T12:27:00Z">
        <w:r w:rsidR="007F4513">
          <w:rPr>
            <w:rFonts w:ascii="Times" w:hAnsi="Times" w:cs="Times New Roman"/>
            <w:sz w:val="20"/>
            <w:szCs w:val="20"/>
          </w:rPr>
          <w:t>ed</w:t>
        </w:r>
      </w:ins>
      <w:r w:rsidRPr="00D525BE">
        <w:rPr>
          <w:rFonts w:ascii="Times" w:hAnsi="Times" w:cs="Times New Roman"/>
          <w:sz w:val="20"/>
          <w:szCs w:val="20"/>
        </w:rPr>
        <w:t xml:space="preserve"> </w:t>
      </w:r>
      <w:ins w:id="578" w:author="Hantao" w:date="2021-03-17T12:30:00Z">
        <w:r w:rsidR="00DE328A">
          <w:rPr>
            <w:rFonts w:ascii="Times" w:hAnsi="Times" w:cs="Times New Roman"/>
            <w:sz w:val="20"/>
            <w:szCs w:val="20"/>
          </w:rPr>
          <w:t xml:space="preserve">as a parameter </w:t>
        </w:r>
      </w:ins>
      <w:r w:rsidRPr="00D525BE">
        <w:rPr>
          <w:rFonts w:ascii="Times" w:hAnsi="Times" w:cs="Times New Roman"/>
          <w:sz w:val="20"/>
          <w:szCs w:val="20"/>
        </w:rPr>
        <w:t>to qsort()</w:t>
      </w:r>
      <w:ins w:id="579" w:author="Hantao" w:date="2021-03-17T12:31:00Z">
        <w:r w:rsidR="00DE328A">
          <w:rPr>
            <w:rFonts w:ascii="Times" w:hAnsi="Times" w:cs="Times New Roman"/>
            <w:sz w:val="20"/>
            <w:szCs w:val="20"/>
          </w:rPr>
          <w:t xml:space="preserve"> and </w:t>
        </w:r>
        <w:r w:rsidR="00DE328A" w:rsidRPr="00D525BE">
          <w:rPr>
            <w:rFonts w:ascii="Times" w:hAnsi="Times" w:cs="Times New Roman"/>
            <w:sz w:val="20"/>
            <w:szCs w:val="20"/>
          </w:rPr>
          <w:t>we use the interface of qsort() as a model for every sorting method</w:t>
        </w:r>
      </w:ins>
      <w:r w:rsidRPr="00D525BE">
        <w:rPr>
          <w:rFonts w:ascii="Times" w:hAnsi="Times" w:cs="Times New Roman"/>
          <w:sz w:val="20"/>
          <w:szCs w:val="20"/>
        </w:rPr>
        <w:t xml:space="preserve">. Since we </w:t>
      </w:r>
      <w:ins w:id="580" w:author="Hantao" w:date="2021-03-17T12:27:00Z">
        <w:r w:rsidR="007F4513">
          <w:rPr>
            <w:rFonts w:ascii="Times" w:hAnsi="Times" w:cs="Times New Roman"/>
            <w:sz w:val="20"/>
            <w:szCs w:val="20"/>
          </w:rPr>
          <w:t xml:space="preserve">have </w:t>
        </w:r>
      </w:ins>
      <w:r w:rsidRPr="00D525BE">
        <w:rPr>
          <w:rFonts w:ascii="Times" w:hAnsi="Times" w:cs="Times New Roman"/>
          <w:sz w:val="20"/>
          <w:szCs w:val="20"/>
        </w:rPr>
        <w:t xml:space="preserve">control </w:t>
      </w:r>
      <w:ins w:id="581" w:author="Hantao" w:date="2021-03-17T12:27:00Z">
        <w:r w:rsidR="007F4513">
          <w:rPr>
            <w:rFonts w:ascii="Times" w:hAnsi="Times" w:cs="Times New Roman"/>
            <w:sz w:val="20"/>
            <w:szCs w:val="20"/>
          </w:rPr>
          <w:t xml:space="preserve">over </w:t>
        </w:r>
      </w:ins>
      <w:r w:rsidRPr="00D525BE">
        <w:rPr>
          <w:rFonts w:ascii="Times" w:hAnsi="Times" w:cs="Times New Roman"/>
          <w:sz w:val="20"/>
          <w:szCs w:val="20"/>
        </w:rPr>
        <w:t>the comparison function</w:t>
      </w:r>
      <w:del w:id="582" w:author="Hantao" w:date="2021-03-17T12:31:00Z">
        <w:r w:rsidRPr="00D525BE" w:rsidDel="00DE328A">
          <w:rPr>
            <w:rFonts w:ascii="Times" w:hAnsi="Times" w:cs="Times New Roman"/>
            <w:sz w:val="20"/>
            <w:szCs w:val="20"/>
          </w:rPr>
          <w:delText xml:space="preserve"> and we use the interface of qsort() as a model for every sorting method</w:delText>
        </w:r>
      </w:del>
      <w:r w:rsidRPr="00D525BE">
        <w:rPr>
          <w:rFonts w:ascii="Times" w:hAnsi="Times" w:cs="Times New Roman"/>
          <w:sz w:val="20"/>
          <w:szCs w:val="20"/>
        </w:rPr>
        <w:t>, we can</w:t>
      </w:r>
      <w:del w:id="583" w:author="Hantao" w:date="2021-03-17T12:31:00Z">
        <w:r w:rsidRPr="00D525BE" w:rsidDel="00DE328A">
          <w:rPr>
            <w:rFonts w:ascii="Times" w:hAnsi="Times" w:cs="Times New Roman"/>
            <w:sz w:val="20"/>
            <w:szCs w:val="20"/>
          </w:rPr>
          <w:delText xml:space="preserve"> also</w:delText>
        </w:r>
      </w:del>
      <w:r w:rsidRPr="00D525BE">
        <w:rPr>
          <w:rFonts w:ascii="Times" w:hAnsi="Times" w:cs="Times New Roman"/>
          <w:sz w:val="20"/>
          <w:szCs w:val="20"/>
        </w:rPr>
        <w:t xml:space="preserve"> count how many comparisons a</w:t>
      </w:r>
      <w:ins w:id="584" w:author="Hantao" w:date="2021-03-17T12:31:00Z">
        <w:r w:rsidR="00DE328A">
          <w:rPr>
            <w:rFonts w:ascii="Times" w:hAnsi="Times" w:cs="Times New Roman"/>
            <w:sz w:val="20"/>
            <w:szCs w:val="20"/>
          </w:rPr>
          <w:t xml:space="preserve"> sorting algorithm</w:t>
        </w:r>
      </w:ins>
      <w:del w:id="585" w:author="Hantao" w:date="2021-03-17T12:31:00Z">
        <w:r w:rsidRPr="00D525BE" w:rsidDel="00DE328A">
          <w:rPr>
            <w:rFonts w:ascii="Times" w:hAnsi="Times" w:cs="Times New Roman"/>
            <w:sz w:val="20"/>
            <w:szCs w:val="20"/>
          </w:rPr>
          <w:delText>n implementation</w:delText>
        </w:r>
      </w:del>
      <w:r w:rsidRPr="00D525BE">
        <w:rPr>
          <w:rFonts w:ascii="Times" w:hAnsi="Times" w:cs="Times New Roman"/>
          <w:sz w:val="20"/>
          <w:szCs w:val="20"/>
        </w:rPr>
        <w:t xml:space="preserve"> performs, which is also a pretty good metric.</w:t>
      </w:r>
    </w:p>
    <w:p w14:paraId="40B3D4D3" w14:textId="77777777" w:rsidR="00C35793" w:rsidRPr="00D525BE" w:rsidRDefault="00C35793" w:rsidP="00D525BE">
      <w:pPr>
        <w:spacing w:after="0" w:line="240" w:lineRule="auto"/>
        <w:jc w:val="both"/>
        <w:rPr>
          <w:rFonts w:ascii="Times" w:hAnsi="Times" w:cs="Times New Roman"/>
          <w:sz w:val="20"/>
          <w:szCs w:val="20"/>
        </w:rPr>
      </w:pPr>
    </w:p>
    <w:p w14:paraId="4DF87DFD" w14:textId="77777777" w:rsidR="00C35793" w:rsidRPr="00D525BE" w:rsidRDefault="00C35793" w:rsidP="00D525BE">
      <w:pPr>
        <w:spacing w:after="0" w:line="240" w:lineRule="auto"/>
        <w:jc w:val="both"/>
        <w:rPr>
          <w:rFonts w:ascii="Times" w:hAnsi="Times" w:cs="Times New Roman"/>
          <w:sz w:val="20"/>
          <w:szCs w:val="20"/>
        </w:rPr>
      </w:pPr>
      <w:r w:rsidRPr="00D525BE">
        <w:rPr>
          <w:rFonts w:ascii="Times" w:hAnsi="Times" w:cs="Times New Roman"/>
          <w:sz w:val="20"/>
          <w:szCs w:val="20"/>
        </w:rPr>
        <w:t>In Table 4, we give the average number of comparisons per item for the inputs in Table 3 (</w:t>
      </w:r>
      <w:r w:rsidRPr="00D525BE">
        <w:rPr>
          <w:rFonts w:ascii="Times" w:hAnsi="Times" w:cs="Times New Roman"/>
          <w:i/>
          <w:sz w:val="20"/>
          <w:szCs w:val="20"/>
        </w:rPr>
        <w:t>n</w:t>
      </w:r>
      <w:r w:rsidRPr="00D525BE">
        <w:rPr>
          <w:rFonts w:ascii="Times" w:hAnsi="Times" w:cs="Times New Roman"/>
          <w:sz w:val="20"/>
          <w:szCs w:val="20"/>
        </w:rPr>
        <w:t xml:space="preserve"> = 2,000,000) for the selected 10 sorting methods, the first five from </w:t>
      </w:r>
      <w:r w:rsidRPr="00DE328A">
        <w:rPr>
          <w:rFonts w:ascii="Times" w:hAnsi="Times" w:cs="Times New Roman"/>
          <w:i/>
          <w:iCs/>
          <w:sz w:val="20"/>
          <w:szCs w:val="20"/>
          <w:rPrChange w:id="586" w:author="Hantao" w:date="2021-03-17T12:32:00Z">
            <w:rPr>
              <w:rFonts w:ascii="Times" w:hAnsi="Times" w:cs="Times New Roman"/>
              <w:sz w:val="20"/>
              <w:szCs w:val="20"/>
            </w:rPr>
          </w:rPrChange>
        </w:rPr>
        <w:t>quicksort</w:t>
      </w:r>
      <w:r w:rsidRPr="00D525BE">
        <w:rPr>
          <w:rFonts w:ascii="Times" w:hAnsi="Times" w:cs="Times New Roman"/>
          <w:sz w:val="20"/>
          <w:szCs w:val="20"/>
        </w:rPr>
        <w:t xml:space="preserve">, and the second five from </w:t>
      </w:r>
      <w:r w:rsidRPr="00DE328A">
        <w:rPr>
          <w:rFonts w:ascii="Times" w:hAnsi="Times" w:cs="Times New Roman"/>
          <w:i/>
          <w:iCs/>
          <w:sz w:val="20"/>
          <w:szCs w:val="20"/>
          <w:rPrChange w:id="587" w:author="Hantao" w:date="2021-03-17T12:32:00Z">
            <w:rPr>
              <w:rFonts w:ascii="Times" w:hAnsi="Times" w:cs="Times New Roman"/>
              <w:sz w:val="20"/>
              <w:szCs w:val="20"/>
            </w:rPr>
          </w:rPrChange>
        </w:rPr>
        <w:t>mergesort</w:t>
      </w:r>
      <w:r w:rsidRPr="00D525BE">
        <w:rPr>
          <w:rFonts w:ascii="Times" w:hAnsi="Times" w:cs="Times New Roman"/>
          <w:sz w:val="20"/>
          <w:szCs w:val="20"/>
        </w:rPr>
        <w:t xml:space="preserve">. That is, each number is the average of 100 numbers of comparisons per item for randomized arrays. To compute the average number of comparisons for each </w:t>
      </w:r>
      <w:r w:rsidRPr="00D525BE">
        <w:rPr>
          <w:rFonts w:ascii="Times" w:hAnsi="Times" w:cs="Times New Roman"/>
          <w:i/>
          <w:sz w:val="20"/>
          <w:szCs w:val="20"/>
        </w:rPr>
        <w:t>k</w:t>
      </w:r>
      <w:r w:rsidRPr="00D525BE">
        <w:rPr>
          <w:rFonts w:ascii="Times" w:hAnsi="Times" w:cs="Times New Roman"/>
          <w:sz w:val="20"/>
          <w:szCs w:val="20"/>
        </w:rPr>
        <w:t xml:space="preserve">-class, we chose 9 values for </w:t>
      </w:r>
      <w:r w:rsidRPr="00D525BE">
        <w:rPr>
          <w:rFonts w:ascii="Times" w:hAnsi="Times" w:cs="Times New Roman"/>
          <w:i/>
          <w:sz w:val="20"/>
          <w:szCs w:val="20"/>
        </w:rPr>
        <w:t>k</w:t>
      </w:r>
      <w:r w:rsidRPr="00D525BE">
        <w:rPr>
          <w:rFonts w:ascii="Times" w:hAnsi="Times" w:cs="Times New Roman"/>
          <w:sz w:val="20"/>
          <w:szCs w:val="20"/>
        </w:rPr>
        <w:t xml:space="preserve">: The value of </w:t>
      </w:r>
      <w:r w:rsidRPr="00D525BE">
        <w:rPr>
          <w:rFonts w:ascii="Times" w:hAnsi="Times" w:cs="Times New Roman"/>
          <w:i/>
          <w:sz w:val="20"/>
          <w:szCs w:val="20"/>
        </w:rPr>
        <w:t xml:space="preserve">k </w:t>
      </w:r>
      <w:r w:rsidRPr="00D525BE">
        <w:rPr>
          <w:rFonts w:ascii="Times" w:hAnsi="Times" w:cs="Times New Roman"/>
          <w:sz w:val="20"/>
          <w:szCs w:val="20"/>
        </w:rPr>
        <w:t>is 2</w:t>
      </w:r>
      <w:r w:rsidRPr="00D525BE">
        <w:rPr>
          <w:rFonts w:ascii="Times" w:hAnsi="Times" w:cs="Times New Roman"/>
          <w:i/>
          <w:sz w:val="20"/>
          <w:szCs w:val="20"/>
          <w:vertAlign w:val="superscript"/>
        </w:rPr>
        <w:t>i</w:t>
      </w:r>
      <w:r w:rsidRPr="00D525BE">
        <w:rPr>
          <w:rFonts w:ascii="Times" w:hAnsi="Times" w:cs="Times New Roman"/>
          <w:sz w:val="20"/>
          <w:szCs w:val="20"/>
        </w:rPr>
        <w:t xml:space="preserve">, where </w:t>
      </w:r>
      <w:r w:rsidRPr="00D525BE">
        <w:rPr>
          <w:rFonts w:ascii="Times" w:hAnsi="Times" w:cs="Times New Roman"/>
          <w:i/>
          <w:sz w:val="20"/>
          <w:szCs w:val="20"/>
        </w:rPr>
        <w:t>i</w:t>
      </w:r>
      <w:r w:rsidRPr="00D525BE">
        <w:rPr>
          <w:rFonts w:ascii="Times" w:hAnsi="Times" w:cs="Times New Roman"/>
          <w:sz w:val="20"/>
          <w:szCs w:val="20"/>
        </w:rPr>
        <w:t xml:space="preserve"> = 0, 1, …, 8. For each class, we took the average number of comparisons from 50 executions and then took the average for the whole class. The use of binary search in insertion sort can reduce the number of comparisons by about 10% (not shown here) for those methods using insertion sort.</w:t>
      </w:r>
    </w:p>
    <w:p w14:paraId="51063CDC" w14:textId="77777777" w:rsidR="00C35793" w:rsidRPr="00D525BE" w:rsidRDefault="00C35793" w:rsidP="00D525BE">
      <w:pPr>
        <w:spacing w:after="0" w:line="240" w:lineRule="auto"/>
        <w:jc w:val="both"/>
        <w:rPr>
          <w:rFonts w:ascii="Times" w:hAnsi="Times" w:cs="Times New Roman"/>
          <w:sz w:val="20"/>
          <w:szCs w:val="20"/>
        </w:rPr>
      </w:pPr>
    </w:p>
    <w:p w14:paraId="7759979D" w14:textId="77777777" w:rsidR="00C35793" w:rsidRPr="00D525BE" w:rsidRDefault="00C3579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w:t>
      </w:r>
      <w:r w:rsidRPr="00D525BE">
        <w:rPr>
          <w:rFonts w:ascii="Times" w:hAnsi="Times" w:cs="Times New Roman"/>
          <w:i/>
          <w:sz w:val="20"/>
          <w:szCs w:val="20"/>
        </w:rPr>
        <w:t>n</w:t>
      </w:r>
      <w:r w:rsidRPr="00D525BE">
        <w:rPr>
          <w:rFonts w:ascii="Times" w:hAnsi="Times" w:cs="Times New Roman"/>
          <w:sz w:val="20"/>
          <w:szCs w:val="20"/>
        </w:rPr>
        <w:t xml:space="preserve"> = 2,000,000, hyb4 makes on average 19</w:t>
      </w:r>
      <w:r w:rsidRPr="00D525BE">
        <w:rPr>
          <w:rFonts w:ascii="Times" w:hAnsi="Times" w:cs="Times New Roman"/>
          <w:i/>
          <w:sz w:val="20"/>
          <w:szCs w:val="20"/>
        </w:rPr>
        <w:t>n</w:t>
      </w:r>
      <w:r w:rsidRPr="00D525BE">
        <w:rPr>
          <w:rFonts w:ascii="Times" w:hAnsi="Times" w:cs="Times New Roman"/>
          <w:sz w:val="20"/>
          <w:szCs w:val="20"/>
        </w:rPr>
        <w:t xml:space="preserve"> comparisons for </w:t>
      </w:r>
      <w:r w:rsidRPr="00D525BE">
        <w:rPr>
          <w:rFonts w:ascii="Times" w:hAnsi="Times" w:cs="Times New Roman"/>
          <w:i/>
          <w:sz w:val="20"/>
          <w:szCs w:val="20"/>
        </w:rPr>
        <w:t>k</w:t>
      </w:r>
      <w:r w:rsidRPr="00D525BE">
        <w:rPr>
          <w:rFonts w:ascii="Times" w:hAnsi="Times" w:cs="Times New Roman"/>
          <w:sz w:val="20"/>
          <w:szCs w:val="20"/>
        </w:rPr>
        <w:t xml:space="preserve">-equal teeth and </w:t>
      </w:r>
      <w:r w:rsidRPr="00D525BE">
        <w:rPr>
          <w:rFonts w:ascii="Times" w:hAnsi="Times" w:cs="Times New Roman"/>
          <w:i/>
          <w:sz w:val="20"/>
          <w:szCs w:val="20"/>
        </w:rPr>
        <w:t>k</w:t>
      </w:r>
      <w:r w:rsidRPr="00D525BE">
        <w:rPr>
          <w:rFonts w:ascii="Times" w:hAnsi="Times" w:cs="Times New Roman"/>
          <w:sz w:val="20"/>
          <w:szCs w:val="20"/>
        </w:rPr>
        <w:t xml:space="preserve">-even teeth arrays, </w:t>
      </w:r>
      <w:del w:id="588" w:author="Hantao" w:date="2021-03-17T12:41:00Z">
        <w:r w:rsidRPr="00D525BE" w:rsidDel="00A0670E">
          <w:rPr>
            <w:rFonts w:ascii="Times" w:hAnsi="Times" w:cs="Times New Roman"/>
            <w:sz w:val="20"/>
            <w:szCs w:val="20"/>
          </w:rPr>
          <w:delText xml:space="preserve">still </w:delText>
        </w:r>
      </w:del>
      <w:r w:rsidRPr="00D525BE">
        <w:rPr>
          <w:rFonts w:ascii="Times" w:hAnsi="Times" w:cs="Times New Roman"/>
          <w:sz w:val="20"/>
          <w:szCs w:val="20"/>
        </w:rPr>
        <w:t>lower than 23</w:t>
      </w:r>
      <w:r w:rsidRPr="00D525BE">
        <w:rPr>
          <w:rFonts w:ascii="Times" w:hAnsi="Times" w:cs="Times New Roman"/>
          <w:i/>
          <w:sz w:val="20"/>
          <w:szCs w:val="20"/>
        </w:rPr>
        <w:t>n</w:t>
      </w:r>
      <w:r w:rsidRPr="00D525BE">
        <w:rPr>
          <w:rFonts w:ascii="Times" w:hAnsi="Times" w:cs="Times New Roman"/>
          <w:sz w:val="20"/>
          <w:szCs w:val="20"/>
        </w:rPr>
        <w:t xml:space="preserve"> comparisons for randomized lists (and much lower than 38</w:t>
      </w:r>
      <w:r w:rsidRPr="00D525BE">
        <w:rPr>
          <w:rFonts w:ascii="Times" w:hAnsi="Times" w:cs="Times New Roman"/>
          <w:i/>
          <w:sz w:val="20"/>
          <w:szCs w:val="20"/>
        </w:rPr>
        <w:t>n</w:t>
      </w:r>
      <w:r w:rsidRPr="00D525BE">
        <w:rPr>
          <w:rFonts w:ascii="Times" w:hAnsi="Times" w:cs="Times New Roman"/>
          <w:sz w:val="20"/>
          <w:szCs w:val="20"/>
        </w:rPr>
        <w:t xml:space="preserve"> of heapsort for </w:t>
      </w:r>
      <w:r w:rsidRPr="00D525BE">
        <w:rPr>
          <w:rFonts w:ascii="Times" w:hAnsi="Times" w:cs="Times New Roman"/>
          <w:i/>
          <w:sz w:val="20"/>
          <w:szCs w:val="20"/>
        </w:rPr>
        <w:t>k</w:t>
      </w:r>
      <w:r w:rsidRPr="00D525BE">
        <w:rPr>
          <w:rFonts w:ascii="Times" w:hAnsi="Times" w:cs="Times New Roman"/>
          <w:sz w:val="20"/>
          <w:szCs w:val="20"/>
        </w:rPr>
        <w:t xml:space="preserve">-equal teeth and </w:t>
      </w:r>
      <w:r w:rsidRPr="00D525BE">
        <w:rPr>
          <w:rFonts w:ascii="Times" w:hAnsi="Times" w:cs="Times New Roman"/>
          <w:i/>
          <w:sz w:val="20"/>
          <w:szCs w:val="20"/>
        </w:rPr>
        <w:t>k</w:t>
      </w:r>
      <w:r w:rsidRPr="00D525BE">
        <w:rPr>
          <w:rFonts w:ascii="Times" w:hAnsi="Times" w:cs="Times New Roman"/>
          <w:sz w:val="20"/>
          <w:szCs w:val="20"/>
        </w:rPr>
        <w:t xml:space="preserve">-even teeth arrays). The idea of testing whether an array is already sorted is used in the first four </w:t>
      </w:r>
      <w:r w:rsidRPr="00A0670E">
        <w:rPr>
          <w:rFonts w:ascii="Times" w:hAnsi="Times" w:cs="Times New Roman"/>
          <w:i/>
          <w:iCs/>
          <w:sz w:val="20"/>
          <w:szCs w:val="20"/>
          <w:rPrChange w:id="589" w:author="Hantao" w:date="2021-03-17T12:42:00Z">
            <w:rPr>
              <w:rFonts w:ascii="Times" w:hAnsi="Times" w:cs="Times New Roman"/>
              <w:sz w:val="20"/>
              <w:szCs w:val="20"/>
            </w:rPr>
          </w:rPrChange>
        </w:rPr>
        <w:t>quicksort</w:t>
      </w:r>
      <w:r w:rsidRPr="00D525BE">
        <w:rPr>
          <w:rFonts w:ascii="Times" w:hAnsi="Times" w:cs="Times New Roman"/>
          <w:sz w:val="20"/>
          <w:szCs w:val="20"/>
        </w:rPr>
        <w:t xml:space="preserve"> methods. However, Table 4 does not show any significant increases in the number of comparisons. In fact, the small values for the </w:t>
      </w:r>
      <w:r w:rsidRPr="00D525BE">
        <w:rPr>
          <w:rFonts w:ascii="Times" w:hAnsi="Times" w:cs="Times New Roman"/>
          <w:i/>
          <w:sz w:val="20"/>
          <w:szCs w:val="20"/>
        </w:rPr>
        <w:t>k</w:t>
      </w:r>
      <w:r w:rsidRPr="00D525BE">
        <w:rPr>
          <w:rFonts w:ascii="Times" w:hAnsi="Times" w:cs="Times New Roman"/>
          <w:sz w:val="20"/>
          <w:szCs w:val="20"/>
        </w:rPr>
        <w:t xml:space="preserve">-sharp teeth and </w:t>
      </w:r>
      <w:r w:rsidRPr="00D525BE">
        <w:rPr>
          <w:rFonts w:ascii="Times" w:hAnsi="Times" w:cs="Times New Roman"/>
          <w:i/>
          <w:sz w:val="20"/>
          <w:szCs w:val="20"/>
        </w:rPr>
        <w:t>k</w:t>
      </w:r>
      <w:r w:rsidRPr="00D525BE">
        <w:rPr>
          <w:rFonts w:ascii="Times" w:hAnsi="Times" w:cs="Times New Roman"/>
          <w:sz w:val="20"/>
          <w:szCs w:val="20"/>
        </w:rPr>
        <w:t>-exchange classes tell that this idea is very useful.</w:t>
      </w:r>
    </w:p>
    <w:p w14:paraId="431A5E1E" w14:textId="77777777" w:rsidR="00AC2EDC" w:rsidRPr="00D525BE" w:rsidRDefault="00AC2EDC">
      <w:pPr>
        <w:spacing w:after="0" w:line="240" w:lineRule="auto"/>
        <w:rPr>
          <w:rFonts w:ascii="Times" w:hAnsi="Times" w:cs="Times New Roman"/>
          <w:sz w:val="20"/>
          <w:szCs w:val="20"/>
        </w:rPr>
      </w:pPr>
    </w:p>
    <w:p w14:paraId="659976F1" w14:textId="77777777" w:rsidR="00385458" w:rsidRPr="00D525BE" w:rsidRDefault="008A0354" w:rsidP="008A0354">
      <w:pPr>
        <w:spacing w:after="0" w:line="240" w:lineRule="auto"/>
        <w:jc w:val="center"/>
        <w:rPr>
          <w:rFonts w:ascii="Times" w:hAnsi="Times" w:cs="Times New Roman"/>
          <w:sz w:val="16"/>
          <w:szCs w:val="16"/>
        </w:rPr>
      </w:pPr>
      <w:r w:rsidRPr="00D525BE">
        <w:rPr>
          <w:rFonts w:ascii="Times" w:hAnsi="Times" w:cs="Times New Roman"/>
          <w:sz w:val="16"/>
          <w:szCs w:val="16"/>
        </w:rPr>
        <w:t xml:space="preserve">Table 4: Average number of comparisons per </w:t>
      </w:r>
      <w:r w:rsidR="00FC75B3" w:rsidRPr="00D525BE">
        <w:rPr>
          <w:rFonts w:ascii="Times" w:hAnsi="Times" w:cs="Times New Roman"/>
          <w:sz w:val="16"/>
          <w:szCs w:val="16"/>
        </w:rPr>
        <w:t>element</w:t>
      </w:r>
      <w:r w:rsidRPr="00D525BE">
        <w:rPr>
          <w:rFonts w:ascii="Times" w:hAnsi="Times" w:cs="Times New Roman"/>
          <w:sz w:val="16"/>
          <w:szCs w:val="16"/>
        </w:rPr>
        <w:t xml:space="preserve"> (</w:t>
      </w:r>
      <w:r w:rsidRPr="00D525BE">
        <w:rPr>
          <w:rFonts w:ascii="Times" w:hAnsi="Times" w:cs="Times New Roman"/>
          <w:i/>
          <w:sz w:val="16"/>
          <w:szCs w:val="16"/>
        </w:rPr>
        <w:t>n</w:t>
      </w:r>
      <w:r w:rsidRPr="00D525BE">
        <w:rPr>
          <w:rFonts w:ascii="Times" w:hAnsi="Times" w:cs="Times New Roman"/>
          <w:sz w:val="16"/>
          <w:szCs w:val="16"/>
        </w:rPr>
        <w:t xml:space="preserve"> = 2,000,000)</w:t>
      </w:r>
    </w:p>
    <w:p w14:paraId="4B74F7C8" w14:textId="77777777" w:rsidR="008A0354" w:rsidRPr="00D525BE" w:rsidRDefault="008A0354" w:rsidP="008A0354">
      <w:pPr>
        <w:spacing w:after="0" w:line="240" w:lineRule="auto"/>
        <w:jc w:val="center"/>
        <w:rPr>
          <w:rFonts w:ascii="Times" w:hAnsi="Times" w:cs="Times New Roman"/>
          <w:i/>
          <w:sz w:val="16"/>
          <w:szCs w:val="16"/>
        </w:rPr>
      </w:pPr>
    </w:p>
    <w:tbl>
      <w:tblPr>
        <w:tblW w:w="0" w:type="auto"/>
        <w:jc w:val="center"/>
        <w:tblLook w:val="04A0" w:firstRow="1" w:lastRow="0" w:firstColumn="1" w:lastColumn="0" w:noHBand="0" w:noVBand="1"/>
      </w:tblPr>
      <w:tblGrid>
        <w:gridCol w:w="1361"/>
        <w:gridCol w:w="676"/>
        <w:gridCol w:w="676"/>
        <w:gridCol w:w="621"/>
        <w:gridCol w:w="621"/>
        <w:gridCol w:w="656"/>
        <w:gridCol w:w="621"/>
        <w:gridCol w:w="621"/>
        <w:gridCol w:w="621"/>
        <w:gridCol w:w="621"/>
        <w:gridCol w:w="621"/>
      </w:tblGrid>
      <w:tr w:rsidR="00E42EA4" w:rsidRPr="00D525BE" w14:paraId="319EB99D" w14:textId="77777777" w:rsidTr="00FC75B3">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center"/>
            <w:hideMark/>
          </w:tcPr>
          <w:p w14:paraId="615293A3"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cmp per item</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37F6C834"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3-way</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116B53A0"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2-way</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5D73E7B5"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hyb2</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428CE8A4"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hyb4</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32C5A5E8"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B&amp;M</w:t>
            </w:r>
          </w:p>
        </w:tc>
        <w:tc>
          <w:tcPr>
            <w:tcW w:w="0" w:type="auto"/>
            <w:tcBorders>
              <w:top w:val="single" w:sz="8" w:space="0" w:color="000000"/>
              <w:left w:val="nil"/>
              <w:bottom w:val="single" w:sz="4" w:space="0" w:color="auto"/>
              <w:right w:val="nil"/>
            </w:tcBorders>
            <w:shd w:val="clear" w:color="000000" w:fill="000000"/>
            <w:vAlign w:val="center"/>
          </w:tcPr>
          <w:p w14:paraId="637A9650" w14:textId="77777777" w:rsidR="00E42EA4" w:rsidRPr="00D525BE" w:rsidRDefault="00E42EA4" w:rsidP="00A17FF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qsort</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70E55D84"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2A4184B8"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2E8D52BF"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7EAC434C"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r>
      <w:tr w:rsidR="00E42EA4" w:rsidRPr="00D525BE" w14:paraId="091C5774"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3143916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82D0BC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32AC84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B535CCF" w14:textId="77777777" w:rsidR="00E42EA4" w:rsidRPr="00D525BE" w:rsidRDefault="00E42EA4" w:rsidP="00D640A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24.47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81C506F" w14:textId="77777777" w:rsidR="00E42EA4" w:rsidRPr="00D525BE" w:rsidRDefault="00E42EA4" w:rsidP="00D640A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23.47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14686FE" w14:textId="77777777" w:rsidR="00E42EA4" w:rsidRPr="00D525BE" w:rsidRDefault="00E42EA4" w:rsidP="00D640A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22.57</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69B5A1DA"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80F116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51B2A6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20.77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E37969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21.81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599674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19.20</w:t>
            </w:r>
          </w:p>
        </w:tc>
      </w:tr>
      <w:tr w:rsidR="00E42EA4" w:rsidRPr="00D525BE" w14:paraId="408EF259"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1F53C14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tcBorders>
              <w:top w:val="nil"/>
              <w:left w:val="nil"/>
              <w:bottom w:val="single" w:sz="4" w:space="0" w:color="auto"/>
              <w:right w:val="single" w:sz="4" w:space="0" w:color="auto"/>
            </w:tcBorders>
            <w:shd w:val="clear" w:color="auto" w:fill="auto"/>
            <w:noWrap/>
            <w:vAlign w:val="center"/>
            <w:hideMark/>
          </w:tcPr>
          <w:p w14:paraId="6B29925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22.74</w:t>
            </w:r>
          </w:p>
        </w:tc>
        <w:tc>
          <w:tcPr>
            <w:tcW w:w="0" w:type="auto"/>
            <w:tcBorders>
              <w:top w:val="nil"/>
              <w:left w:val="nil"/>
              <w:bottom w:val="single" w:sz="4" w:space="0" w:color="auto"/>
              <w:right w:val="single" w:sz="4" w:space="0" w:color="auto"/>
            </w:tcBorders>
            <w:shd w:val="clear" w:color="auto" w:fill="auto"/>
            <w:noWrap/>
            <w:vAlign w:val="center"/>
            <w:hideMark/>
          </w:tcPr>
          <w:p w14:paraId="34E0B2A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24.73</w:t>
            </w:r>
          </w:p>
        </w:tc>
        <w:tc>
          <w:tcPr>
            <w:tcW w:w="0" w:type="auto"/>
            <w:tcBorders>
              <w:top w:val="nil"/>
              <w:left w:val="nil"/>
              <w:bottom w:val="single" w:sz="4" w:space="0" w:color="auto"/>
              <w:right w:val="single" w:sz="4" w:space="0" w:color="auto"/>
            </w:tcBorders>
            <w:shd w:val="clear" w:color="auto" w:fill="auto"/>
            <w:noWrap/>
            <w:vAlign w:val="center"/>
            <w:hideMark/>
          </w:tcPr>
          <w:p w14:paraId="2B32ABC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24.70</w:t>
            </w:r>
          </w:p>
        </w:tc>
        <w:tc>
          <w:tcPr>
            <w:tcW w:w="0" w:type="auto"/>
            <w:tcBorders>
              <w:top w:val="nil"/>
              <w:left w:val="nil"/>
              <w:bottom w:val="single" w:sz="4" w:space="0" w:color="auto"/>
              <w:right w:val="single" w:sz="4" w:space="0" w:color="auto"/>
            </w:tcBorders>
            <w:shd w:val="clear" w:color="auto" w:fill="auto"/>
            <w:noWrap/>
            <w:vAlign w:val="center"/>
            <w:hideMark/>
          </w:tcPr>
          <w:p w14:paraId="51F4B57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23.41</w:t>
            </w:r>
          </w:p>
        </w:tc>
        <w:tc>
          <w:tcPr>
            <w:tcW w:w="0" w:type="auto"/>
            <w:tcBorders>
              <w:top w:val="nil"/>
              <w:left w:val="nil"/>
              <w:bottom w:val="single" w:sz="4" w:space="0" w:color="auto"/>
              <w:right w:val="single" w:sz="4" w:space="0" w:color="auto"/>
            </w:tcBorders>
            <w:shd w:val="clear" w:color="auto" w:fill="auto"/>
            <w:noWrap/>
            <w:vAlign w:val="center"/>
            <w:hideMark/>
          </w:tcPr>
          <w:p w14:paraId="33E2EE6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22.08</w:t>
            </w:r>
          </w:p>
        </w:tc>
        <w:tc>
          <w:tcPr>
            <w:tcW w:w="0" w:type="auto"/>
            <w:tcBorders>
              <w:top w:val="single" w:sz="4" w:space="0" w:color="auto"/>
              <w:left w:val="nil"/>
              <w:bottom w:val="single" w:sz="4" w:space="0" w:color="auto"/>
              <w:right w:val="single" w:sz="4" w:space="0" w:color="auto"/>
            </w:tcBorders>
            <w:vAlign w:val="center"/>
          </w:tcPr>
          <w:p w14:paraId="23E09A2B"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738A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nil"/>
              <w:left w:val="nil"/>
              <w:bottom w:val="single" w:sz="4" w:space="0" w:color="auto"/>
              <w:right w:val="single" w:sz="4" w:space="0" w:color="auto"/>
            </w:tcBorders>
            <w:shd w:val="clear" w:color="auto" w:fill="auto"/>
            <w:noWrap/>
            <w:vAlign w:val="center"/>
            <w:hideMark/>
          </w:tcPr>
          <w:p w14:paraId="3095B1D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21.09</w:t>
            </w:r>
          </w:p>
        </w:tc>
        <w:tc>
          <w:tcPr>
            <w:tcW w:w="0" w:type="auto"/>
            <w:tcBorders>
              <w:top w:val="nil"/>
              <w:left w:val="nil"/>
              <w:bottom w:val="single" w:sz="4" w:space="0" w:color="auto"/>
              <w:right w:val="single" w:sz="4" w:space="0" w:color="auto"/>
            </w:tcBorders>
            <w:shd w:val="clear" w:color="auto" w:fill="auto"/>
            <w:noWrap/>
            <w:vAlign w:val="center"/>
            <w:hideMark/>
          </w:tcPr>
          <w:p w14:paraId="79D373A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22.22</w:t>
            </w:r>
          </w:p>
        </w:tc>
        <w:tc>
          <w:tcPr>
            <w:tcW w:w="0" w:type="auto"/>
            <w:tcBorders>
              <w:top w:val="nil"/>
              <w:left w:val="nil"/>
              <w:bottom w:val="single" w:sz="4" w:space="0" w:color="auto"/>
              <w:right w:val="single" w:sz="4" w:space="0" w:color="auto"/>
            </w:tcBorders>
            <w:shd w:val="clear" w:color="auto" w:fill="auto"/>
            <w:noWrap/>
            <w:vAlign w:val="center"/>
            <w:hideMark/>
          </w:tcPr>
          <w:p w14:paraId="400951A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74CDEE30"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46F4296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FE4616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22.92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7798D3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D2BB79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130288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23.50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F8F8DB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22.07</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313DB5E6"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77811E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453CF3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E40DEE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9B3764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6FBD4AA8"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1B37AAA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tcBorders>
              <w:top w:val="nil"/>
              <w:left w:val="nil"/>
              <w:bottom w:val="single" w:sz="4" w:space="0" w:color="auto"/>
              <w:right w:val="single" w:sz="4" w:space="0" w:color="auto"/>
            </w:tcBorders>
            <w:shd w:val="clear" w:color="auto" w:fill="auto"/>
            <w:noWrap/>
            <w:vAlign w:val="center"/>
            <w:hideMark/>
          </w:tcPr>
          <w:p w14:paraId="419A0B2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22.79</w:t>
            </w:r>
          </w:p>
        </w:tc>
        <w:tc>
          <w:tcPr>
            <w:tcW w:w="0" w:type="auto"/>
            <w:tcBorders>
              <w:top w:val="nil"/>
              <w:left w:val="nil"/>
              <w:bottom w:val="single" w:sz="4" w:space="0" w:color="auto"/>
              <w:right w:val="single" w:sz="4" w:space="0" w:color="auto"/>
            </w:tcBorders>
            <w:shd w:val="clear" w:color="auto" w:fill="auto"/>
            <w:noWrap/>
            <w:vAlign w:val="center"/>
            <w:hideMark/>
          </w:tcPr>
          <w:p w14:paraId="4DAAAC2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24.83</w:t>
            </w:r>
          </w:p>
        </w:tc>
        <w:tc>
          <w:tcPr>
            <w:tcW w:w="0" w:type="auto"/>
            <w:tcBorders>
              <w:top w:val="nil"/>
              <w:left w:val="nil"/>
              <w:bottom w:val="single" w:sz="4" w:space="0" w:color="auto"/>
              <w:right w:val="single" w:sz="4" w:space="0" w:color="auto"/>
            </w:tcBorders>
            <w:shd w:val="clear" w:color="auto" w:fill="auto"/>
            <w:noWrap/>
            <w:vAlign w:val="center"/>
            <w:hideMark/>
          </w:tcPr>
          <w:p w14:paraId="279A93C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24.79</w:t>
            </w:r>
          </w:p>
        </w:tc>
        <w:tc>
          <w:tcPr>
            <w:tcW w:w="0" w:type="auto"/>
            <w:tcBorders>
              <w:top w:val="nil"/>
              <w:left w:val="nil"/>
              <w:bottom w:val="single" w:sz="4" w:space="0" w:color="auto"/>
              <w:right w:val="single" w:sz="4" w:space="0" w:color="auto"/>
            </w:tcBorders>
            <w:shd w:val="clear" w:color="auto" w:fill="auto"/>
            <w:noWrap/>
            <w:vAlign w:val="center"/>
            <w:hideMark/>
          </w:tcPr>
          <w:p w14:paraId="70251E8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23.51</w:t>
            </w:r>
          </w:p>
        </w:tc>
        <w:tc>
          <w:tcPr>
            <w:tcW w:w="0" w:type="auto"/>
            <w:tcBorders>
              <w:top w:val="nil"/>
              <w:left w:val="nil"/>
              <w:bottom w:val="single" w:sz="4" w:space="0" w:color="auto"/>
              <w:right w:val="single" w:sz="4" w:space="0" w:color="auto"/>
            </w:tcBorders>
            <w:shd w:val="clear" w:color="auto" w:fill="auto"/>
            <w:noWrap/>
            <w:vAlign w:val="center"/>
            <w:hideMark/>
          </w:tcPr>
          <w:p w14:paraId="5B11E37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22.08</w:t>
            </w:r>
          </w:p>
        </w:tc>
        <w:tc>
          <w:tcPr>
            <w:tcW w:w="0" w:type="auto"/>
            <w:tcBorders>
              <w:top w:val="single" w:sz="4" w:space="0" w:color="auto"/>
              <w:left w:val="nil"/>
              <w:bottom w:val="single" w:sz="4" w:space="0" w:color="auto"/>
              <w:right w:val="single" w:sz="4" w:space="0" w:color="auto"/>
            </w:tcBorders>
            <w:vAlign w:val="center"/>
          </w:tcPr>
          <w:p w14:paraId="584FF06B"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72ED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nil"/>
              <w:left w:val="nil"/>
              <w:bottom w:val="single" w:sz="4" w:space="0" w:color="auto"/>
              <w:right w:val="single" w:sz="4" w:space="0" w:color="auto"/>
            </w:tcBorders>
            <w:shd w:val="clear" w:color="auto" w:fill="auto"/>
            <w:noWrap/>
            <w:vAlign w:val="center"/>
            <w:hideMark/>
          </w:tcPr>
          <w:p w14:paraId="2D5B914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21.09</w:t>
            </w:r>
          </w:p>
        </w:tc>
        <w:tc>
          <w:tcPr>
            <w:tcW w:w="0" w:type="auto"/>
            <w:tcBorders>
              <w:top w:val="nil"/>
              <w:left w:val="nil"/>
              <w:bottom w:val="single" w:sz="4" w:space="0" w:color="auto"/>
              <w:right w:val="single" w:sz="4" w:space="0" w:color="auto"/>
            </w:tcBorders>
            <w:shd w:val="clear" w:color="auto" w:fill="auto"/>
            <w:noWrap/>
            <w:vAlign w:val="center"/>
            <w:hideMark/>
          </w:tcPr>
          <w:p w14:paraId="2CE1B8C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22.16</w:t>
            </w:r>
          </w:p>
        </w:tc>
        <w:tc>
          <w:tcPr>
            <w:tcW w:w="0" w:type="auto"/>
            <w:tcBorders>
              <w:top w:val="nil"/>
              <w:left w:val="nil"/>
              <w:bottom w:val="single" w:sz="4" w:space="0" w:color="auto"/>
              <w:right w:val="single" w:sz="4" w:space="0" w:color="auto"/>
            </w:tcBorders>
            <w:shd w:val="clear" w:color="auto" w:fill="auto"/>
            <w:noWrap/>
            <w:vAlign w:val="center"/>
            <w:hideMark/>
          </w:tcPr>
          <w:p w14:paraId="6A7A453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633E6E09"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4BE5F16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F6B360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22.95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F040E5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9A820F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2055E0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23.48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2F4F22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22.13</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29FACA8B"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538F11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485DAD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E2961F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4A118B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19FB119C"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6D1040C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tcBorders>
              <w:top w:val="nil"/>
              <w:left w:val="nil"/>
              <w:bottom w:val="single" w:sz="4" w:space="0" w:color="auto"/>
              <w:right w:val="single" w:sz="4" w:space="0" w:color="auto"/>
            </w:tcBorders>
            <w:shd w:val="clear" w:color="auto" w:fill="auto"/>
            <w:noWrap/>
            <w:vAlign w:val="center"/>
            <w:hideMark/>
          </w:tcPr>
          <w:p w14:paraId="23923FF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13.65</w:t>
            </w:r>
          </w:p>
        </w:tc>
        <w:tc>
          <w:tcPr>
            <w:tcW w:w="0" w:type="auto"/>
            <w:tcBorders>
              <w:top w:val="nil"/>
              <w:left w:val="nil"/>
              <w:bottom w:val="single" w:sz="4" w:space="0" w:color="auto"/>
              <w:right w:val="single" w:sz="4" w:space="0" w:color="auto"/>
            </w:tcBorders>
            <w:shd w:val="clear" w:color="auto" w:fill="auto"/>
            <w:noWrap/>
            <w:vAlign w:val="center"/>
            <w:hideMark/>
          </w:tcPr>
          <w:p w14:paraId="3CAD357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16.64</w:t>
            </w:r>
          </w:p>
        </w:tc>
        <w:tc>
          <w:tcPr>
            <w:tcW w:w="0" w:type="auto"/>
            <w:tcBorders>
              <w:top w:val="nil"/>
              <w:left w:val="nil"/>
              <w:bottom w:val="single" w:sz="4" w:space="0" w:color="auto"/>
              <w:right w:val="single" w:sz="4" w:space="0" w:color="auto"/>
            </w:tcBorders>
            <w:shd w:val="clear" w:color="auto" w:fill="auto"/>
            <w:noWrap/>
            <w:vAlign w:val="center"/>
            <w:hideMark/>
          </w:tcPr>
          <w:p w14:paraId="5BE8A8F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14.63</w:t>
            </w:r>
          </w:p>
        </w:tc>
        <w:tc>
          <w:tcPr>
            <w:tcW w:w="0" w:type="auto"/>
            <w:tcBorders>
              <w:top w:val="nil"/>
              <w:left w:val="nil"/>
              <w:bottom w:val="single" w:sz="4" w:space="0" w:color="auto"/>
              <w:right w:val="single" w:sz="4" w:space="0" w:color="auto"/>
            </w:tcBorders>
            <w:shd w:val="clear" w:color="auto" w:fill="auto"/>
            <w:noWrap/>
            <w:vAlign w:val="center"/>
            <w:hideMark/>
          </w:tcPr>
          <w:p w14:paraId="07A6CEF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14.06</w:t>
            </w:r>
          </w:p>
        </w:tc>
        <w:tc>
          <w:tcPr>
            <w:tcW w:w="0" w:type="auto"/>
            <w:tcBorders>
              <w:top w:val="nil"/>
              <w:left w:val="nil"/>
              <w:bottom w:val="single" w:sz="4" w:space="0" w:color="auto"/>
              <w:right w:val="single" w:sz="4" w:space="0" w:color="auto"/>
            </w:tcBorders>
            <w:shd w:val="clear" w:color="auto" w:fill="auto"/>
            <w:noWrap/>
            <w:vAlign w:val="center"/>
            <w:hideMark/>
          </w:tcPr>
          <w:p w14:paraId="255DCAC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13.30</w:t>
            </w:r>
          </w:p>
        </w:tc>
        <w:tc>
          <w:tcPr>
            <w:tcW w:w="0" w:type="auto"/>
            <w:tcBorders>
              <w:top w:val="single" w:sz="4" w:space="0" w:color="auto"/>
              <w:left w:val="nil"/>
              <w:bottom w:val="single" w:sz="4" w:space="0" w:color="auto"/>
              <w:right w:val="single" w:sz="4" w:space="0" w:color="auto"/>
            </w:tcBorders>
            <w:vAlign w:val="center"/>
          </w:tcPr>
          <w:p w14:paraId="1A38AB87"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18.89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2A3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15.89</w:t>
            </w:r>
          </w:p>
        </w:tc>
        <w:tc>
          <w:tcPr>
            <w:tcW w:w="0" w:type="auto"/>
            <w:tcBorders>
              <w:top w:val="nil"/>
              <w:left w:val="nil"/>
              <w:bottom w:val="single" w:sz="4" w:space="0" w:color="auto"/>
              <w:right w:val="single" w:sz="4" w:space="0" w:color="auto"/>
            </w:tcBorders>
            <w:shd w:val="clear" w:color="auto" w:fill="auto"/>
            <w:noWrap/>
            <w:vAlign w:val="center"/>
            <w:hideMark/>
          </w:tcPr>
          <w:p w14:paraId="5F75677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15.23</w:t>
            </w:r>
          </w:p>
        </w:tc>
        <w:tc>
          <w:tcPr>
            <w:tcW w:w="0" w:type="auto"/>
            <w:tcBorders>
              <w:top w:val="nil"/>
              <w:left w:val="nil"/>
              <w:bottom w:val="single" w:sz="4" w:space="0" w:color="auto"/>
              <w:right w:val="single" w:sz="4" w:space="0" w:color="auto"/>
            </w:tcBorders>
            <w:shd w:val="clear" w:color="auto" w:fill="auto"/>
            <w:noWrap/>
            <w:vAlign w:val="center"/>
            <w:hideMark/>
          </w:tcPr>
          <w:p w14:paraId="360EC76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16.17</w:t>
            </w:r>
          </w:p>
        </w:tc>
        <w:tc>
          <w:tcPr>
            <w:tcW w:w="0" w:type="auto"/>
            <w:tcBorders>
              <w:top w:val="nil"/>
              <w:left w:val="nil"/>
              <w:bottom w:val="single" w:sz="4" w:space="0" w:color="auto"/>
              <w:right w:val="single" w:sz="4" w:space="0" w:color="auto"/>
            </w:tcBorders>
            <w:shd w:val="clear" w:color="auto" w:fill="auto"/>
            <w:noWrap/>
            <w:vAlign w:val="center"/>
            <w:hideMark/>
          </w:tcPr>
          <w:p w14:paraId="700564D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14.19</w:t>
            </w:r>
          </w:p>
        </w:tc>
      </w:tr>
      <w:tr w:rsidR="00E42EA4" w:rsidRPr="00D525BE" w14:paraId="13A02A35"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4FDF3E7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26BA52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6AADDA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22.86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405EA0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1F07F7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255C48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20.59</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2F623F66"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727054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F02C6E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894FEF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705C69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r>
      <w:tr w:rsidR="00E42EA4" w:rsidRPr="00D525BE" w14:paraId="6A9D5FC1"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027FF23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tcBorders>
              <w:top w:val="nil"/>
              <w:left w:val="nil"/>
              <w:bottom w:val="single" w:sz="4" w:space="0" w:color="auto"/>
              <w:right w:val="single" w:sz="4" w:space="0" w:color="auto"/>
            </w:tcBorders>
            <w:shd w:val="clear" w:color="auto" w:fill="auto"/>
            <w:noWrap/>
            <w:vAlign w:val="center"/>
            <w:hideMark/>
          </w:tcPr>
          <w:p w14:paraId="017B31D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18.78</w:t>
            </w:r>
          </w:p>
        </w:tc>
        <w:tc>
          <w:tcPr>
            <w:tcW w:w="0" w:type="auto"/>
            <w:tcBorders>
              <w:top w:val="nil"/>
              <w:left w:val="nil"/>
              <w:bottom w:val="single" w:sz="4" w:space="0" w:color="auto"/>
              <w:right w:val="single" w:sz="4" w:space="0" w:color="auto"/>
            </w:tcBorders>
            <w:shd w:val="clear" w:color="auto" w:fill="auto"/>
            <w:noWrap/>
            <w:vAlign w:val="center"/>
            <w:hideMark/>
          </w:tcPr>
          <w:p w14:paraId="6E330DF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22.51</w:t>
            </w:r>
          </w:p>
        </w:tc>
        <w:tc>
          <w:tcPr>
            <w:tcW w:w="0" w:type="auto"/>
            <w:tcBorders>
              <w:top w:val="nil"/>
              <w:left w:val="nil"/>
              <w:bottom w:val="single" w:sz="4" w:space="0" w:color="auto"/>
              <w:right w:val="single" w:sz="4" w:space="0" w:color="auto"/>
            </w:tcBorders>
            <w:shd w:val="clear" w:color="auto" w:fill="auto"/>
            <w:noWrap/>
            <w:vAlign w:val="center"/>
            <w:hideMark/>
          </w:tcPr>
          <w:p w14:paraId="37ABDB4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19.36</w:t>
            </w:r>
          </w:p>
        </w:tc>
        <w:tc>
          <w:tcPr>
            <w:tcW w:w="0" w:type="auto"/>
            <w:tcBorders>
              <w:top w:val="nil"/>
              <w:left w:val="nil"/>
              <w:bottom w:val="single" w:sz="4" w:space="0" w:color="auto"/>
              <w:right w:val="single" w:sz="4" w:space="0" w:color="auto"/>
            </w:tcBorders>
            <w:shd w:val="clear" w:color="auto" w:fill="auto"/>
            <w:noWrap/>
            <w:vAlign w:val="center"/>
            <w:hideMark/>
          </w:tcPr>
          <w:p w14:paraId="5707E0B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18.91</w:t>
            </w:r>
          </w:p>
        </w:tc>
        <w:tc>
          <w:tcPr>
            <w:tcW w:w="0" w:type="auto"/>
            <w:tcBorders>
              <w:top w:val="nil"/>
              <w:left w:val="nil"/>
              <w:bottom w:val="single" w:sz="4" w:space="0" w:color="auto"/>
              <w:right w:val="single" w:sz="4" w:space="0" w:color="auto"/>
            </w:tcBorders>
            <w:shd w:val="clear" w:color="auto" w:fill="auto"/>
            <w:noWrap/>
            <w:vAlign w:val="center"/>
            <w:hideMark/>
          </w:tcPr>
          <w:p w14:paraId="6445004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20.44</w:t>
            </w:r>
          </w:p>
        </w:tc>
        <w:tc>
          <w:tcPr>
            <w:tcW w:w="0" w:type="auto"/>
            <w:tcBorders>
              <w:top w:val="single" w:sz="4" w:space="0" w:color="auto"/>
              <w:left w:val="nil"/>
              <w:bottom w:val="single" w:sz="4" w:space="0" w:color="auto"/>
              <w:right w:val="single" w:sz="4" w:space="0" w:color="auto"/>
            </w:tcBorders>
            <w:vAlign w:val="center"/>
          </w:tcPr>
          <w:p w14:paraId="4629AE24"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A73F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4.67</w:t>
            </w:r>
          </w:p>
        </w:tc>
        <w:tc>
          <w:tcPr>
            <w:tcW w:w="0" w:type="auto"/>
            <w:tcBorders>
              <w:top w:val="nil"/>
              <w:left w:val="nil"/>
              <w:bottom w:val="single" w:sz="4" w:space="0" w:color="auto"/>
              <w:right w:val="single" w:sz="4" w:space="0" w:color="auto"/>
            </w:tcBorders>
            <w:shd w:val="clear" w:color="auto" w:fill="auto"/>
            <w:noWrap/>
            <w:vAlign w:val="center"/>
            <w:hideMark/>
          </w:tcPr>
          <w:p w14:paraId="540ECEB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4.05</w:t>
            </w:r>
          </w:p>
        </w:tc>
        <w:tc>
          <w:tcPr>
            <w:tcW w:w="0" w:type="auto"/>
            <w:tcBorders>
              <w:top w:val="nil"/>
              <w:left w:val="nil"/>
              <w:bottom w:val="single" w:sz="4" w:space="0" w:color="auto"/>
              <w:right w:val="single" w:sz="4" w:space="0" w:color="auto"/>
            </w:tcBorders>
            <w:shd w:val="clear" w:color="auto" w:fill="auto"/>
            <w:noWrap/>
            <w:vAlign w:val="center"/>
            <w:hideMark/>
          </w:tcPr>
          <w:p w14:paraId="571D77C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4.49</w:t>
            </w:r>
          </w:p>
        </w:tc>
        <w:tc>
          <w:tcPr>
            <w:tcW w:w="0" w:type="auto"/>
            <w:tcBorders>
              <w:top w:val="nil"/>
              <w:left w:val="nil"/>
              <w:bottom w:val="single" w:sz="4" w:space="0" w:color="auto"/>
              <w:right w:val="single" w:sz="4" w:space="0" w:color="auto"/>
            </w:tcBorders>
            <w:shd w:val="clear" w:color="auto" w:fill="auto"/>
            <w:noWrap/>
            <w:vAlign w:val="center"/>
            <w:hideMark/>
          </w:tcPr>
          <w:p w14:paraId="208A098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4.16</w:t>
            </w:r>
          </w:p>
        </w:tc>
      </w:tr>
      <w:tr w:rsidR="00E42EA4" w:rsidRPr="00D525BE" w14:paraId="76463FEF"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326F60C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5E0A12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6.65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59481A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6.39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D3FE8E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6.46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7D7711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6.58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F1B352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19.90</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41D42923"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9.32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33AEE1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6CDDCE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2A041E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90CAC9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0.89</w:t>
            </w:r>
          </w:p>
        </w:tc>
      </w:tr>
      <w:tr w:rsidR="00E42EA4" w:rsidRPr="00D525BE" w14:paraId="1784B4CA"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000FAE0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tcBorders>
              <w:top w:val="nil"/>
              <w:left w:val="nil"/>
              <w:bottom w:val="single" w:sz="4" w:space="0" w:color="auto"/>
              <w:right w:val="single" w:sz="4" w:space="0" w:color="auto"/>
            </w:tcBorders>
            <w:shd w:val="clear" w:color="auto" w:fill="auto"/>
            <w:noWrap/>
            <w:vAlign w:val="center"/>
            <w:hideMark/>
          </w:tcPr>
          <w:p w14:paraId="74944CA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19.07</w:t>
            </w:r>
          </w:p>
        </w:tc>
        <w:tc>
          <w:tcPr>
            <w:tcW w:w="0" w:type="auto"/>
            <w:tcBorders>
              <w:top w:val="nil"/>
              <w:left w:val="nil"/>
              <w:bottom w:val="single" w:sz="4" w:space="0" w:color="auto"/>
              <w:right w:val="single" w:sz="4" w:space="0" w:color="auto"/>
            </w:tcBorders>
            <w:shd w:val="clear" w:color="auto" w:fill="auto"/>
            <w:noWrap/>
            <w:vAlign w:val="center"/>
            <w:hideMark/>
          </w:tcPr>
          <w:p w14:paraId="784CD9F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20.54</w:t>
            </w:r>
          </w:p>
        </w:tc>
        <w:tc>
          <w:tcPr>
            <w:tcW w:w="0" w:type="auto"/>
            <w:tcBorders>
              <w:top w:val="nil"/>
              <w:left w:val="nil"/>
              <w:bottom w:val="single" w:sz="4" w:space="0" w:color="auto"/>
              <w:right w:val="single" w:sz="4" w:space="0" w:color="auto"/>
            </w:tcBorders>
            <w:shd w:val="clear" w:color="auto" w:fill="auto"/>
            <w:noWrap/>
            <w:vAlign w:val="center"/>
            <w:hideMark/>
          </w:tcPr>
          <w:p w14:paraId="37539F3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20.48</w:t>
            </w:r>
          </w:p>
        </w:tc>
        <w:tc>
          <w:tcPr>
            <w:tcW w:w="0" w:type="auto"/>
            <w:tcBorders>
              <w:top w:val="nil"/>
              <w:left w:val="nil"/>
              <w:bottom w:val="single" w:sz="4" w:space="0" w:color="auto"/>
              <w:right w:val="single" w:sz="4" w:space="0" w:color="auto"/>
            </w:tcBorders>
            <w:shd w:val="clear" w:color="auto" w:fill="auto"/>
            <w:noWrap/>
            <w:vAlign w:val="center"/>
            <w:hideMark/>
          </w:tcPr>
          <w:p w14:paraId="1E0F046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19.49</w:t>
            </w:r>
          </w:p>
        </w:tc>
        <w:tc>
          <w:tcPr>
            <w:tcW w:w="0" w:type="auto"/>
            <w:tcBorders>
              <w:top w:val="nil"/>
              <w:left w:val="nil"/>
              <w:bottom w:val="single" w:sz="4" w:space="0" w:color="auto"/>
              <w:right w:val="single" w:sz="4" w:space="0" w:color="auto"/>
            </w:tcBorders>
            <w:shd w:val="clear" w:color="auto" w:fill="auto"/>
            <w:noWrap/>
            <w:vAlign w:val="center"/>
            <w:hideMark/>
          </w:tcPr>
          <w:p w14:paraId="4127AE1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21.61</w:t>
            </w:r>
          </w:p>
        </w:tc>
        <w:tc>
          <w:tcPr>
            <w:tcW w:w="0" w:type="auto"/>
            <w:tcBorders>
              <w:top w:val="single" w:sz="4" w:space="0" w:color="auto"/>
              <w:left w:val="nil"/>
              <w:bottom w:val="single" w:sz="4" w:space="0" w:color="auto"/>
              <w:right w:val="single" w:sz="4" w:space="0" w:color="auto"/>
            </w:tcBorders>
            <w:vAlign w:val="center"/>
          </w:tcPr>
          <w:p w14:paraId="2A4E92AE"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DED6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8.52</w:t>
            </w:r>
          </w:p>
        </w:tc>
        <w:tc>
          <w:tcPr>
            <w:tcW w:w="0" w:type="auto"/>
            <w:tcBorders>
              <w:top w:val="nil"/>
              <w:left w:val="nil"/>
              <w:bottom w:val="single" w:sz="4" w:space="0" w:color="auto"/>
              <w:right w:val="single" w:sz="4" w:space="0" w:color="auto"/>
            </w:tcBorders>
            <w:shd w:val="clear" w:color="auto" w:fill="auto"/>
            <w:noWrap/>
            <w:vAlign w:val="center"/>
            <w:hideMark/>
          </w:tcPr>
          <w:p w14:paraId="6568B01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7.18</w:t>
            </w:r>
          </w:p>
        </w:tc>
        <w:tc>
          <w:tcPr>
            <w:tcW w:w="0" w:type="auto"/>
            <w:tcBorders>
              <w:top w:val="nil"/>
              <w:left w:val="nil"/>
              <w:bottom w:val="single" w:sz="4" w:space="0" w:color="auto"/>
              <w:right w:val="single" w:sz="4" w:space="0" w:color="auto"/>
            </w:tcBorders>
            <w:shd w:val="clear" w:color="auto" w:fill="auto"/>
            <w:noWrap/>
            <w:vAlign w:val="center"/>
            <w:hideMark/>
          </w:tcPr>
          <w:p w14:paraId="7C37C32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8.43</w:t>
            </w:r>
          </w:p>
        </w:tc>
        <w:tc>
          <w:tcPr>
            <w:tcW w:w="0" w:type="auto"/>
            <w:tcBorders>
              <w:top w:val="nil"/>
              <w:left w:val="nil"/>
              <w:bottom w:val="single" w:sz="4" w:space="0" w:color="auto"/>
              <w:right w:val="single" w:sz="4" w:space="0" w:color="auto"/>
            </w:tcBorders>
            <w:shd w:val="clear" w:color="auto" w:fill="auto"/>
            <w:noWrap/>
            <w:vAlign w:val="center"/>
            <w:hideMark/>
          </w:tcPr>
          <w:p w14:paraId="0247CCB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6.71</w:t>
            </w:r>
          </w:p>
        </w:tc>
      </w:tr>
      <w:tr w:rsidR="00E42EA4" w:rsidRPr="00D525BE" w14:paraId="5ED568E3"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591860F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74D657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20.26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F3B19E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95D237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20.53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52715D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20.85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77E22D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20.63</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7D0A5E80"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1D845A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5.40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0F4893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0408DE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7915E2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4.99</w:t>
            </w:r>
          </w:p>
        </w:tc>
      </w:tr>
      <w:tr w:rsidR="00E42EA4" w:rsidRPr="00D525BE" w14:paraId="463AD520"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3C25B63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tcBorders>
              <w:top w:val="nil"/>
              <w:left w:val="nil"/>
              <w:bottom w:val="single" w:sz="4" w:space="0" w:color="auto"/>
              <w:right w:val="single" w:sz="4" w:space="0" w:color="auto"/>
            </w:tcBorders>
            <w:shd w:val="clear" w:color="auto" w:fill="auto"/>
            <w:noWrap/>
            <w:vAlign w:val="center"/>
            <w:hideMark/>
          </w:tcPr>
          <w:p w14:paraId="0DCB349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47AD66F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6252D61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1EECD09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7E0B9B6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19.69</w:t>
            </w:r>
          </w:p>
        </w:tc>
        <w:tc>
          <w:tcPr>
            <w:tcW w:w="0" w:type="auto"/>
            <w:tcBorders>
              <w:top w:val="single" w:sz="4" w:space="0" w:color="auto"/>
              <w:left w:val="nil"/>
              <w:bottom w:val="single" w:sz="4" w:space="0" w:color="auto"/>
              <w:right w:val="single" w:sz="4" w:space="0" w:color="auto"/>
            </w:tcBorders>
            <w:vAlign w:val="center"/>
          </w:tcPr>
          <w:p w14:paraId="1E54C69C"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4179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14:paraId="7619587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14:paraId="4564977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14:paraId="3F12906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r>
      <w:tr w:rsidR="00E42EA4" w:rsidRPr="00D525BE" w14:paraId="4E839C4B" w14:textId="77777777" w:rsidTr="00A17FFC">
        <w:trPr>
          <w:trHeight w:val="300"/>
          <w:jc w:val="center"/>
        </w:trPr>
        <w:tc>
          <w:tcPr>
            <w:tcW w:w="0" w:type="auto"/>
            <w:tcBorders>
              <w:top w:val="single" w:sz="4" w:space="0" w:color="auto"/>
              <w:left w:val="single" w:sz="4" w:space="0" w:color="000000"/>
              <w:bottom w:val="single" w:sz="4" w:space="0" w:color="000000"/>
              <w:right w:val="single" w:sz="4" w:space="0" w:color="000000"/>
            </w:tcBorders>
            <w:shd w:val="clear" w:color="D8D8D8" w:fill="D8D8D8"/>
            <w:noWrap/>
            <w:vAlign w:val="center"/>
            <w:hideMark/>
          </w:tcPr>
          <w:p w14:paraId="5A0F035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Average cmp</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CFF1A5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17.64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1A21BE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3152B6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18.56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E2F215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17.96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11F5B1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20.09</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2AF6D362"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15.81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A180F6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813954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251D50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8653A8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11.14</w:t>
            </w:r>
          </w:p>
        </w:tc>
      </w:tr>
    </w:tbl>
    <w:p w14:paraId="2A0FD31F" w14:textId="77777777" w:rsidR="008A0354" w:rsidRPr="00D525BE" w:rsidRDefault="008A0354">
      <w:pPr>
        <w:spacing w:after="0" w:line="240" w:lineRule="auto"/>
        <w:rPr>
          <w:rFonts w:ascii="Times" w:hAnsi="Times" w:cs="Times New Roman"/>
          <w:sz w:val="20"/>
          <w:szCs w:val="20"/>
        </w:rPr>
      </w:pPr>
    </w:p>
    <w:p w14:paraId="3C2318FD" w14:textId="77777777" w:rsidR="00FC75B3" w:rsidRPr="00D525BE" w:rsidRDefault="00FC75B3" w:rsidP="00FC75B3">
      <w:pPr>
        <w:spacing w:after="0" w:line="240" w:lineRule="auto"/>
        <w:rPr>
          <w:rFonts w:ascii="Times" w:hAnsi="Times" w:cs="Times New Roman"/>
          <w:sz w:val="20"/>
          <w:szCs w:val="20"/>
        </w:rPr>
      </w:pPr>
    </w:p>
    <w:p w14:paraId="29827BC0" w14:textId="12FFDB8F" w:rsidR="00FC75B3" w:rsidRPr="00D525BE" w:rsidRDefault="00FC75B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As an approximation, we may assume that the number of comparisons is defined by a function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sn</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tn</w:t>
      </w:r>
      <w:r w:rsidRPr="00D525BE">
        <w:rPr>
          <w:rFonts w:ascii="Times" w:hAnsi="Times" w:cs="Times New Roman"/>
          <w:sz w:val="20"/>
          <w:szCs w:val="20"/>
        </w:rPr>
        <w:t xml:space="preserve"> on an input array of </w:t>
      </w:r>
      <w:r w:rsidRPr="00D525BE">
        <w:rPr>
          <w:rFonts w:ascii="Times" w:hAnsi="Times" w:cs="Times New Roman"/>
          <w:i/>
          <w:sz w:val="20"/>
          <w:szCs w:val="20"/>
        </w:rPr>
        <w:t>n</w:t>
      </w:r>
      <w:r w:rsidRPr="00D525BE">
        <w:rPr>
          <w:rFonts w:ascii="Times" w:hAnsi="Times" w:cs="Times New Roman"/>
          <w:sz w:val="20"/>
          <w:szCs w:val="20"/>
        </w:rPr>
        <w:t xml:space="preserve"> elements, where </w:t>
      </w:r>
      <w:r w:rsidRPr="00D525BE">
        <w:rPr>
          <w:rFonts w:ascii="Times" w:hAnsi="Times" w:cs="Times New Roman"/>
          <w:i/>
          <w:sz w:val="20"/>
          <w:szCs w:val="20"/>
        </w:rPr>
        <w:t>s</w:t>
      </w:r>
      <w:r w:rsidRPr="00D525BE">
        <w:rPr>
          <w:rFonts w:ascii="Times" w:hAnsi="Times" w:cs="Times New Roman"/>
          <w:sz w:val="20"/>
          <w:szCs w:val="20"/>
        </w:rPr>
        <w:t xml:space="preserve"> and </w:t>
      </w:r>
      <w:r w:rsidRPr="00D525BE">
        <w:rPr>
          <w:rFonts w:ascii="Times" w:hAnsi="Times" w:cs="Times New Roman"/>
          <w:i/>
          <w:sz w:val="20"/>
          <w:szCs w:val="20"/>
        </w:rPr>
        <w:t>t</w:t>
      </w:r>
      <w:r w:rsidRPr="00D525BE">
        <w:rPr>
          <w:rFonts w:ascii="Times" w:hAnsi="Times" w:cs="Times New Roman"/>
          <w:sz w:val="20"/>
          <w:szCs w:val="20"/>
        </w:rPr>
        <w:t xml:space="preserve"> are constants. </w:t>
      </w:r>
      <w:ins w:id="590" w:author="Hantao" w:date="2021-03-17T12:44:00Z">
        <w:r w:rsidR="00A0670E">
          <w:rPr>
            <w:rFonts w:ascii="Times" w:hAnsi="Times" w:cs="Times New Roman"/>
            <w:sz w:val="20"/>
            <w:szCs w:val="20"/>
          </w:rPr>
          <w:t>T</w:t>
        </w:r>
        <w:r w:rsidR="00A0670E" w:rsidRPr="00D525BE">
          <w:rPr>
            <w:rFonts w:ascii="Times" w:hAnsi="Times" w:cs="Times New Roman"/>
            <w:sz w:val="20"/>
            <w:szCs w:val="20"/>
          </w:rPr>
          <w:t>he number of comparisons per item</w:t>
        </w:r>
        <w:r w:rsidR="00A0670E">
          <w:rPr>
            <w:rFonts w:ascii="Times" w:hAnsi="Times" w:cs="Times New Roman"/>
            <w:sz w:val="20"/>
            <w:szCs w:val="20"/>
          </w:rPr>
          <w:t xml:space="preserve"> is</w:t>
        </w:r>
      </w:ins>
      <w:del w:id="591" w:author="Hantao" w:date="2021-03-17T12:44:00Z">
        <w:r w:rsidRPr="00D525BE" w:rsidDel="00A0670E">
          <w:rPr>
            <w:rFonts w:ascii="Times" w:hAnsi="Times" w:cs="Times New Roman"/>
            <w:sz w:val="20"/>
            <w:szCs w:val="20"/>
          </w:rPr>
          <w:delText>Let</w:delText>
        </w:r>
      </w:del>
      <w:r w:rsidRPr="00D525BE">
        <w:rPr>
          <w:rFonts w:ascii="Times" w:hAnsi="Times" w:cs="Times New Roman"/>
          <w:sz w:val="20"/>
          <w:szCs w:val="20"/>
        </w:rPr>
        <w:t xml:space="preserve"> </w:t>
      </w:r>
      <w:r w:rsidRPr="00D525BE">
        <w:rPr>
          <w:rFonts w:ascii="Times" w:hAnsi="Times" w:cs="Times New Roman"/>
          <w:i/>
          <w:sz w:val="20"/>
          <w:szCs w:val="20"/>
        </w:rPr>
        <w:t>g</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s</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t</w:t>
      </w:r>
      <w:del w:id="592" w:author="Hantao" w:date="2021-03-17T12:44:00Z">
        <w:r w:rsidRPr="00D525BE" w:rsidDel="00A0670E">
          <w:rPr>
            <w:rFonts w:ascii="Times" w:hAnsi="Times" w:cs="Times New Roman"/>
            <w:sz w:val="20"/>
            <w:szCs w:val="20"/>
          </w:rPr>
          <w:delText>, the number of comparisons per item</w:delText>
        </w:r>
      </w:del>
      <w:r w:rsidRPr="00D525BE">
        <w:rPr>
          <w:rFonts w:ascii="Times" w:hAnsi="Times" w:cs="Times New Roman"/>
          <w:sz w:val="20"/>
          <w:szCs w:val="20"/>
        </w:rPr>
        <w:t>, which happens to be a line on log(</w:t>
      </w:r>
      <w:r w:rsidRPr="00D525BE">
        <w:rPr>
          <w:rFonts w:ascii="Times" w:hAnsi="Times" w:cs="Times New Roman"/>
          <w:i/>
          <w:sz w:val="20"/>
          <w:szCs w:val="20"/>
        </w:rPr>
        <w:t>n</w:t>
      </w:r>
      <w:r w:rsidRPr="00D525BE">
        <w:rPr>
          <w:rFonts w:ascii="Times" w:hAnsi="Times" w:cs="Times New Roman"/>
          <w:sz w:val="20"/>
          <w:szCs w:val="20"/>
        </w:rPr>
        <w:t xml:space="preserve">). To determine the values of </w:t>
      </w:r>
      <w:r w:rsidRPr="00D525BE">
        <w:rPr>
          <w:rFonts w:ascii="Times" w:hAnsi="Times" w:cs="Times New Roman"/>
          <w:i/>
          <w:sz w:val="20"/>
          <w:szCs w:val="20"/>
        </w:rPr>
        <w:t>s</w:t>
      </w:r>
      <w:r w:rsidRPr="00D525BE">
        <w:rPr>
          <w:rFonts w:ascii="Times" w:hAnsi="Times" w:cs="Times New Roman"/>
          <w:sz w:val="20"/>
          <w:szCs w:val="20"/>
        </w:rPr>
        <w:t xml:space="preserve"> and </w:t>
      </w:r>
      <w:r w:rsidRPr="00D525BE">
        <w:rPr>
          <w:rFonts w:ascii="Times" w:hAnsi="Times" w:cs="Times New Roman"/>
          <w:i/>
          <w:sz w:val="20"/>
          <w:szCs w:val="20"/>
        </w:rPr>
        <w:t>t</w:t>
      </w:r>
      <w:r w:rsidRPr="00D525BE">
        <w:rPr>
          <w:rFonts w:ascii="Times" w:hAnsi="Times" w:cs="Times New Roman"/>
          <w:sz w:val="20"/>
          <w:szCs w:val="20"/>
        </w:rPr>
        <w:t xml:space="preserve">, we run our implementations on the 12 classes of inputs of various sizes: there are five values for </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j</w:t>
      </w:r>
      <w:r w:rsidRPr="00D525BE">
        <w:rPr>
          <w:rFonts w:ascii="Cambria Math" w:hAnsi="Cambria Math" w:cs="Cambria Math"/>
          <w:sz w:val="20"/>
          <w:szCs w:val="20"/>
        </w:rPr>
        <w:t>∙</w:t>
      </w:r>
      <w:r w:rsidRPr="00D525BE">
        <w:rPr>
          <w:rFonts w:ascii="Times" w:hAnsi="Times" w:cs="Times New Roman"/>
          <w:sz w:val="20"/>
          <w:szCs w:val="20"/>
        </w:rPr>
        <w:t>10</w:t>
      </w:r>
      <w:r w:rsidRPr="00D525BE">
        <w:rPr>
          <w:rFonts w:ascii="Times" w:hAnsi="Times" w:cs="Times New Roman"/>
          <w:sz w:val="20"/>
          <w:szCs w:val="20"/>
          <w:vertAlign w:val="superscript"/>
        </w:rPr>
        <w:t>6</w:t>
      </w:r>
      <w:r w:rsidRPr="00D525BE">
        <w:rPr>
          <w:rFonts w:ascii="Times" w:hAnsi="Times" w:cs="Times New Roman"/>
          <w:sz w:val="20"/>
          <w:szCs w:val="20"/>
        </w:rPr>
        <w:t xml:space="preserve">, where </w:t>
      </w:r>
      <w:r w:rsidRPr="00D525BE">
        <w:rPr>
          <w:rFonts w:ascii="Times" w:hAnsi="Times" w:cs="Times New Roman"/>
          <w:i/>
          <w:sz w:val="20"/>
          <w:szCs w:val="20"/>
        </w:rPr>
        <w:t xml:space="preserve">j </w:t>
      </w:r>
      <w:r w:rsidRPr="00D525BE">
        <w:rPr>
          <w:rFonts w:ascii="Times" w:hAnsi="Times" w:cs="Times New Roman"/>
          <w:sz w:val="20"/>
          <w:szCs w:val="20"/>
        </w:rPr>
        <w:t xml:space="preserve">= 1 to 5. We then used linear regression to compute the approximate values of </w:t>
      </w:r>
      <w:r w:rsidRPr="00D525BE">
        <w:rPr>
          <w:rFonts w:ascii="Times" w:hAnsi="Times" w:cs="Times New Roman"/>
          <w:i/>
          <w:sz w:val="20"/>
          <w:szCs w:val="20"/>
        </w:rPr>
        <w:t>s</w:t>
      </w:r>
      <w:r w:rsidRPr="00D525BE">
        <w:rPr>
          <w:rFonts w:ascii="Times" w:hAnsi="Times" w:cs="Times New Roman"/>
          <w:sz w:val="20"/>
          <w:szCs w:val="20"/>
        </w:rPr>
        <w:t xml:space="preserve"> and </w:t>
      </w:r>
      <w:r w:rsidRPr="00D525BE">
        <w:rPr>
          <w:rFonts w:ascii="Times" w:hAnsi="Times" w:cs="Times New Roman"/>
          <w:i/>
          <w:sz w:val="20"/>
          <w:szCs w:val="20"/>
        </w:rPr>
        <w:t>t</w:t>
      </w:r>
      <w:r w:rsidRPr="00D525BE">
        <w:rPr>
          <w:rFonts w:ascii="Times" w:hAnsi="Times" w:cs="Times New Roman"/>
          <w:sz w:val="20"/>
          <w:szCs w:val="20"/>
        </w:rPr>
        <w:t xml:space="preserve"> (each line is computed over 5 points).</w:t>
      </w:r>
    </w:p>
    <w:p w14:paraId="0DD2466D" w14:textId="77777777" w:rsidR="00AC2EDC" w:rsidRPr="00D525BE" w:rsidRDefault="00AC2EDC">
      <w:pPr>
        <w:spacing w:after="0" w:line="240" w:lineRule="auto"/>
        <w:rPr>
          <w:rFonts w:ascii="Times" w:hAnsi="Times" w:cs="Times New Roman"/>
          <w:sz w:val="20"/>
          <w:szCs w:val="20"/>
        </w:rPr>
      </w:pPr>
    </w:p>
    <w:p w14:paraId="56E4769F" w14:textId="77777777" w:rsidR="0039540C" w:rsidRPr="00FE044C" w:rsidRDefault="00720AB5" w:rsidP="0039540C">
      <w:pPr>
        <w:spacing w:after="0" w:line="240" w:lineRule="auto"/>
        <w:rPr>
          <w:rFonts w:ascii="Times" w:hAnsi="Times" w:cs="Times New Roman"/>
          <w:sz w:val="20"/>
          <w:szCs w:val="20"/>
        </w:rPr>
      </w:pPr>
      <w:r w:rsidRPr="00A0670E">
        <w:rPr>
          <w:rFonts w:ascii="Times" w:hAnsi="Times" w:cs="Times New Roman"/>
          <w:sz w:val="20"/>
          <w:szCs w:val="20"/>
          <w:rPrChange w:id="593" w:author="Hantao" w:date="2021-03-17T12:45:00Z">
            <w:rPr>
              <w:rFonts w:ascii="Times" w:hAnsi="Times" w:cs="Times New Roman"/>
              <w:sz w:val="22"/>
            </w:rPr>
          </w:rPrChange>
        </w:rPr>
        <w:t xml:space="preserve">The following two tables give the values of </w:t>
      </w:r>
      <w:r w:rsidRPr="00A0670E">
        <w:rPr>
          <w:rFonts w:ascii="Times" w:hAnsi="Times" w:cs="Times New Roman"/>
          <w:i/>
          <w:sz w:val="20"/>
          <w:szCs w:val="20"/>
          <w:rPrChange w:id="594" w:author="Hantao" w:date="2021-03-17T12:45:00Z">
            <w:rPr>
              <w:rFonts w:ascii="Times" w:hAnsi="Times" w:cs="Times New Roman"/>
              <w:i/>
              <w:sz w:val="22"/>
            </w:rPr>
          </w:rPrChange>
        </w:rPr>
        <w:t>s</w:t>
      </w:r>
      <w:r w:rsidRPr="00A0670E">
        <w:rPr>
          <w:rFonts w:ascii="Times" w:hAnsi="Times" w:cs="Times New Roman"/>
          <w:sz w:val="20"/>
          <w:szCs w:val="20"/>
          <w:rPrChange w:id="595" w:author="Hantao" w:date="2021-03-17T12:45:00Z">
            <w:rPr>
              <w:rFonts w:ascii="Times" w:hAnsi="Times" w:cs="Times New Roman"/>
              <w:sz w:val="22"/>
            </w:rPr>
          </w:rPrChange>
        </w:rPr>
        <w:t xml:space="preserve"> and </w:t>
      </w:r>
      <w:r w:rsidRPr="00A0670E">
        <w:rPr>
          <w:rFonts w:ascii="Times" w:hAnsi="Times" w:cs="Times New Roman"/>
          <w:i/>
          <w:sz w:val="20"/>
          <w:szCs w:val="20"/>
          <w:rPrChange w:id="596" w:author="Hantao" w:date="2021-03-17T12:45:00Z">
            <w:rPr>
              <w:rFonts w:ascii="Times" w:hAnsi="Times" w:cs="Times New Roman"/>
              <w:i/>
              <w:sz w:val="22"/>
            </w:rPr>
          </w:rPrChange>
        </w:rPr>
        <w:t>t</w:t>
      </w:r>
      <w:r w:rsidRPr="00A0670E">
        <w:rPr>
          <w:rFonts w:ascii="Times" w:hAnsi="Times" w:cs="Times New Roman"/>
          <w:sz w:val="20"/>
          <w:szCs w:val="20"/>
          <w:rPrChange w:id="597" w:author="Hantao" w:date="2021-03-17T12:45:00Z">
            <w:rPr>
              <w:rFonts w:ascii="Times" w:hAnsi="Times" w:cs="Times New Roman"/>
              <w:sz w:val="22"/>
            </w:rPr>
          </w:rPrChange>
        </w:rPr>
        <w:t xml:space="preserve"> for the selected 10 sorting methods.</w:t>
      </w:r>
      <w:r w:rsidRPr="00A0670E">
        <w:rPr>
          <w:rFonts w:ascii="Times" w:hAnsi="Times" w:cs="Times New Roman"/>
          <w:sz w:val="20"/>
          <w:szCs w:val="20"/>
        </w:rPr>
        <w:t xml:space="preserve"> </w:t>
      </w:r>
    </w:p>
    <w:p w14:paraId="15A7A65A" w14:textId="77777777" w:rsidR="002317F4" w:rsidRPr="00A0670E" w:rsidRDefault="002317F4" w:rsidP="00376D35">
      <w:pPr>
        <w:spacing w:after="0"/>
        <w:rPr>
          <w:rFonts w:ascii="Times" w:hAnsi="Times" w:cs="Times New Roman"/>
          <w:sz w:val="20"/>
          <w:szCs w:val="20"/>
          <w:rPrChange w:id="598" w:author="Hantao" w:date="2021-03-17T12:45:00Z">
            <w:rPr>
              <w:rFonts w:ascii="Times" w:hAnsi="Times" w:cs="Times New Roman"/>
              <w:sz w:val="22"/>
            </w:rPr>
          </w:rPrChange>
        </w:rPr>
      </w:pPr>
    </w:p>
    <w:p w14:paraId="5BA59672" w14:textId="77777777" w:rsidR="00AC2EDC" w:rsidRPr="00D525BE" w:rsidRDefault="008A0354">
      <w:pPr>
        <w:spacing w:after="0" w:line="240" w:lineRule="auto"/>
        <w:jc w:val="center"/>
        <w:rPr>
          <w:rFonts w:ascii="Times" w:hAnsi="Times" w:cs="Times New Roman"/>
          <w:i/>
          <w:sz w:val="16"/>
          <w:szCs w:val="16"/>
        </w:rPr>
      </w:pPr>
      <w:r w:rsidRPr="00D525BE">
        <w:rPr>
          <w:rFonts w:ascii="Times" w:hAnsi="Times" w:cs="Times New Roman"/>
          <w:sz w:val="16"/>
          <w:szCs w:val="16"/>
        </w:rPr>
        <w:t>Table 5</w:t>
      </w:r>
      <w:r w:rsidR="00E716DE" w:rsidRPr="00D525BE">
        <w:rPr>
          <w:rFonts w:ascii="Times" w:hAnsi="Times" w:cs="Times New Roman"/>
          <w:sz w:val="16"/>
          <w:szCs w:val="16"/>
        </w:rPr>
        <w:t xml:space="preserve">: Value of </w:t>
      </w:r>
      <w:r w:rsidR="00E716DE" w:rsidRPr="00D525BE">
        <w:rPr>
          <w:rFonts w:ascii="Times" w:hAnsi="Times" w:cs="Times New Roman"/>
          <w:i/>
          <w:sz w:val="16"/>
          <w:szCs w:val="16"/>
        </w:rPr>
        <w:t>s</w:t>
      </w:r>
      <w:r w:rsidR="00E716DE" w:rsidRPr="00D525BE">
        <w:rPr>
          <w:rFonts w:ascii="Times" w:hAnsi="Times" w:cs="Times New Roman"/>
          <w:sz w:val="16"/>
          <w:szCs w:val="16"/>
        </w:rPr>
        <w:t xml:space="preserve"> in the number of comparisons function </w:t>
      </w:r>
      <w:r w:rsidR="00E716DE" w:rsidRPr="00D525BE">
        <w:rPr>
          <w:rFonts w:ascii="Times" w:hAnsi="Times" w:cs="Times New Roman"/>
          <w:i/>
          <w:sz w:val="16"/>
          <w:szCs w:val="16"/>
        </w:rPr>
        <w:t>f</w:t>
      </w:r>
      <w:r w:rsidR="00E716DE" w:rsidRPr="00D525BE">
        <w:rPr>
          <w:rFonts w:ascii="Times" w:hAnsi="Times" w:cs="Times New Roman"/>
          <w:sz w:val="16"/>
          <w:szCs w:val="16"/>
        </w:rPr>
        <w:t>(</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r w:rsidR="00E716DE" w:rsidRPr="00D525BE">
        <w:rPr>
          <w:rFonts w:ascii="Times" w:hAnsi="Times" w:cs="Times New Roman"/>
          <w:i/>
          <w:sz w:val="16"/>
          <w:szCs w:val="16"/>
        </w:rPr>
        <w:t>sn</w:t>
      </w:r>
      <w:r w:rsidR="00E716DE" w:rsidRPr="00D525BE">
        <w:rPr>
          <w:rFonts w:ascii="Times" w:hAnsi="Times" w:cs="Times New Roman"/>
          <w:sz w:val="16"/>
          <w:szCs w:val="16"/>
        </w:rPr>
        <w:t>log(</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r w:rsidR="00E716DE" w:rsidRPr="00D525BE">
        <w:rPr>
          <w:rFonts w:ascii="Times" w:hAnsi="Times" w:cs="Times New Roman"/>
          <w:i/>
          <w:sz w:val="16"/>
          <w:szCs w:val="16"/>
        </w:rPr>
        <w:t>tn</w:t>
      </w:r>
    </w:p>
    <w:p w14:paraId="7A8985C0" w14:textId="77777777" w:rsidR="00AC2EDC" w:rsidRPr="00D525BE" w:rsidRDefault="00AC2EDC">
      <w:pPr>
        <w:spacing w:after="0" w:line="240" w:lineRule="auto"/>
        <w:jc w:val="center"/>
        <w:rPr>
          <w:rFonts w:ascii="Times" w:hAnsi="Times" w:cs="Times New Roman"/>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676"/>
        <w:gridCol w:w="676"/>
        <w:gridCol w:w="597"/>
        <w:gridCol w:w="597"/>
        <w:gridCol w:w="656"/>
        <w:gridCol w:w="616"/>
        <w:gridCol w:w="616"/>
        <w:gridCol w:w="616"/>
        <w:gridCol w:w="616"/>
        <w:gridCol w:w="537"/>
      </w:tblGrid>
      <w:tr w:rsidR="00BD6AC8" w:rsidRPr="00D525BE" w14:paraId="53C1F4C9" w14:textId="77777777" w:rsidTr="00263822">
        <w:trPr>
          <w:trHeight w:val="315"/>
          <w:jc w:val="center"/>
        </w:trPr>
        <w:tc>
          <w:tcPr>
            <w:tcW w:w="0" w:type="auto"/>
            <w:shd w:val="clear" w:color="000000" w:fill="000000"/>
            <w:noWrap/>
            <w:vAlign w:val="bottom"/>
            <w:hideMark/>
          </w:tcPr>
          <w:p w14:paraId="08DD1E00"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value of s</w:t>
            </w:r>
          </w:p>
        </w:tc>
        <w:tc>
          <w:tcPr>
            <w:tcW w:w="0" w:type="auto"/>
            <w:shd w:val="clear" w:color="000000" w:fill="000000"/>
            <w:noWrap/>
            <w:vAlign w:val="bottom"/>
            <w:hideMark/>
          </w:tcPr>
          <w:p w14:paraId="25D4943C"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3-way</w:t>
            </w:r>
          </w:p>
        </w:tc>
        <w:tc>
          <w:tcPr>
            <w:tcW w:w="0" w:type="auto"/>
            <w:shd w:val="clear" w:color="000000" w:fill="000000"/>
            <w:noWrap/>
            <w:vAlign w:val="bottom"/>
            <w:hideMark/>
          </w:tcPr>
          <w:p w14:paraId="6747780B"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2-way</w:t>
            </w:r>
          </w:p>
        </w:tc>
        <w:tc>
          <w:tcPr>
            <w:tcW w:w="0" w:type="auto"/>
            <w:shd w:val="clear" w:color="000000" w:fill="000000"/>
            <w:noWrap/>
            <w:vAlign w:val="bottom"/>
            <w:hideMark/>
          </w:tcPr>
          <w:p w14:paraId="3BD52B51"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hyb2</w:t>
            </w:r>
          </w:p>
        </w:tc>
        <w:tc>
          <w:tcPr>
            <w:tcW w:w="0" w:type="auto"/>
            <w:shd w:val="clear" w:color="000000" w:fill="000000"/>
            <w:noWrap/>
            <w:vAlign w:val="bottom"/>
            <w:hideMark/>
          </w:tcPr>
          <w:p w14:paraId="7BEB9CC9"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hyb4</w:t>
            </w:r>
          </w:p>
        </w:tc>
        <w:tc>
          <w:tcPr>
            <w:tcW w:w="0" w:type="auto"/>
            <w:shd w:val="clear" w:color="000000" w:fill="000000"/>
            <w:noWrap/>
            <w:vAlign w:val="bottom"/>
            <w:hideMark/>
          </w:tcPr>
          <w:p w14:paraId="18EACD79"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B&amp;M</w:t>
            </w:r>
          </w:p>
        </w:tc>
        <w:tc>
          <w:tcPr>
            <w:tcW w:w="0" w:type="auto"/>
            <w:shd w:val="clear" w:color="000000" w:fill="000000"/>
            <w:vAlign w:val="bottom"/>
          </w:tcPr>
          <w:p w14:paraId="02D95794" w14:textId="77777777" w:rsidR="00BD6AC8" w:rsidRPr="00D525BE" w:rsidRDefault="00BD6AC8" w:rsidP="005C1739">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qsort</w:t>
            </w:r>
          </w:p>
        </w:tc>
        <w:tc>
          <w:tcPr>
            <w:tcW w:w="0" w:type="auto"/>
            <w:shd w:val="clear" w:color="000000" w:fill="000000"/>
            <w:noWrap/>
            <w:vAlign w:val="bottom"/>
            <w:hideMark/>
          </w:tcPr>
          <w:p w14:paraId="67017A37"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shd w:val="clear" w:color="000000" w:fill="000000"/>
            <w:noWrap/>
            <w:vAlign w:val="bottom"/>
            <w:hideMark/>
          </w:tcPr>
          <w:p w14:paraId="3EBA8BB1"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shd w:val="clear" w:color="000000" w:fill="000000"/>
            <w:noWrap/>
            <w:vAlign w:val="bottom"/>
            <w:hideMark/>
          </w:tcPr>
          <w:p w14:paraId="158DCB83"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shd w:val="clear" w:color="000000" w:fill="000000"/>
            <w:noWrap/>
            <w:vAlign w:val="bottom"/>
            <w:hideMark/>
          </w:tcPr>
          <w:p w14:paraId="7BC51BA1"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r>
      <w:tr w:rsidR="00BD6AC8" w:rsidRPr="00D525BE" w14:paraId="71564F2C" w14:textId="77777777" w:rsidTr="0039540C">
        <w:trPr>
          <w:trHeight w:val="315"/>
          <w:jc w:val="center"/>
        </w:trPr>
        <w:tc>
          <w:tcPr>
            <w:tcW w:w="0" w:type="auto"/>
            <w:shd w:val="clear" w:color="D8D8D8" w:fill="D8D8D8"/>
            <w:vAlign w:val="bottom"/>
            <w:hideMark/>
          </w:tcPr>
          <w:p w14:paraId="52D8A24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bottom w:val="single" w:sz="4" w:space="0" w:color="auto"/>
            </w:tcBorders>
            <w:shd w:val="clear" w:color="D8D8D8" w:fill="D8D8D8"/>
            <w:noWrap/>
            <w:vAlign w:val="bottom"/>
            <w:hideMark/>
          </w:tcPr>
          <w:p w14:paraId="5BD56C4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bottom w:val="single" w:sz="4" w:space="0" w:color="auto"/>
            </w:tcBorders>
            <w:shd w:val="clear" w:color="D8D8D8" w:fill="D8D8D8"/>
            <w:noWrap/>
            <w:vAlign w:val="bottom"/>
            <w:hideMark/>
          </w:tcPr>
          <w:p w14:paraId="25A7E9B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bottom w:val="single" w:sz="4" w:space="0" w:color="auto"/>
            </w:tcBorders>
            <w:shd w:val="clear" w:color="D8D8D8" w:fill="D8D8D8"/>
            <w:noWrap/>
            <w:vAlign w:val="bottom"/>
            <w:hideMark/>
          </w:tcPr>
          <w:p w14:paraId="35BEBA7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bottom w:val="single" w:sz="4" w:space="0" w:color="auto"/>
            </w:tcBorders>
            <w:shd w:val="clear" w:color="D8D8D8" w:fill="D8D8D8"/>
            <w:noWrap/>
            <w:vAlign w:val="bottom"/>
            <w:hideMark/>
          </w:tcPr>
          <w:p w14:paraId="710574D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bottom w:val="single" w:sz="4" w:space="0" w:color="auto"/>
            </w:tcBorders>
            <w:shd w:val="clear" w:color="D8D8D8" w:fill="D8D8D8"/>
            <w:noWrap/>
            <w:vAlign w:val="bottom"/>
            <w:hideMark/>
          </w:tcPr>
          <w:p w14:paraId="79618DF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bottom w:val="single" w:sz="4" w:space="0" w:color="auto"/>
            </w:tcBorders>
            <w:shd w:val="clear" w:color="D8D8D8" w:fill="D8D8D8"/>
            <w:vAlign w:val="bottom"/>
          </w:tcPr>
          <w:p w14:paraId="2E8F2501"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bottom w:val="single" w:sz="4" w:space="0" w:color="auto"/>
            </w:tcBorders>
            <w:shd w:val="clear" w:color="D8D8D8" w:fill="D8D8D8"/>
            <w:noWrap/>
            <w:vAlign w:val="bottom"/>
            <w:hideMark/>
          </w:tcPr>
          <w:p w14:paraId="448B51B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bottom w:val="single" w:sz="4" w:space="0" w:color="auto"/>
            </w:tcBorders>
            <w:shd w:val="clear" w:color="D8D8D8" w:fill="D8D8D8"/>
            <w:noWrap/>
            <w:vAlign w:val="bottom"/>
            <w:hideMark/>
          </w:tcPr>
          <w:p w14:paraId="2FCB5FE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bottom w:val="single" w:sz="4" w:space="0" w:color="auto"/>
            </w:tcBorders>
            <w:shd w:val="clear" w:color="D8D8D8" w:fill="D8D8D8"/>
            <w:noWrap/>
            <w:vAlign w:val="bottom"/>
            <w:hideMark/>
          </w:tcPr>
          <w:p w14:paraId="282A18A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bottom w:val="single" w:sz="4" w:space="0" w:color="auto"/>
            </w:tcBorders>
            <w:shd w:val="clear" w:color="D8D8D8" w:fill="D8D8D8"/>
            <w:noWrap/>
            <w:vAlign w:val="bottom"/>
            <w:hideMark/>
          </w:tcPr>
          <w:p w14:paraId="71FF7C7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3225DF29" w14:textId="77777777" w:rsidTr="0039540C">
        <w:trPr>
          <w:trHeight w:val="315"/>
          <w:jc w:val="center"/>
        </w:trPr>
        <w:tc>
          <w:tcPr>
            <w:tcW w:w="0" w:type="auto"/>
            <w:shd w:val="clear" w:color="auto" w:fill="auto"/>
            <w:vAlign w:val="bottom"/>
            <w:hideMark/>
          </w:tcPr>
          <w:p w14:paraId="17282D8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shd w:val="clear" w:color="auto" w:fill="FFFFFF" w:themeFill="background1"/>
            <w:noWrap/>
            <w:vAlign w:val="bottom"/>
            <w:hideMark/>
          </w:tcPr>
          <w:p w14:paraId="7B66F56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shd w:val="clear" w:color="auto" w:fill="FFFFFF" w:themeFill="background1"/>
            <w:noWrap/>
            <w:vAlign w:val="bottom"/>
            <w:hideMark/>
          </w:tcPr>
          <w:p w14:paraId="37E118B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auto" w:fill="FFFFFF" w:themeFill="background1"/>
            <w:noWrap/>
            <w:vAlign w:val="bottom"/>
            <w:hideMark/>
          </w:tcPr>
          <w:p w14:paraId="517E8D4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auto" w:fill="FFFFFF" w:themeFill="background1"/>
            <w:noWrap/>
            <w:vAlign w:val="bottom"/>
            <w:hideMark/>
          </w:tcPr>
          <w:p w14:paraId="7EFEEAB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auto" w:fill="FFFFFF" w:themeFill="background1"/>
            <w:noWrap/>
            <w:vAlign w:val="bottom"/>
            <w:hideMark/>
          </w:tcPr>
          <w:p w14:paraId="147EFCA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vAlign w:val="bottom"/>
          </w:tcPr>
          <w:p w14:paraId="66AF0627"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638BF98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noWrap/>
            <w:vAlign w:val="bottom"/>
            <w:hideMark/>
          </w:tcPr>
          <w:p w14:paraId="0BF1B24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5251F52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2D3700C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4769976F" w14:textId="77777777" w:rsidTr="00263822">
        <w:trPr>
          <w:trHeight w:val="315"/>
          <w:jc w:val="center"/>
        </w:trPr>
        <w:tc>
          <w:tcPr>
            <w:tcW w:w="0" w:type="auto"/>
            <w:shd w:val="clear" w:color="D8D8D8" w:fill="D8D8D8"/>
            <w:vAlign w:val="bottom"/>
            <w:hideMark/>
          </w:tcPr>
          <w:p w14:paraId="71EEEDF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shd w:val="clear" w:color="D8D8D8" w:fill="D8D8D8"/>
            <w:noWrap/>
            <w:vAlign w:val="bottom"/>
            <w:hideMark/>
          </w:tcPr>
          <w:p w14:paraId="762B7D1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D8D8D8" w:fill="D8D8D8"/>
            <w:noWrap/>
            <w:vAlign w:val="bottom"/>
            <w:hideMark/>
          </w:tcPr>
          <w:p w14:paraId="7D6B827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noWrap/>
            <w:vAlign w:val="bottom"/>
            <w:hideMark/>
          </w:tcPr>
          <w:p w14:paraId="207A2E8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noWrap/>
            <w:vAlign w:val="bottom"/>
            <w:hideMark/>
          </w:tcPr>
          <w:p w14:paraId="0A58F77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noWrap/>
            <w:vAlign w:val="bottom"/>
            <w:hideMark/>
          </w:tcPr>
          <w:p w14:paraId="121B8AE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vAlign w:val="bottom"/>
          </w:tcPr>
          <w:p w14:paraId="45AD33A9"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D8D8D8" w:fill="D8D8D8"/>
            <w:noWrap/>
            <w:vAlign w:val="bottom"/>
            <w:hideMark/>
          </w:tcPr>
          <w:p w14:paraId="20A3AF8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D8D8D8" w:fill="D8D8D8"/>
            <w:noWrap/>
            <w:vAlign w:val="bottom"/>
            <w:hideMark/>
          </w:tcPr>
          <w:p w14:paraId="42911B9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shd w:val="clear" w:color="D8D8D8" w:fill="D8D8D8"/>
            <w:noWrap/>
            <w:vAlign w:val="bottom"/>
            <w:hideMark/>
          </w:tcPr>
          <w:p w14:paraId="53DD4CD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D8D8D8" w:fill="D8D8D8"/>
            <w:noWrap/>
            <w:vAlign w:val="bottom"/>
            <w:hideMark/>
          </w:tcPr>
          <w:p w14:paraId="6BDAE3F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2E9A9644" w14:textId="77777777" w:rsidTr="0039540C">
        <w:trPr>
          <w:trHeight w:val="315"/>
          <w:jc w:val="center"/>
        </w:trPr>
        <w:tc>
          <w:tcPr>
            <w:tcW w:w="0" w:type="auto"/>
            <w:shd w:val="clear" w:color="auto" w:fill="auto"/>
            <w:vAlign w:val="bottom"/>
            <w:hideMark/>
          </w:tcPr>
          <w:p w14:paraId="38E3697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shd w:val="clear" w:color="auto" w:fill="FFFFFF" w:themeFill="background1"/>
            <w:noWrap/>
            <w:vAlign w:val="bottom"/>
            <w:hideMark/>
          </w:tcPr>
          <w:p w14:paraId="0751186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auto" w:fill="FFFFFF" w:themeFill="background1"/>
            <w:noWrap/>
            <w:vAlign w:val="bottom"/>
            <w:hideMark/>
          </w:tcPr>
          <w:p w14:paraId="4D20EC2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031130E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458DA40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65DA440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auto" w:fill="FFFFFF" w:themeFill="background1"/>
            <w:vAlign w:val="bottom"/>
          </w:tcPr>
          <w:p w14:paraId="0171E80B"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09DF936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noWrap/>
            <w:vAlign w:val="bottom"/>
            <w:hideMark/>
          </w:tcPr>
          <w:p w14:paraId="612608F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0B31F1F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161B410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54392A54" w14:textId="77777777" w:rsidTr="00263822">
        <w:trPr>
          <w:trHeight w:val="315"/>
          <w:jc w:val="center"/>
        </w:trPr>
        <w:tc>
          <w:tcPr>
            <w:tcW w:w="0" w:type="auto"/>
            <w:shd w:val="clear" w:color="D8D8D8" w:fill="D8D8D8"/>
            <w:vAlign w:val="bottom"/>
            <w:hideMark/>
          </w:tcPr>
          <w:p w14:paraId="7B8377A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shd w:val="clear" w:color="D8D8D8" w:fill="D8D8D8"/>
            <w:noWrap/>
            <w:vAlign w:val="bottom"/>
            <w:hideMark/>
          </w:tcPr>
          <w:p w14:paraId="7D934B4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shd w:val="clear" w:color="D8D8D8" w:fill="D8D8D8"/>
            <w:noWrap/>
            <w:vAlign w:val="bottom"/>
            <w:hideMark/>
          </w:tcPr>
          <w:p w14:paraId="16BB4FB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shd w:val="clear" w:color="D8D8D8" w:fill="D8D8D8"/>
            <w:noWrap/>
            <w:vAlign w:val="bottom"/>
            <w:hideMark/>
          </w:tcPr>
          <w:p w14:paraId="2AECE0A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shd w:val="clear" w:color="D8D8D8" w:fill="D8D8D8"/>
            <w:noWrap/>
            <w:vAlign w:val="bottom"/>
            <w:hideMark/>
          </w:tcPr>
          <w:p w14:paraId="5C72B4E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shd w:val="clear" w:color="D8D8D8" w:fill="D8D8D8"/>
            <w:noWrap/>
            <w:vAlign w:val="bottom"/>
            <w:hideMark/>
          </w:tcPr>
          <w:p w14:paraId="37935DD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shd w:val="clear" w:color="D8D8D8" w:fill="D8D8D8"/>
            <w:vAlign w:val="bottom"/>
          </w:tcPr>
          <w:p w14:paraId="2B8392A4"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D8D8D8" w:fill="D8D8D8"/>
            <w:noWrap/>
            <w:vAlign w:val="bottom"/>
            <w:hideMark/>
          </w:tcPr>
          <w:p w14:paraId="719D646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D8D8D8" w:fill="D8D8D8"/>
            <w:noWrap/>
            <w:vAlign w:val="bottom"/>
            <w:hideMark/>
          </w:tcPr>
          <w:p w14:paraId="3E20F66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shd w:val="clear" w:color="D8D8D8" w:fill="D8D8D8"/>
            <w:noWrap/>
            <w:vAlign w:val="bottom"/>
            <w:hideMark/>
          </w:tcPr>
          <w:p w14:paraId="11993EA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D8D8D8" w:fill="D8D8D8"/>
            <w:noWrap/>
            <w:vAlign w:val="bottom"/>
            <w:hideMark/>
          </w:tcPr>
          <w:p w14:paraId="3F05953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0B6015B7" w14:textId="77777777" w:rsidTr="0039540C">
        <w:trPr>
          <w:trHeight w:val="315"/>
          <w:jc w:val="center"/>
        </w:trPr>
        <w:tc>
          <w:tcPr>
            <w:tcW w:w="0" w:type="auto"/>
            <w:shd w:val="clear" w:color="auto" w:fill="auto"/>
            <w:vAlign w:val="bottom"/>
            <w:hideMark/>
          </w:tcPr>
          <w:p w14:paraId="3019B4D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shd w:val="clear" w:color="auto" w:fill="FFFFFF" w:themeFill="background1"/>
            <w:noWrap/>
            <w:vAlign w:val="bottom"/>
            <w:hideMark/>
          </w:tcPr>
          <w:p w14:paraId="653AFA7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0.46</w:t>
            </w:r>
          </w:p>
        </w:tc>
        <w:tc>
          <w:tcPr>
            <w:tcW w:w="0" w:type="auto"/>
            <w:shd w:val="clear" w:color="auto" w:fill="FFFFFF" w:themeFill="background1"/>
            <w:noWrap/>
            <w:vAlign w:val="bottom"/>
            <w:hideMark/>
          </w:tcPr>
          <w:p w14:paraId="22A76BB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0.50</w:t>
            </w:r>
          </w:p>
        </w:tc>
        <w:tc>
          <w:tcPr>
            <w:tcW w:w="0" w:type="auto"/>
            <w:shd w:val="clear" w:color="auto" w:fill="FFFFFF" w:themeFill="background1"/>
            <w:noWrap/>
            <w:vAlign w:val="bottom"/>
            <w:hideMark/>
          </w:tcPr>
          <w:p w14:paraId="0BDC261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0.46</w:t>
            </w:r>
          </w:p>
        </w:tc>
        <w:tc>
          <w:tcPr>
            <w:tcW w:w="0" w:type="auto"/>
            <w:shd w:val="clear" w:color="auto" w:fill="FFFFFF" w:themeFill="background1"/>
            <w:noWrap/>
            <w:vAlign w:val="bottom"/>
            <w:hideMark/>
          </w:tcPr>
          <w:p w14:paraId="17AD4B2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0.48</w:t>
            </w:r>
          </w:p>
        </w:tc>
        <w:tc>
          <w:tcPr>
            <w:tcW w:w="0" w:type="auto"/>
            <w:shd w:val="clear" w:color="auto" w:fill="FFFFFF" w:themeFill="background1"/>
            <w:noWrap/>
            <w:vAlign w:val="bottom"/>
            <w:hideMark/>
          </w:tcPr>
          <w:p w14:paraId="6E29872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0.48</w:t>
            </w:r>
          </w:p>
        </w:tc>
        <w:tc>
          <w:tcPr>
            <w:tcW w:w="0" w:type="auto"/>
            <w:shd w:val="clear" w:color="auto" w:fill="FFFFFF" w:themeFill="background1"/>
            <w:vAlign w:val="bottom"/>
          </w:tcPr>
          <w:p w14:paraId="4A33283B"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0.96</w:t>
            </w:r>
          </w:p>
        </w:tc>
        <w:tc>
          <w:tcPr>
            <w:tcW w:w="0" w:type="auto"/>
            <w:shd w:val="clear" w:color="auto" w:fill="FFFFFF" w:themeFill="background1"/>
            <w:noWrap/>
            <w:vAlign w:val="bottom"/>
            <w:hideMark/>
          </w:tcPr>
          <w:p w14:paraId="279B2E7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0.54</w:t>
            </w:r>
          </w:p>
        </w:tc>
        <w:tc>
          <w:tcPr>
            <w:tcW w:w="0" w:type="auto"/>
            <w:shd w:val="clear" w:color="auto" w:fill="FFFFFF" w:themeFill="background1"/>
            <w:noWrap/>
            <w:vAlign w:val="bottom"/>
            <w:hideMark/>
          </w:tcPr>
          <w:p w14:paraId="075316B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0.49</w:t>
            </w:r>
          </w:p>
        </w:tc>
        <w:tc>
          <w:tcPr>
            <w:tcW w:w="0" w:type="auto"/>
            <w:shd w:val="clear" w:color="auto" w:fill="FFFFFF" w:themeFill="background1"/>
            <w:noWrap/>
            <w:vAlign w:val="bottom"/>
            <w:hideMark/>
          </w:tcPr>
          <w:p w14:paraId="199BA29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0.50</w:t>
            </w:r>
          </w:p>
        </w:tc>
        <w:tc>
          <w:tcPr>
            <w:tcW w:w="0" w:type="auto"/>
            <w:shd w:val="clear" w:color="auto" w:fill="FFFFFF" w:themeFill="background1"/>
            <w:noWrap/>
            <w:vAlign w:val="bottom"/>
            <w:hideMark/>
          </w:tcPr>
          <w:p w14:paraId="02B8ECC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0.51</w:t>
            </w:r>
          </w:p>
        </w:tc>
      </w:tr>
      <w:tr w:rsidR="00BD6AC8" w:rsidRPr="00D525BE" w14:paraId="5D9C11D9" w14:textId="77777777" w:rsidTr="00263822">
        <w:trPr>
          <w:trHeight w:val="315"/>
          <w:jc w:val="center"/>
        </w:trPr>
        <w:tc>
          <w:tcPr>
            <w:tcW w:w="0" w:type="auto"/>
            <w:shd w:val="clear" w:color="D8D8D8" w:fill="D8D8D8"/>
            <w:vAlign w:val="bottom"/>
            <w:hideMark/>
          </w:tcPr>
          <w:p w14:paraId="002DC04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shd w:val="clear" w:color="D8D8D8" w:fill="D8D8D8"/>
            <w:noWrap/>
            <w:vAlign w:val="bottom"/>
            <w:hideMark/>
          </w:tcPr>
          <w:p w14:paraId="763680D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shd w:val="clear" w:color="D8D8D8" w:fill="D8D8D8"/>
            <w:noWrap/>
            <w:vAlign w:val="bottom"/>
            <w:hideMark/>
          </w:tcPr>
          <w:p w14:paraId="23F9518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shd w:val="clear" w:color="D8D8D8" w:fill="D8D8D8"/>
            <w:noWrap/>
            <w:vAlign w:val="bottom"/>
            <w:hideMark/>
          </w:tcPr>
          <w:p w14:paraId="2EB9D42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w:t>
            </w:r>
          </w:p>
        </w:tc>
        <w:tc>
          <w:tcPr>
            <w:tcW w:w="0" w:type="auto"/>
            <w:shd w:val="clear" w:color="D8D8D8" w:fill="D8D8D8"/>
            <w:noWrap/>
            <w:vAlign w:val="bottom"/>
            <w:hideMark/>
          </w:tcPr>
          <w:p w14:paraId="2A0CBEC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w:t>
            </w:r>
          </w:p>
        </w:tc>
        <w:tc>
          <w:tcPr>
            <w:tcW w:w="0" w:type="auto"/>
            <w:shd w:val="clear" w:color="D8D8D8" w:fill="D8D8D8"/>
            <w:noWrap/>
            <w:vAlign w:val="bottom"/>
            <w:hideMark/>
          </w:tcPr>
          <w:p w14:paraId="45FF8D4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1.31</w:t>
            </w:r>
          </w:p>
        </w:tc>
        <w:tc>
          <w:tcPr>
            <w:tcW w:w="0" w:type="auto"/>
            <w:shd w:val="clear" w:color="D8D8D8" w:fill="D8D8D8"/>
            <w:vAlign w:val="bottom"/>
          </w:tcPr>
          <w:p w14:paraId="77DB53A6"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0.41</w:t>
            </w:r>
          </w:p>
        </w:tc>
        <w:tc>
          <w:tcPr>
            <w:tcW w:w="0" w:type="auto"/>
            <w:shd w:val="clear" w:color="D8D8D8" w:fill="D8D8D8"/>
            <w:noWrap/>
            <w:vAlign w:val="bottom"/>
            <w:hideMark/>
          </w:tcPr>
          <w:p w14:paraId="3425015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0AB2229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6EE560C7"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70BEAA6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306E42EA" w14:textId="77777777" w:rsidTr="0039540C">
        <w:trPr>
          <w:trHeight w:val="315"/>
          <w:jc w:val="center"/>
        </w:trPr>
        <w:tc>
          <w:tcPr>
            <w:tcW w:w="0" w:type="auto"/>
            <w:shd w:val="clear" w:color="auto" w:fill="auto"/>
            <w:vAlign w:val="bottom"/>
            <w:hideMark/>
          </w:tcPr>
          <w:p w14:paraId="4765A95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shd w:val="clear" w:color="auto" w:fill="FFFFFF" w:themeFill="background1"/>
            <w:noWrap/>
            <w:vAlign w:val="bottom"/>
            <w:hideMark/>
          </w:tcPr>
          <w:p w14:paraId="221E63F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1.22</w:t>
            </w:r>
          </w:p>
        </w:tc>
        <w:tc>
          <w:tcPr>
            <w:tcW w:w="0" w:type="auto"/>
            <w:shd w:val="clear" w:color="auto" w:fill="FFFFFF" w:themeFill="background1"/>
            <w:noWrap/>
            <w:vAlign w:val="bottom"/>
            <w:hideMark/>
          </w:tcPr>
          <w:p w14:paraId="02ECFFA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shd w:val="clear" w:color="auto" w:fill="FFFFFF" w:themeFill="background1"/>
            <w:noWrap/>
            <w:vAlign w:val="bottom"/>
            <w:hideMark/>
          </w:tcPr>
          <w:p w14:paraId="5917664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shd w:val="clear" w:color="auto" w:fill="FFFFFF" w:themeFill="background1"/>
            <w:noWrap/>
            <w:vAlign w:val="bottom"/>
            <w:hideMark/>
          </w:tcPr>
          <w:p w14:paraId="71BAB03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shd w:val="clear" w:color="auto" w:fill="FFFFFF" w:themeFill="background1"/>
            <w:noWrap/>
            <w:vAlign w:val="bottom"/>
            <w:hideMark/>
          </w:tcPr>
          <w:p w14:paraId="2208293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1.31</w:t>
            </w:r>
          </w:p>
        </w:tc>
        <w:tc>
          <w:tcPr>
            <w:tcW w:w="0" w:type="auto"/>
            <w:shd w:val="clear" w:color="auto" w:fill="FFFFFF" w:themeFill="background1"/>
            <w:vAlign w:val="bottom"/>
          </w:tcPr>
          <w:p w14:paraId="2E212195"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0.45</w:t>
            </w:r>
          </w:p>
        </w:tc>
        <w:tc>
          <w:tcPr>
            <w:tcW w:w="0" w:type="auto"/>
            <w:shd w:val="clear" w:color="auto" w:fill="FFFFFF" w:themeFill="background1"/>
            <w:noWrap/>
            <w:vAlign w:val="bottom"/>
            <w:hideMark/>
          </w:tcPr>
          <w:p w14:paraId="4812105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780ACBA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1348A6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67AE9A9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4BBFD394" w14:textId="77777777" w:rsidTr="00263822">
        <w:trPr>
          <w:trHeight w:val="315"/>
          <w:jc w:val="center"/>
        </w:trPr>
        <w:tc>
          <w:tcPr>
            <w:tcW w:w="0" w:type="auto"/>
            <w:shd w:val="clear" w:color="D8D8D8" w:fill="D8D8D8"/>
            <w:vAlign w:val="bottom"/>
            <w:hideMark/>
          </w:tcPr>
          <w:p w14:paraId="1109E89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shd w:val="clear" w:color="D8D8D8" w:fill="D8D8D8"/>
            <w:noWrap/>
            <w:vAlign w:val="bottom"/>
            <w:hideMark/>
          </w:tcPr>
          <w:p w14:paraId="442CE40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0.04</w:t>
            </w:r>
          </w:p>
        </w:tc>
        <w:tc>
          <w:tcPr>
            <w:tcW w:w="0" w:type="auto"/>
            <w:shd w:val="clear" w:color="D8D8D8" w:fill="D8D8D8"/>
            <w:noWrap/>
            <w:vAlign w:val="bottom"/>
            <w:hideMark/>
          </w:tcPr>
          <w:p w14:paraId="09351EC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0.03</w:t>
            </w:r>
          </w:p>
        </w:tc>
        <w:tc>
          <w:tcPr>
            <w:tcW w:w="0" w:type="auto"/>
            <w:shd w:val="clear" w:color="D8D8D8" w:fill="D8D8D8"/>
            <w:noWrap/>
            <w:vAlign w:val="bottom"/>
            <w:hideMark/>
          </w:tcPr>
          <w:p w14:paraId="55EAE5F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0.03</w:t>
            </w:r>
          </w:p>
        </w:tc>
        <w:tc>
          <w:tcPr>
            <w:tcW w:w="0" w:type="auto"/>
            <w:shd w:val="clear" w:color="D8D8D8" w:fill="D8D8D8"/>
            <w:noWrap/>
            <w:vAlign w:val="bottom"/>
            <w:hideMark/>
          </w:tcPr>
          <w:p w14:paraId="2F85834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D8D8D8" w:fill="D8D8D8"/>
            <w:noWrap/>
            <w:vAlign w:val="bottom"/>
            <w:hideMark/>
          </w:tcPr>
          <w:p w14:paraId="300B3F3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0.98</w:t>
            </w:r>
          </w:p>
        </w:tc>
        <w:tc>
          <w:tcPr>
            <w:tcW w:w="0" w:type="auto"/>
            <w:shd w:val="clear" w:color="D8D8D8" w:fill="D8D8D8"/>
            <w:vAlign w:val="bottom"/>
          </w:tcPr>
          <w:p w14:paraId="3A853929"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0.45</w:t>
            </w:r>
          </w:p>
        </w:tc>
        <w:tc>
          <w:tcPr>
            <w:tcW w:w="0" w:type="auto"/>
            <w:shd w:val="clear" w:color="D8D8D8" w:fill="D8D8D8"/>
            <w:noWrap/>
            <w:vAlign w:val="bottom"/>
            <w:hideMark/>
          </w:tcPr>
          <w:p w14:paraId="23EEB05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16F0AAC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29D4DA6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65CB852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2CC83FBD" w14:textId="77777777" w:rsidTr="0039540C">
        <w:trPr>
          <w:trHeight w:val="315"/>
          <w:jc w:val="center"/>
        </w:trPr>
        <w:tc>
          <w:tcPr>
            <w:tcW w:w="0" w:type="auto"/>
            <w:shd w:val="clear" w:color="auto" w:fill="auto"/>
            <w:vAlign w:val="bottom"/>
            <w:hideMark/>
          </w:tcPr>
          <w:p w14:paraId="1924A74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shd w:val="clear" w:color="auto" w:fill="FFFFFF" w:themeFill="background1"/>
            <w:noWrap/>
            <w:vAlign w:val="bottom"/>
            <w:hideMark/>
          </w:tcPr>
          <w:p w14:paraId="2E318EA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0.79</w:t>
            </w:r>
          </w:p>
        </w:tc>
        <w:tc>
          <w:tcPr>
            <w:tcW w:w="0" w:type="auto"/>
            <w:shd w:val="clear" w:color="auto" w:fill="FFFFFF" w:themeFill="background1"/>
            <w:noWrap/>
            <w:vAlign w:val="bottom"/>
            <w:hideMark/>
          </w:tcPr>
          <w:p w14:paraId="3E3A8A4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0.77</w:t>
            </w:r>
          </w:p>
        </w:tc>
        <w:tc>
          <w:tcPr>
            <w:tcW w:w="0" w:type="auto"/>
            <w:shd w:val="clear" w:color="auto" w:fill="FFFFFF" w:themeFill="background1"/>
            <w:noWrap/>
            <w:vAlign w:val="bottom"/>
            <w:hideMark/>
          </w:tcPr>
          <w:p w14:paraId="66D808C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0.78</w:t>
            </w:r>
          </w:p>
        </w:tc>
        <w:tc>
          <w:tcPr>
            <w:tcW w:w="0" w:type="auto"/>
            <w:shd w:val="clear" w:color="auto" w:fill="FFFFFF" w:themeFill="background1"/>
            <w:noWrap/>
            <w:vAlign w:val="bottom"/>
            <w:hideMark/>
          </w:tcPr>
          <w:p w14:paraId="08D4C61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0.79</w:t>
            </w:r>
          </w:p>
        </w:tc>
        <w:tc>
          <w:tcPr>
            <w:tcW w:w="0" w:type="auto"/>
            <w:shd w:val="clear" w:color="auto" w:fill="FFFFFF" w:themeFill="background1"/>
            <w:noWrap/>
            <w:vAlign w:val="bottom"/>
            <w:hideMark/>
          </w:tcPr>
          <w:p w14:paraId="65BFD1A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auto" w:fill="FFFFFF" w:themeFill="background1"/>
            <w:vAlign w:val="bottom"/>
          </w:tcPr>
          <w:p w14:paraId="0ADB7640"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0.84</w:t>
            </w:r>
          </w:p>
        </w:tc>
        <w:tc>
          <w:tcPr>
            <w:tcW w:w="0" w:type="auto"/>
            <w:shd w:val="clear" w:color="auto" w:fill="FFFFFF" w:themeFill="background1"/>
            <w:noWrap/>
            <w:vAlign w:val="bottom"/>
            <w:hideMark/>
          </w:tcPr>
          <w:p w14:paraId="205422A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6C263B7"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7A7857C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75CBF6C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614ACA29" w14:textId="77777777" w:rsidTr="00263822">
        <w:trPr>
          <w:trHeight w:val="315"/>
          <w:jc w:val="center"/>
        </w:trPr>
        <w:tc>
          <w:tcPr>
            <w:tcW w:w="0" w:type="auto"/>
            <w:shd w:val="clear" w:color="D8D8D8" w:fill="D8D8D8"/>
            <w:vAlign w:val="bottom"/>
            <w:hideMark/>
          </w:tcPr>
          <w:p w14:paraId="1941F5B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shd w:val="clear" w:color="D8D8D8" w:fill="D8D8D8"/>
            <w:noWrap/>
            <w:vAlign w:val="bottom"/>
            <w:hideMark/>
          </w:tcPr>
          <w:p w14:paraId="127C9FA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D8D8D8" w:fill="D8D8D8"/>
            <w:noWrap/>
            <w:vAlign w:val="bottom"/>
            <w:hideMark/>
          </w:tcPr>
          <w:p w14:paraId="5205EDF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shd w:val="clear" w:color="D8D8D8" w:fill="D8D8D8"/>
            <w:noWrap/>
            <w:vAlign w:val="bottom"/>
            <w:hideMark/>
          </w:tcPr>
          <w:p w14:paraId="4887C35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shd w:val="clear" w:color="D8D8D8" w:fill="D8D8D8"/>
            <w:noWrap/>
            <w:vAlign w:val="bottom"/>
            <w:hideMark/>
          </w:tcPr>
          <w:p w14:paraId="1B5E0F4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shd w:val="clear" w:color="D8D8D8" w:fill="D8D8D8"/>
            <w:noWrap/>
            <w:vAlign w:val="bottom"/>
            <w:hideMark/>
          </w:tcPr>
          <w:p w14:paraId="027C66B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D8D8D8" w:fill="D8D8D8"/>
            <w:vAlign w:val="bottom"/>
          </w:tcPr>
          <w:p w14:paraId="797C569C"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0.49</w:t>
            </w:r>
          </w:p>
        </w:tc>
        <w:tc>
          <w:tcPr>
            <w:tcW w:w="0" w:type="auto"/>
            <w:shd w:val="clear" w:color="D8D8D8" w:fill="D8D8D8"/>
            <w:noWrap/>
            <w:vAlign w:val="bottom"/>
            <w:hideMark/>
          </w:tcPr>
          <w:p w14:paraId="3213955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3455D08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5B2E7AC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2129F28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22F50870" w14:textId="77777777" w:rsidTr="0039540C">
        <w:trPr>
          <w:trHeight w:val="315"/>
          <w:jc w:val="center"/>
        </w:trPr>
        <w:tc>
          <w:tcPr>
            <w:tcW w:w="0" w:type="auto"/>
            <w:shd w:val="clear" w:color="auto" w:fill="auto"/>
            <w:vAlign w:val="bottom"/>
            <w:hideMark/>
          </w:tcPr>
          <w:p w14:paraId="0D3A76E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shd w:val="clear" w:color="auto" w:fill="FFFFFF" w:themeFill="background1"/>
            <w:noWrap/>
            <w:vAlign w:val="bottom"/>
            <w:hideMark/>
          </w:tcPr>
          <w:p w14:paraId="16F0B7B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2BC3BC1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0F14BB4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2961F16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2D76EF5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shd w:val="clear" w:color="auto" w:fill="FFFFFF" w:themeFill="background1"/>
            <w:vAlign w:val="bottom"/>
          </w:tcPr>
          <w:p w14:paraId="46C96853"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0.45</w:t>
            </w:r>
          </w:p>
        </w:tc>
        <w:tc>
          <w:tcPr>
            <w:tcW w:w="0" w:type="auto"/>
            <w:shd w:val="clear" w:color="auto" w:fill="FFFFFF" w:themeFill="background1"/>
            <w:noWrap/>
            <w:vAlign w:val="bottom"/>
            <w:hideMark/>
          </w:tcPr>
          <w:p w14:paraId="37B4121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1225EED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4479D3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A6655C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bl>
    <w:p w14:paraId="2D516810" w14:textId="77777777" w:rsidR="0039540C" w:rsidRPr="00D525BE" w:rsidRDefault="0039540C">
      <w:pPr>
        <w:spacing w:after="0" w:line="240" w:lineRule="auto"/>
        <w:jc w:val="center"/>
        <w:rPr>
          <w:rFonts w:ascii="Times" w:hAnsi="Times" w:cs="Times New Roman"/>
          <w:sz w:val="16"/>
          <w:szCs w:val="16"/>
        </w:rPr>
      </w:pPr>
    </w:p>
    <w:p w14:paraId="2711EA35" w14:textId="77777777" w:rsidR="0039540C" w:rsidRPr="00D525BE" w:rsidRDefault="0039540C">
      <w:pPr>
        <w:spacing w:after="0" w:line="240" w:lineRule="auto"/>
        <w:jc w:val="center"/>
        <w:rPr>
          <w:rFonts w:ascii="Times" w:hAnsi="Times" w:cs="Times New Roman"/>
          <w:sz w:val="16"/>
          <w:szCs w:val="16"/>
        </w:rPr>
      </w:pPr>
    </w:p>
    <w:p w14:paraId="7552B629" w14:textId="77777777" w:rsidR="00AC2EDC" w:rsidRPr="00D525BE" w:rsidRDefault="008A0354">
      <w:pPr>
        <w:spacing w:after="0" w:line="240" w:lineRule="auto"/>
        <w:jc w:val="center"/>
        <w:rPr>
          <w:rFonts w:ascii="Times" w:hAnsi="Times" w:cs="Times New Roman"/>
          <w:i/>
          <w:sz w:val="16"/>
          <w:szCs w:val="16"/>
        </w:rPr>
      </w:pPr>
      <w:r w:rsidRPr="00D525BE">
        <w:rPr>
          <w:rFonts w:ascii="Times" w:hAnsi="Times" w:cs="Times New Roman"/>
          <w:sz w:val="16"/>
          <w:szCs w:val="16"/>
        </w:rPr>
        <w:t>Table 6</w:t>
      </w:r>
      <w:r w:rsidR="00E716DE" w:rsidRPr="00D525BE">
        <w:rPr>
          <w:rFonts w:ascii="Times" w:hAnsi="Times" w:cs="Times New Roman"/>
          <w:sz w:val="16"/>
          <w:szCs w:val="16"/>
        </w:rPr>
        <w:t xml:space="preserve">: Value of </w:t>
      </w:r>
      <w:r w:rsidR="00E716DE" w:rsidRPr="00D525BE">
        <w:rPr>
          <w:rFonts w:ascii="Times" w:hAnsi="Times" w:cs="Times New Roman"/>
          <w:i/>
          <w:sz w:val="16"/>
          <w:szCs w:val="16"/>
        </w:rPr>
        <w:t>t</w:t>
      </w:r>
      <w:r w:rsidR="00E716DE" w:rsidRPr="00D525BE">
        <w:rPr>
          <w:rFonts w:ascii="Times" w:hAnsi="Times" w:cs="Times New Roman"/>
          <w:sz w:val="16"/>
          <w:szCs w:val="16"/>
        </w:rPr>
        <w:t xml:space="preserve"> in the number of comparisons function f(</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r w:rsidR="00E716DE" w:rsidRPr="00D525BE">
        <w:rPr>
          <w:rFonts w:ascii="Times" w:hAnsi="Times" w:cs="Times New Roman"/>
          <w:i/>
          <w:sz w:val="16"/>
          <w:szCs w:val="16"/>
        </w:rPr>
        <w:t>sn</w:t>
      </w:r>
      <w:r w:rsidR="00E716DE" w:rsidRPr="00D525BE">
        <w:rPr>
          <w:rFonts w:ascii="Times" w:hAnsi="Times" w:cs="Times New Roman"/>
          <w:sz w:val="16"/>
          <w:szCs w:val="16"/>
        </w:rPr>
        <w:t>log(</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r w:rsidR="00E716DE" w:rsidRPr="00D525BE">
        <w:rPr>
          <w:rFonts w:ascii="Times" w:hAnsi="Times" w:cs="Times New Roman"/>
          <w:i/>
          <w:sz w:val="16"/>
          <w:szCs w:val="16"/>
        </w:rPr>
        <w:t>tn</w:t>
      </w:r>
    </w:p>
    <w:p w14:paraId="01234AF8" w14:textId="77777777" w:rsidR="00AC2EDC" w:rsidRPr="00D525BE" w:rsidRDefault="00AC2EDC">
      <w:pPr>
        <w:spacing w:after="0" w:line="240" w:lineRule="auto"/>
        <w:jc w:val="center"/>
        <w:rPr>
          <w:rFonts w:ascii="Times" w:hAnsi="Times" w:cs="Times New Roman"/>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676"/>
        <w:gridCol w:w="676"/>
        <w:gridCol w:w="597"/>
        <w:gridCol w:w="597"/>
        <w:gridCol w:w="656"/>
        <w:gridCol w:w="616"/>
        <w:gridCol w:w="616"/>
        <w:gridCol w:w="616"/>
        <w:gridCol w:w="616"/>
        <w:gridCol w:w="591"/>
      </w:tblGrid>
      <w:tr w:rsidR="00BD6AC8" w:rsidRPr="00D525BE" w14:paraId="38408F7F" w14:textId="77777777" w:rsidTr="00263822">
        <w:trPr>
          <w:trHeight w:val="315"/>
          <w:jc w:val="center"/>
        </w:trPr>
        <w:tc>
          <w:tcPr>
            <w:tcW w:w="0" w:type="auto"/>
            <w:shd w:val="clear" w:color="000000" w:fill="000000"/>
            <w:noWrap/>
            <w:vAlign w:val="bottom"/>
            <w:hideMark/>
          </w:tcPr>
          <w:p w14:paraId="41FFBA2D" w14:textId="77777777" w:rsidR="00BD6AC8" w:rsidRPr="00D525BE" w:rsidRDefault="00BD6AC8" w:rsidP="00A5142E">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value of t</w:t>
            </w:r>
          </w:p>
        </w:tc>
        <w:tc>
          <w:tcPr>
            <w:tcW w:w="0" w:type="auto"/>
            <w:shd w:val="clear" w:color="000000" w:fill="000000"/>
            <w:noWrap/>
            <w:vAlign w:val="bottom"/>
            <w:hideMark/>
          </w:tcPr>
          <w:p w14:paraId="0A961F07"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3-way</w:t>
            </w:r>
          </w:p>
        </w:tc>
        <w:tc>
          <w:tcPr>
            <w:tcW w:w="0" w:type="auto"/>
            <w:shd w:val="clear" w:color="000000" w:fill="000000"/>
            <w:noWrap/>
            <w:vAlign w:val="bottom"/>
            <w:hideMark/>
          </w:tcPr>
          <w:p w14:paraId="3C3103D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2-way</w:t>
            </w:r>
          </w:p>
        </w:tc>
        <w:tc>
          <w:tcPr>
            <w:tcW w:w="0" w:type="auto"/>
            <w:shd w:val="clear" w:color="000000" w:fill="000000"/>
            <w:noWrap/>
            <w:vAlign w:val="bottom"/>
            <w:hideMark/>
          </w:tcPr>
          <w:p w14:paraId="3F6D4711"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hyb2</w:t>
            </w:r>
          </w:p>
        </w:tc>
        <w:tc>
          <w:tcPr>
            <w:tcW w:w="0" w:type="auto"/>
            <w:shd w:val="clear" w:color="000000" w:fill="000000"/>
            <w:noWrap/>
            <w:vAlign w:val="bottom"/>
            <w:hideMark/>
          </w:tcPr>
          <w:p w14:paraId="5E4C299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hyb4</w:t>
            </w:r>
          </w:p>
        </w:tc>
        <w:tc>
          <w:tcPr>
            <w:tcW w:w="0" w:type="auto"/>
            <w:shd w:val="clear" w:color="000000" w:fill="000000"/>
            <w:noWrap/>
            <w:vAlign w:val="bottom"/>
            <w:hideMark/>
          </w:tcPr>
          <w:p w14:paraId="2AE4A4EE"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B&amp;M</w:t>
            </w:r>
          </w:p>
        </w:tc>
        <w:tc>
          <w:tcPr>
            <w:tcW w:w="0" w:type="auto"/>
            <w:shd w:val="clear" w:color="000000" w:fill="000000"/>
            <w:vAlign w:val="bottom"/>
          </w:tcPr>
          <w:p w14:paraId="209809D7"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qsort</w:t>
            </w:r>
          </w:p>
        </w:tc>
        <w:tc>
          <w:tcPr>
            <w:tcW w:w="0" w:type="auto"/>
            <w:shd w:val="clear" w:color="000000" w:fill="000000"/>
            <w:noWrap/>
            <w:vAlign w:val="bottom"/>
            <w:hideMark/>
          </w:tcPr>
          <w:p w14:paraId="03BE4C9C"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shd w:val="clear" w:color="000000" w:fill="000000"/>
            <w:noWrap/>
            <w:vAlign w:val="bottom"/>
            <w:hideMark/>
          </w:tcPr>
          <w:p w14:paraId="368DA56F"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shd w:val="clear" w:color="000000" w:fill="000000"/>
            <w:noWrap/>
            <w:vAlign w:val="bottom"/>
            <w:hideMark/>
          </w:tcPr>
          <w:p w14:paraId="731065F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shd w:val="clear" w:color="000000" w:fill="000000"/>
            <w:noWrap/>
            <w:vAlign w:val="bottom"/>
            <w:hideMark/>
          </w:tcPr>
          <w:p w14:paraId="5724C25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r>
      <w:tr w:rsidR="00BD6AC8" w:rsidRPr="00D525BE" w14:paraId="6AA12040" w14:textId="77777777" w:rsidTr="00263822">
        <w:trPr>
          <w:trHeight w:val="315"/>
          <w:jc w:val="center"/>
        </w:trPr>
        <w:tc>
          <w:tcPr>
            <w:tcW w:w="0" w:type="auto"/>
            <w:shd w:val="clear" w:color="D8D8D8" w:fill="D8D8D8"/>
            <w:vAlign w:val="bottom"/>
            <w:hideMark/>
          </w:tcPr>
          <w:p w14:paraId="1FCDD9B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shd w:val="clear" w:color="D8D8D8" w:fill="D8D8D8"/>
            <w:noWrap/>
            <w:vAlign w:val="bottom"/>
            <w:hideMark/>
          </w:tcPr>
          <w:p w14:paraId="3725645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shd w:val="clear" w:color="D8D8D8" w:fill="D8D8D8"/>
            <w:noWrap/>
            <w:vAlign w:val="bottom"/>
            <w:hideMark/>
          </w:tcPr>
          <w:p w14:paraId="3087664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1.36</w:t>
            </w:r>
          </w:p>
        </w:tc>
        <w:tc>
          <w:tcPr>
            <w:tcW w:w="0" w:type="auto"/>
            <w:shd w:val="clear" w:color="D8D8D8" w:fill="D8D8D8"/>
            <w:noWrap/>
            <w:vAlign w:val="bottom"/>
            <w:hideMark/>
          </w:tcPr>
          <w:p w14:paraId="556B714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1.31</w:t>
            </w:r>
          </w:p>
        </w:tc>
        <w:tc>
          <w:tcPr>
            <w:tcW w:w="0" w:type="auto"/>
            <w:shd w:val="clear" w:color="D8D8D8" w:fill="D8D8D8"/>
            <w:noWrap/>
            <w:vAlign w:val="bottom"/>
            <w:hideMark/>
          </w:tcPr>
          <w:p w14:paraId="15E4C50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0.56</w:t>
            </w:r>
          </w:p>
        </w:tc>
        <w:tc>
          <w:tcPr>
            <w:tcW w:w="0" w:type="auto"/>
            <w:shd w:val="clear" w:color="D8D8D8" w:fill="D8D8D8"/>
            <w:noWrap/>
            <w:vAlign w:val="bottom"/>
            <w:hideMark/>
          </w:tcPr>
          <w:p w14:paraId="04682F8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-0.59</w:t>
            </w:r>
          </w:p>
        </w:tc>
        <w:tc>
          <w:tcPr>
            <w:tcW w:w="0" w:type="auto"/>
            <w:shd w:val="clear" w:color="D8D8D8" w:fill="D8D8D8"/>
            <w:vAlign w:val="bottom"/>
          </w:tcPr>
          <w:p w14:paraId="2BF53E6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-1.34</w:t>
            </w:r>
          </w:p>
        </w:tc>
        <w:tc>
          <w:tcPr>
            <w:tcW w:w="0" w:type="auto"/>
            <w:shd w:val="clear" w:color="D8D8D8" w:fill="D8D8D8"/>
            <w:noWrap/>
            <w:vAlign w:val="bottom"/>
            <w:hideMark/>
          </w:tcPr>
          <w:p w14:paraId="7A675A1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c>
          <w:tcPr>
            <w:tcW w:w="0" w:type="auto"/>
            <w:shd w:val="clear" w:color="D8D8D8" w:fill="D8D8D8"/>
            <w:noWrap/>
            <w:vAlign w:val="bottom"/>
            <w:hideMark/>
          </w:tcPr>
          <w:p w14:paraId="69F732E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-0.43</w:t>
            </w:r>
          </w:p>
        </w:tc>
        <w:tc>
          <w:tcPr>
            <w:tcW w:w="0" w:type="auto"/>
            <w:shd w:val="clear" w:color="D8D8D8" w:fill="D8D8D8"/>
            <w:noWrap/>
            <w:vAlign w:val="bottom"/>
            <w:hideMark/>
          </w:tcPr>
          <w:p w14:paraId="4B6914D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0.16</w:t>
            </w:r>
          </w:p>
        </w:tc>
        <w:tc>
          <w:tcPr>
            <w:tcW w:w="0" w:type="auto"/>
            <w:shd w:val="clear" w:color="D8D8D8" w:fill="D8D8D8"/>
            <w:noWrap/>
            <w:vAlign w:val="bottom"/>
            <w:hideMark/>
          </w:tcPr>
          <w:p w14:paraId="19519A8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-1.80</w:t>
            </w:r>
          </w:p>
        </w:tc>
      </w:tr>
      <w:tr w:rsidR="00BD6AC8" w:rsidRPr="00D525BE" w14:paraId="416536F1" w14:textId="77777777" w:rsidTr="0039540C">
        <w:trPr>
          <w:trHeight w:val="315"/>
          <w:jc w:val="center"/>
        </w:trPr>
        <w:tc>
          <w:tcPr>
            <w:tcW w:w="0" w:type="auto"/>
            <w:shd w:val="clear" w:color="auto" w:fill="auto"/>
            <w:vAlign w:val="bottom"/>
            <w:hideMark/>
          </w:tcPr>
          <w:p w14:paraId="425F2BD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shd w:val="clear" w:color="auto" w:fill="FFFFFF" w:themeFill="background1"/>
            <w:noWrap/>
            <w:vAlign w:val="bottom"/>
            <w:hideMark/>
          </w:tcPr>
          <w:p w14:paraId="5821A2D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auto" w:fill="FFFFFF" w:themeFill="background1"/>
            <w:noWrap/>
            <w:vAlign w:val="bottom"/>
            <w:hideMark/>
          </w:tcPr>
          <w:p w14:paraId="1D719DE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1.47</w:t>
            </w:r>
          </w:p>
        </w:tc>
        <w:tc>
          <w:tcPr>
            <w:tcW w:w="0" w:type="auto"/>
            <w:shd w:val="clear" w:color="auto" w:fill="FFFFFF" w:themeFill="background1"/>
            <w:noWrap/>
            <w:vAlign w:val="bottom"/>
            <w:hideMark/>
          </w:tcPr>
          <w:p w14:paraId="2AC3617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1.44</w:t>
            </w:r>
          </w:p>
        </w:tc>
        <w:tc>
          <w:tcPr>
            <w:tcW w:w="0" w:type="auto"/>
            <w:shd w:val="clear" w:color="auto" w:fill="FFFFFF" w:themeFill="background1"/>
            <w:noWrap/>
            <w:vAlign w:val="bottom"/>
            <w:hideMark/>
          </w:tcPr>
          <w:p w14:paraId="247DDA3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0.13</w:t>
            </w:r>
          </w:p>
        </w:tc>
        <w:tc>
          <w:tcPr>
            <w:tcW w:w="0" w:type="auto"/>
            <w:shd w:val="clear" w:color="auto" w:fill="FFFFFF" w:themeFill="background1"/>
            <w:noWrap/>
            <w:vAlign w:val="bottom"/>
            <w:hideMark/>
          </w:tcPr>
          <w:p w14:paraId="0B28F8E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c>
          <w:tcPr>
            <w:tcW w:w="0" w:type="auto"/>
            <w:shd w:val="clear" w:color="auto" w:fill="FFFFFF" w:themeFill="background1"/>
            <w:vAlign w:val="bottom"/>
          </w:tcPr>
          <w:p w14:paraId="3DE15AA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-1.40</w:t>
            </w:r>
          </w:p>
        </w:tc>
        <w:tc>
          <w:tcPr>
            <w:tcW w:w="0" w:type="auto"/>
            <w:shd w:val="clear" w:color="auto" w:fill="FFFFFF" w:themeFill="background1"/>
            <w:noWrap/>
            <w:vAlign w:val="bottom"/>
            <w:hideMark/>
          </w:tcPr>
          <w:p w14:paraId="095ED2D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-1.98</w:t>
            </w:r>
          </w:p>
        </w:tc>
        <w:tc>
          <w:tcPr>
            <w:tcW w:w="0" w:type="auto"/>
            <w:shd w:val="clear" w:color="auto" w:fill="FFFFFF" w:themeFill="background1"/>
            <w:noWrap/>
            <w:vAlign w:val="bottom"/>
            <w:hideMark/>
          </w:tcPr>
          <w:p w14:paraId="15CB61B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-0.38</w:t>
            </w:r>
          </w:p>
        </w:tc>
        <w:tc>
          <w:tcPr>
            <w:tcW w:w="0" w:type="auto"/>
            <w:shd w:val="clear" w:color="auto" w:fill="FFFFFF" w:themeFill="background1"/>
            <w:noWrap/>
            <w:vAlign w:val="bottom"/>
            <w:hideMark/>
          </w:tcPr>
          <w:p w14:paraId="36707AA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shd w:val="clear" w:color="auto" w:fill="FFFFFF" w:themeFill="background1"/>
            <w:noWrap/>
            <w:vAlign w:val="bottom"/>
            <w:hideMark/>
          </w:tcPr>
          <w:p w14:paraId="141D417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-1.77</w:t>
            </w:r>
          </w:p>
        </w:tc>
      </w:tr>
      <w:tr w:rsidR="00BD6AC8" w:rsidRPr="00D525BE" w14:paraId="0CD4010E" w14:textId="77777777" w:rsidTr="00263822">
        <w:trPr>
          <w:trHeight w:val="315"/>
          <w:jc w:val="center"/>
        </w:trPr>
        <w:tc>
          <w:tcPr>
            <w:tcW w:w="0" w:type="auto"/>
            <w:shd w:val="clear" w:color="D8D8D8" w:fill="D8D8D8"/>
            <w:vAlign w:val="bottom"/>
            <w:hideMark/>
          </w:tcPr>
          <w:p w14:paraId="62F984A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shd w:val="clear" w:color="D8D8D8" w:fill="D8D8D8"/>
            <w:noWrap/>
            <w:vAlign w:val="bottom"/>
            <w:hideMark/>
          </w:tcPr>
          <w:p w14:paraId="1963EBD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0.12</w:t>
            </w:r>
          </w:p>
        </w:tc>
        <w:tc>
          <w:tcPr>
            <w:tcW w:w="0" w:type="auto"/>
            <w:shd w:val="clear" w:color="D8D8D8" w:fill="D8D8D8"/>
            <w:noWrap/>
            <w:vAlign w:val="bottom"/>
            <w:hideMark/>
          </w:tcPr>
          <w:p w14:paraId="295B6EC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2.40</w:t>
            </w:r>
          </w:p>
        </w:tc>
        <w:tc>
          <w:tcPr>
            <w:tcW w:w="0" w:type="auto"/>
            <w:shd w:val="clear" w:color="D8D8D8" w:fill="D8D8D8"/>
            <w:noWrap/>
            <w:vAlign w:val="bottom"/>
            <w:hideMark/>
          </w:tcPr>
          <w:p w14:paraId="33B5695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2.38</w:t>
            </w:r>
          </w:p>
        </w:tc>
        <w:tc>
          <w:tcPr>
            <w:tcW w:w="0" w:type="auto"/>
            <w:shd w:val="clear" w:color="D8D8D8" w:fill="D8D8D8"/>
            <w:noWrap/>
            <w:vAlign w:val="bottom"/>
            <w:hideMark/>
          </w:tcPr>
          <w:p w14:paraId="5196E60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D8D8D8" w:fill="D8D8D8"/>
            <w:noWrap/>
            <w:vAlign w:val="bottom"/>
            <w:hideMark/>
          </w:tcPr>
          <w:p w14:paraId="25046A7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-0.34</w:t>
            </w:r>
          </w:p>
        </w:tc>
        <w:tc>
          <w:tcPr>
            <w:tcW w:w="0" w:type="auto"/>
            <w:shd w:val="clear" w:color="D8D8D8" w:fill="D8D8D8"/>
            <w:vAlign w:val="bottom"/>
          </w:tcPr>
          <w:p w14:paraId="35747C9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-1.39</w:t>
            </w:r>
          </w:p>
        </w:tc>
        <w:tc>
          <w:tcPr>
            <w:tcW w:w="0" w:type="auto"/>
            <w:shd w:val="clear" w:color="D8D8D8" w:fill="D8D8D8"/>
            <w:noWrap/>
            <w:vAlign w:val="bottom"/>
            <w:hideMark/>
          </w:tcPr>
          <w:p w14:paraId="50DBA8C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w:t>
            </w:r>
          </w:p>
        </w:tc>
        <w:tc>
          <w:tcPr>
            <w:tcW w:w="0" w:type="auto"/>
            <w:shd w:val="clear" w:color="D8D8D8" w:fill="D8D8D8"/>
            <w:noWrap/>
            <w:vAlign w:val="bottom"/>
            <w:hideMark/>
          </w:tcPr>
          <w:p w14:paraId="15E5EB6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-0.53</w:t>
            </w:r>
          </w:p>
        </w:tc>
        <w:tc>
          <w:tcPr>
            <w:tcW w:w="0" w:type="auto"/>
            <w:shd w:val="clear" w:color="D8D8D8" w:fill="D8D8D8"/>
            <w:noWrap/>
            <w:vAlign w:val="bottom"/>
            <w:hideMark/>
          </w:tcPr>
          <w:p w14:paraId="3084887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0.22</w:t>
            </w:r>
          </w:p>
        </w:tc>
        <w:tc>
          <w:tcPr>
            <w:tcW w:w="0" w:type="auto"/>
            <w:shd w:val="clear" w:color="D8D8D8" w:fill="D8D8D8"/>
            <w:noWrap/>
            <w:vAlign w:val="bottom"/>
            <w:hideMark/>
          </w:tcPr>
          <w:p w14:paraId="6774F47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-1.77</w:t>
            </w:r>
          </w:p>
        </w:tc>
      </w:tr>
      <w:tr w:rsidR="00BD6AC8" w:rsidRPr="00D525BE" w14:paraId="38BF182E" w14:textId="77777777" w:rsidTr="0039540C">
        <w:trPr>
          <w:trHeight w:val="315"/>
          <w:jc w:val="center"/>
        </w:trPr>
        <w:tc>
          <w:tcPr>
            <w:tcW w:w="0" w:type="auto"/>
            <w:shd w:val="clear" w:color="auto" w:fill="auto"/>
            <w:vAlign w:val="bottom"/>
            <w:hideMark/>
          </w:tcPr>
          <w:p w14:paraId="3C393EE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shd w:val="clear" w:color="auto" w:fill="FFFFFF" w:themeFill="background1"/>
            <w:noWrap/>
            <w:vAlign w:val="bottom"/>
            <w:hideMark/>
          </w:tcPr>
          <w:p w14:paraId="7B2F862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0.47</w:t>
            </w:r>
          </w:p>
        </w:tc>
        <w:tc>
          <w:tcPr>
            <w:tcW w:w="0" w:type="auto"/>
            <w:shd w:val="clear" w:color="auto" w:fill="FFFFFF" w:themeFill="background1"/>
            <w:noWrap/>
            <w:vAlign w:val="bottom"/>
            <w:hideMark/>
          </w:tcPr>
          <w:p w14:paraId="693961C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3.47</w:t>
            </w:r>
          </w:p>
        </w:tc>
        <w:tc>
          <w:tcPr>
            <w:tcW w:w="0" w:type="auto"/>
            <w:shd w:val="clear" w:color="auto" w:fill="FFFFFF" w:themeFill="background1"/>
            <w:noWrap/>
            <w:vAlign w:val="bottom"/>
            <w:hideMark/>
          </w:tcPr>
          <w:p w14:paraId="5968D55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3.69</w:t>
            </w:r>
          </w:p>
        </w:tc>
        <w:tc>
          <w:tcPr>
            <w:tcW w:w="0" w:type="auto"/>
            <w:shd w:val="clear" w:color="auto" w:fill="FFFFFF" w:themeFill="background1"/>
            <w:noWrap/>
            <w:vAlign w:val="bottom"/>
            <w:hideMark/>
          </w:tcPr>
          <w:p w14:paraId="25CDB12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w:t>
            </w:r>
          </w:p>
        </w:tc>
        <w:tc>
          <w:tcPr>
            <w:tcW w:w="0" w:type="auto"/>
            <w:shd w:val="clear" w:color="auto" w:fill="FFFFFF" w:themeFill="background1"/>
            <w:noWrap/>
            <w:vAlign w:val="bottom"/>
            <w:hideMark/>
          </w:tcPr>
          <w:p w14:paraId="5F127F6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-0.76</w:t>
            </w:r>
          </w:p>
        </w:tc>
        <w:tc>
          <w:tcPr>
            <w:tcW w:w="0" w:type="auto"/>
            <w:shd w:val="clear" w:color="auto" w:fill="FFFFFF" w:themeFill="background1"/>
            <w:vAlign w:val="bottom"/>
          </w:tcPr>
          <w:p w14:paraId="63AFA3B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w:t>
            </w:r>
          </w:p>
        </w:tc>
        <w:tc>
          <w:tcPr>
            <w:tcW w:w="0" w:type="auto"/>
            <w:shd w:val="clear" w:color="auto" w:fill="FFFFFF" w:themeFill="background1"/>
            <w:noWrap/>
            <w:vAlign w:val="bottom"/>
            <w:hideMark/>
          </w:tcPr>
          <w:p w14:paraId="6429380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-1.94</w:t>
            </w:r>
          </w:p>
        </w:tc>
        <w:tc>
          <w:tcPr>
            <w:tcW w:w="0" w:type="auto"/>
            <w:shd w:val="clear" w:color="auto" w:fill="FFFFFF" w:themeFill="background1"/>
            <w:noWrap/>
            <w:vAlign w:val="bottom"/>
            <w:hideMark/>
          </w:tcPr>
          <w:p w14:paraId="1C57C22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-0.11</w:t>
            </w:r>
          </w:p>
        </w:tc>
        <w:tc>
          <w:tcPr>
            <w:tcW w:w="0" w:type="auto"/>
            <w:shd w:val="clear" w:color="auto" w:fill="FFFFFF" w:themeFill="background1"/>
            <w:noWrap/>
            <w:vAlign w:val="bottom"/>
            <w:hideMark/>
          </w:tcPr>
          <w:p w14:paraId="6DC143C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0.74</w:t>
            </w:r>
          </w:p>
        </w:tc>
        <w:tc>
          <w:tcPr>
            <w:tcW w:w="0" w:type="auto"/>
            <w:shd w:val="clear" w:color="auto" w:fill="FFFFFF" w:themeFill="background1"/>
            <w:noWrap/>
            <w:vAlign w:val="bottom"/>
            <w:hideMark/>
          </w:tcPr>
          <w:p w14:paraId="2A52777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-1.81</w:t>
            </w:r>
          </w:p>
        </w:tc>
      </w:tr>
      <w:tr w:rsidR="00BD6AC8" w:rsidRPr="00D525BE" w14:paraId="15FABA11" w14:textId="77777777" w:rsidTr="00263822">
        <w:trPr>
          <w:trHeight w:val="315"/>
          <w:jc w:val="center"/>
        </w:trPr>
        <w:tc>
          <w:tcPr>
            <w:tcW w:w="0" w:type="auto"/>
            <w:shd w:val="clear" w:color="D8D8D8" w:fill="D8D8D8"/>
            <w:vAlign w:val="bottom"/>
            <w:hideMark/>
          </w:tcPr>
          <w:p w14:paraId="160F7CC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shd w:val="clear" w:color="D8D8D8" w:fill="D8D8D8"/>
            <w:noWrap/>
            <w:vAlign w:val="bottom"/>
            <w:hideMark/>
          </w:tcPr>
          <w:p w14:paraId="6B32662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0.83</w:t>
            </w:r>
          </w:p>
        </w:tc>
        <w:tc>
          <w:tcPr>
            <w:tcW w:w="0" w:type="auto"/>
            <w:shd w:val="clear" w:color="D8D8D8" w:fill="D8D8D8"/>
            <w:noWrap/>
            <w:vAlign w:val="bottom"/>
            <w:hideMark/>
          </w:tcPr>
          <w:p w14:paraId="07860F8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w:t>
            </w:r>
          </w:p>
        </w:tc>
        <w:tc>
          <w:tcPr>
            <w:tcW w:w="0" w:type="auto"/>
            <w:shd w:val="clear" w:color="D8D8D8" w:fill="D8D8D8"/>
            <w:noWrap/>
            <w:vAlign w:val="bottom"/>
            <w:hideMark/>
          </w:tcPr>
          <w:p w14:paraId="3D0DB52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1.40</w:t>
            </w:r>
          </w:p>
        </w:tc>
        <w:tc>
          <w:tcPr>
            <w:tcW w:w="0" w:type="auto"/>
            <w:shd w:val="clear" w:color="D8D8D8" w:fill="D8D8D8"/>
            <w:noWrap/>
            <w:vAlign w:val="bottom"/>
            <w:hideMark/>
          </w:tcPr>
          <w:p w14:paraId="51ECA67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7EB9F2C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-0.15</w:t>
            </w:r>
          </w:p>
        </w:tc>
        <w:tc>
          <w:tcPr>
            <w:tcW w:w="0" w:type="auto"/>
            <w:shd w:val="clear" w:color="D8D8D8" w:fill="D8D8D8"/>
            <w:vAlign w:val="bottom"/>
          </w:tcPr>
          <w:p w14:paraId="3EA378D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-1.39</w:t>
            </w:r>
          </w:p>
        </w:tc>
        <w:tc>
          <w:tcPr>
            <w:tcW w:w="0" w:type="auto"/>
            <w:shd w:val="clear" w:color="D8D8D8" w:fill="D8D8D8"/>
            <w:noWrap/>
            <w:vAlign w:val="bottom"/>
            <w:hideMark/>
          </w:tcPr>
          <w:p w14:paraId="205F7A9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-1.95</w:t>
            </w:r>
          </w:p>
        </w:tc>
        <w:tc>
          <w:tcPr>
            <w:tcW w:w="0" w:type="auto"/>
            <w:shd w:val="clear" w:color="D8D8D8" w:fill="D8D8D8"/>
            <w:noWrap/>
            <w:vAlign w:val="bottom"/>
            <w:hideMark/>
          </w:tcPr>
          <w:p w14:paraId="09EECC5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-0.80</w:t>
            </w:r>
          </w:p>
        </w:tc>
        <w:tc>
          <w:tcPr>
            <w:tcW w:w="0" w:type="auto"/>
            <w:shd w:val="clear" w:color="D8D8D8" w:fill="D8D8D8"/>
            <w:noWrap/>
            <w:vAlign w:val="bottom"/>
            <w:hideMark/>
          </w:tcPr>
          <w:p w14:paraId="29213AF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0.13</w:t>
            </w:r>
          </w:p>
        </w:tc>
        <w:tc>
          <w:tcPr>
            <w:tcW w:w="0" w:type="auto"/>
            <w:shd w:val="clear" w:color="D8D8D8" w:fill="D8D8D8"/>
            <w:noWrap/>
            <w:vAlign w:val="bottom"/>
            <w:hideMark/>
          </w:tcPr>
          <w:p w14:paraId="7AE09D2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-1.79</w:t>
            </w:r>
          </w:p>
        </w:tc>
      </w:tr>
      <w:tr w:rsidR="00BD6AC8" w:rsidRPr="00D525BE" w14:paraId="5C8A446B" w14:textId="77777777" w:rsidTr="0039540C">
        <w:trPr>
          <w:trHeight w:val="315"/>
          <w:jc w:val="center"/>
        </w:trPr>
        <w:tc>
          <w:tcPr>
            <w:tcW w:w="0" w:type="auto"/>
            <w:shd w:val="clear" w:color="auto" w:fill="auto"/>
            <w:vAlign w:val="bottom"/>
            <w:hideMark/>
          </w:tcPr>
          <w:p w14:paraId="4EC0D53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shd w:val="clear" w:color="auto" w:fill="FFFFFF" w:themeFill="background1"/>
            <w:noWrap/>
            <w:vAlign w:val="bottom"/>
            <w:hideMark/>
          </w:tcPr>
          <w:p w14:paraId="56C1BF2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3.93</w:t>
            </w:r>
          </w:p>
        </w:tc>
        <w:tc>
          <w:tcPr>
            <w:tcW w:w="0" w:type="auto"/>
            <w:shd w:val="clear" w:color="auto" w:fill="FFFFFF" w:themeFill="background1"/>
            <w:noWrap/>
            <w:vAlign w:val="bottom"/>
            <w:hideMark/>
          </w:tcPr>
          <w:p w14:paraId="61CE4EB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6.27</w:t>
            </w:r>
          </w:p>
        </w:tc>
        <w:tc>
          <w:tcPr>
            <w:tcW w:w="0" w:type="auto"/>
            <w:shd w:val="clear" w:color="auto" w:fill="FFFFFF" w:themeFill="background1"/>
            <w:noWrap/>
            <w:vAlign w:val="bottom"/>
            <w:hideMark/>
          </w:tcPr>
          <w:p w14:paraId="42AFD59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4.93</w:t>
            </w:r>
          </w:p>
        </w:tc>
        <w:tc>
          <w:tcPr>
            <w:tcW w:w="0" w:type="auto"/>
            <w:shd w:val="clear" w:color="auto" w:fill="FFFFFF" w:themeFill="background1"/>
            <w:noWrap/>
            <w:vAlign w:val="bottom"/>
            <w:hideMark/>
          </w:tcPr>
          <w:p w14:paraId="6EA20AB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4.00</w:t>
            </w:r>
          </w:p>
        </w:tc>
        <w:tc>
          <w:tcPr>
            <w:tcW w:w="0" w:type="auto"/>
            <w:shd w:val="clear" w:color="auto" w:fill="FFFFFF" w:themeFill="background1"/>
            <w:noWrap/>
            <w:vAlign w:val="bottom"/>
            <w:hideMark/>
          </w:tcPr>
          <w:p w14:paraId="59833C1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3.29</w:t>
            </w:r>
          </w:p>
        </w:tc>
        <w:tc>
          <w:tcPr>
            <w:tcW w:w="0" w:type="auto"/>
            <w:shd w:val="clear" w:color="auto" w:fill="FFFFFF" w:themeFill="background1"/>
            <w:vAlign w:val="bottom"/>
          </w:tcPr>
          <w:p w14:paraId="1AA6391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noWrap/>
            <w:vAlign w:val="bottom"/>
            <w:hideMark/>
          </w:tcPr>
          <w:p w14:paraId="75EA152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4.57</w:t>
            </w:r>
          </w:p>
        </w:tc>
        <w:tc>
          <w:tcPr>
            <w:tcW w:w="0" w:type="auto"/>
            <w:shd w:val="clear" w:color="auto" w:fill="FFFFFF" w:themeFill="background1"/>
            <w:noWrap/>
            <w:vAlign w:val="bottom"/>
            <w:hideMark/>
          </w:tcPr>
          <w:p w14:paraId="303A708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5.05</w:t>
            </w:r>
          </w:p>
        </w:tc>
        <w:tc>
          <w:tcPr>
            <w:tcW w:w="0" w:type="auto"/>
            <w:shd w:val="clear" w:color="auto" w:fill="FFFFFF" w:themeFill="background1"/>
            <w:noWrap/>
            <w:vAlign w:val="bottom"/>
            <w:hideMark/>
          </w:tcPr>
          <w:p w14:paraId="4CFBD28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5.66</w:t>
            </w:r>
          </w:p>
        </w:tc>
        <w:tc>
          <w:tcPr>
            <w:tcW w:w="0" w:type="auto"/>
            <w:shd w:val="clear" w:color="auto" w:fill="FFFFFF" w:themeFill="background1"/>
            <w:noWrap/>
            <w:vAlign w:val="bottom"/>
            <w:hideMark/>
          </w:tcPr>
          <w:p w14:paraId="73C80C3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3.49</w:t>
            </w:r>
          </w:p>
        </w:tc>
      </w:tr>
      <w:tr w:rsidR="00BD6AC8" w:rsidRPr="00D525BE" w14:paraId="4B1A3F12" w14:textId="77777777" w:rsidTr="00263822">
        <w:trPr>
          <w:trHeight w:val="315"/>
          <w:jc w:val="center"/>
        </w:trPr>
        <w:tc>
          <w:tcPr>
            <w:tcW w:w="0" w:type="auto"/>
            <w:shd w:val="clear" w:color="D8D8D8" w:fill="D8D8D8"/>
            <w:vAlign w:val="bottom"/>
            <w:hideMark/>
          </w:tcPr>
          <w:p w14:paraId="3F6FA8F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shd w:val="clear" w:color="D8D8D8" w:fill="D8D8D8"/>
            <w:noWrap/>
            <w:vAlign w:val="bottom"/>
            <w:hideMark/>
          </w:tcPr>
          <w:p w14:paraId="39B2F63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-6.66</w:t>
            </w:r>
          </w:p>
        </w:tc>
        <w:tc>
          <w:tcPr>
            <w:tcW w:w="0" w:type="auto"/>
            <w:shd w:val="clear" w:color="D8D8D8" w:fill="D8D8D8"/>
            <w:noWrap/>
            <w:vAlign w:val="bottom"/>
            <w:hideMark/>
          </w:tcPr>
          <w:p w14:paraId="219D2D1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-3.77</w:t>
            </w:r>
          </w:p>
        </w:tc>
        <w:tc>
          <w:tcPr>
            <w:tcW w:w="0" w:type="auto"/>
            <w:shd w:val="clear" w:color="D8D8D8" w:fill="D8D8D8"/>
            <w:noWrap/>
            <w:vAlign w:val="bottom"/>
            <w:hideMark/>
          </w:tcPr>
          <w:p w14:paraId="25D7CEA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-6.03</w:t>
            </w:r>
          </w:p>
        </w:tc>
        <w:tc>
          <w:tcPr>
            <w:tcW w:w="0" w:type="auto"/>
            <w:shd w:val="clear" w:color="D8D8D8" w:fill="D8D8D8"/>
            <w:noWrap/>
            <w:vAlign w:val="bottom"/>
            <w:hideMark/>
          </w:tcPr>
          <w:p w14:paraId="631ED95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-6.46</w:t>
            </w:r>
          </w:p>
        </w:tc>
        <w:tc>
          <w:tcPr>
            <w:tcW w:w="0" w:type="auto"/>
            <w:shd w:val="clear" w:color="D8D8D8" w:fill="D8D8D8"/>
            <w:noWrap/>
            <w:vAlign w:val="bottom"/>
            <w:hideMark/>
          </w:tcPr>
          <w:p w14:paraId="3183E8A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-6.93</w:t>
            </w:r>
          </w:p>
        </w:tc>
        <w:tc>
          <w:tcPr>
            <w:tcW w:w="0" w:type="auto"/>
            <w:shd w:val="clear" w:color="D8D8D8" w:fill="D8D8D8"/>
            <w:vAlign w:val="bottom"/>
          </w:tcPr>
          <w:p w14:paraId="2C81C5B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2.72</w:t>
            </w:r>
          </w:p>
        </w:tc>
        <w:tc>
          <w:tcPr>
            <w:tcW w:w="0" w:type="auto"/>
            <w:shd w:val="clear" w:color="D8D8D8" w:fill="D8D8D8"/>
            <w:noWrap/>
            <w:vAlign w:val="bottom"/>
            <w:hideMark/>
          </w:tcPr>
          <w:p w14:paraId="098A859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3.80</w:t>
            </w:r>
          </w:p>
        </w:tc>
        <w:tc>
          <w:tcPr>
            <w:tcW w:w="0" w:type="auto"/>
            <w:shd w:val="clear" w:color="D8D8D8" w:fill="D8D8D8"/>
            <w:noWrap/>
            <w:vAlign w:val="bottom"/>
            <w:hideMark/>
          </w:tcPr>
          <w:p w14:paraId="2233238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3.80</w:t>
            </w:r>
          </w:p>
        </w:tc>
        <w:tc>
          <w:tcPr>
            <w:tcW w:w="0" w:type="auto"/>
            <w:shd w:val="clear" w:color="D8D8D8" w:fill="D8D8D8"/>
            <w:noWrap/>
            <w:vAlign w:val="bottom"/>
            <w:hideMark/>
          </w:tcPr>
          <w:p w14:paraId="1EE7DF8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3.80</w:t>
            </w:r>
          </w:p>
        </w:tc>
        <w:tc>
          <w:tcPr>
            <w:tcW w:w="0" w:type="auto"/>
            <w:shd w:val="clear" w:color="D8D8D8" w:fill="D8D8D8"/>
            <w:noWrap/>
            <w:vAlign w:val="bottom"/>
            <w:hideMark/>
          </w:tcPr>
          <w:p w14:paraId="4077B2F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r>
      <w:tr w:rsidR="00BD6AC8" w:rsidRPr="00D525BE" w14:paraId="6A884F81" w14:textId="77777777" w:rsidTr="0039540C">
        <w:trPr>
          <w:trHeight w:val="315"/>
          <w:jc w:val="center"/>
        </w:trPr>
        <w:tc>
          <w:tcPr>
            <w:tcW w:w="0" w:type="auto"/>
            <w:shd w:val="clear" w:color="auto" w:fill="auto"/>
            <w:vAlign w:val="bottom"/>
            <w:hideMark/>
          </w:tcPr>
          <w:p w14:paraId="48F260F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shd w:val="clear" w:color="auto" w:fill="FFFFFF" w:themeFill="background1"/>
            <w:noWrap/>
            <w:vAlign w:val="bottom"/>
            <w:hideMark/>
          </w:tcPr>
          <w:p w14:paraId="157FC6B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-6.85</w:t>
            </w:r>
          </w:p>
        </w:tc>
        <w:tc>
          <w:tcPr>
            <w:tcW w:w="0" w:type="auto"/>
            <w:shd w:val="clear" w:color="auto" w:fill="FFFFFF" w:themeFill="background1"/>
            <w:noWrap/>
            <w:vAlign w:val="bottom"/>
            <w:hideMark/>
          </w:tcPr>
          <w:p w14:paraId="61F8320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-2.83</w:t>
            </w:r>
          </w:p>
        </w:tc>
        <w:tc>
          <w:tcPr>
            <w:tcW w:w="0" w:type="auto"/>
            <w:shd w:val="clear" w:color="auto" w:fill="FFFFFF" w:themeFill="background1"/>
            <w:noWrap/>
            <w:vAlign w:val="bottom"/>
            <w:hideMark/>
          </w:tcPr>
          <w:p w14:paraId="09A4099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-7.33</w:t>
            </w:r>
          </w:p>
        </w:tc>
        <w:tc>
          <w:tcPr>
            <w:tcW w:w="0" w:type="auto"/>
            <w:shd w:val="clear" w:color="auto" w:fill="FFFFFF" w:themeFill="background1"/>
            <w:noWrap/>
            <w:vAlign w:val="bottom"/>
            <w:hideMark/>
          </w:tcPr>
          <w:p w14:paraId="750FBD0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-7.77</w:t>
            </w:r>
          </w:p>
        </w:tc>
        <w:tc>
          <w:tcPr>
            <w:tcW w:w="0" w:type="auto"/>
            <w:shd w:val="clear" w:color="auto" w:fill="FFFFFF" w:themeFill="background1"/>
            <w:noWrap/>
            <w:vAlign w:val="bottom"/>
            <w:hideMark/>
          </w:tcPr>
          <w:p w14:paraId="77D41FC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-7.06</w:t>
            </w:r>
          </w:p>
        </w:tc>
        <w:tc>
          <w:tcPr>
            <w:tcW w:w="0" w:type="auto"/>
            <w:shd w:val="clear" w:color="auto" w:fill="FFFFFF" w:themeFill="background1"/>
            <w:vAlign w:val="bottom"/>
          </w:tcPr>
          <w:p w14:paraId="1FD39B3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1.86</w:t>
            </w:r>
          </w:p>
        </w:tc>
        <w:tc>
          <w:tcPr>
            <w:tcW w:w="0" w:type="auto"/>
            <w:shd w:val="clear" w:color="auto" w:fill="FFFFFF" w:themeFill="background1"/>
            <w:noWrap/>
            <w:vAlign w:val="bottom"/>
            <w:hideMark/>
          </w:tcPr>
          <w:p w14:paraId="13F64DF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4.67</w:t>
            </w:r>
          </w:p>
        </w:tc>
        <w:tc>
          <w:tcPr>
            <w:tcW w:w="0" w:type="auto"/>
            <w:shd w:val="clear" w:color="auto" w:fill="FFFFFF" w:themeFill="background1"/>
            <w:noWrap/>
            <w:vAlign w:val="bottom"/>
            <w:hideMark/>
          </w:tcPr>
          <w:p w14:paraId="6B1902E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4.05</w:t>
            </w:r>
          </w:p>
        </w:tc>
        <w:tc>
          <w:tcPr>
            <w:tcW w:w="0" w:type="auto"/>
            <w:shd w:val="clear" w:color="auto" w:fill="FFFFFF" w:themeFill="background1"/>
            <w:noWrap/>
            <w:vAlign w:val="bottom"/>
            <w:hideMark/>
          </w:tcPr>
          <w:p w14:paraId="3990FE0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4.49</w:t>
            </w:r>
          </w:p>
        </w:tc>
        <w:tc>
          <w:tcPr>
            <w:tcW w:w="0" w:type="auto"/>
            <w:shd w:val="clear" w:color="auto" w:fill="FFFFFF" w:themeFill="background1"/>
            <w:noWrap/>
            <w:vAlign w:val="bottom"/>
            <w:hideMark/>
          </w:tcPr>
          <w:p w14:paraId="0A6F4A7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4.16</w:t>
            </w:r>
          </w:p>
        </w:tc>
      </w:tr>
      <w:tr w:rsidR="00BD6AC8" w:rsidRPr="00D525BE" w14:paraId="53C0ECA3" w14:textId="77777777" w:rsidTr="00263822">
        <w:trPr>
          <w:trHeight w:val="315"/>
          <w:jc w:val="center"/>
        </w:trPr>
        <w:tc>
          <w:tcPr>
            <w:tcW w:w="0" w:type="auto"/>
            <w:shd w:val="clear" w:color="D8D8D8" w:fill="D8D8D8"/>
            <w:vAlign w:val="bottom"/>
            <w:hideMark/>
          </w:tcPr>
          <w:p w14:paraId="0A5F026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shd w:val="clear" w:color="D8D8D8" w:fill="D8D8D8"/>
            <w:noWrap/>
            <w:vAlign w:val="bottom"/>
            <w:hideMark/>
          </w:tcPr>
          <w:p w14:paraId="79EACFA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5.73</w:t>
            </w:r>
          </w:p>
        </w:tc>
        <w:tc>
          <w:tcPr>
            <w:tcW w:w="0" w:type="auto"/>
            <w:shd w:val="clear" w:color="D8D8D8" w:fill="D8D8D8"/>
            <w:noWrap/>
            <w:vAlign w:val="bottom"/>
            <w:hideMark/>
          </w:tcPr>
          <w:p w14:paraId="402DFF8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5.70</w:t>
            </w:r>
          </w:p>
        </w:tc>
        <w:tc>
          <w:tcPr>
            <w:tcW w:w="0" w:type="auto"/>
            <w:shd w:val="clear" w:color="D8D8D8" w:fill="D8D8D8"/>
            <w:noWrap/>
            <w:vAlign w:val="bottom"/>
            <w:hideMark/>
          </w:tcPr>
          <w:p w14:paraId="3FB0DC9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5.75</w:t>
            </w:r>
          </w:p>
        </w:tc>
        <w:tc>
          <w:tcPr>
            <w:tcW w:w="0" w:type="auto"/>
            <w:shd w:val="clear" w:color="D8D8D8" w:fill="D8D8D8"/>
            <w:noWrap/>
            <w:vAlign w:val="bottom"/>
            <w:hideMark/>
          </w:tcPr>
          <w:p w14:paraId="7F0BAB6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6.90</w:t>
            </w:r>
          </w:p>
        </w:tc>
        <w:tc>
          <w:tcPr>
            <w:tcW w:w="0" w:type="auto"/>
            <w:shd w:val="clear" w:color="D8D8D8" w:fill="D8D8D8"/>
            <w:noWrap/>
            <w:vAlign w:val="bottom"/>
            <w:hideMark/>
          </w:tcPr>
          <w:p w14:paraId="7DBB75B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-0.55</w:t>
            </w:r>
          </w:p>
        </w:tc>
        <w:tc>
          <w:tcPr>
            <w:tcW w:w="0" w:type="auto"/>
            <w:shd w:val="clear" w:color="D8D8D8" w:fill="D8D8D8"/>
            <w:vAlign w:val="bottom"/>
          </w:tcPr>
          <w:p w14:paraId="1BA0E67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-0.09</w:t>
            </w:r>
          </w:p>
        </w:tc>
        <w:tc>
          <w:tcPr>
            <w:tcW w:w="0" w:type="auto"/>
            <w:shd w:val="clear" w:color="D8D8D8" w:fill="D8D8D8"/>
            <w:noWrap/>
            <w:vAlign w:val="bottom"/>
            <w:hideMark/>
          </w:tcPr>
          <w:p w14:paraId="06B576F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3.36</w:t>
            </w:r>
          </w:p>
        </w:tc>
        <w:tc>
          <w:tcPr>
            <w:tcW w:w="0" w:type="auto"/>
            <w:shd w:val="clear" w:color="D8D8D8" w:fill="D8D8D8"/>
            <w:noWrap/>
            <w:vAlign w:val="bottom"/>
            <w:hideMark/>
          </w:tcPr>
          <w:p w14:paraId="7AA1832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3.89</w:t>
            </w:r>
          </w:p>
        </w:tc>
        <w:tc>
          <w:tcPr>
            <w:tcW w:w="0" w:type="auto"/>
            <w:shd w:val="clear" w:color="D8D8D8" w:fill="D8D8D8"/>
            <w:noWrap/>
            <w:vAlign w:val="bottom"/>
            <w:hideMark/>
          </w:tcPr>
          <w:p w14:paraId="2131231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3.35</w:t>
            </w:r>
          </w:p>
        </w:tc>
        <w:tc>
          <w:tcPr>
            <w:tcW w:w="0" w:type="auto"/>
            <w:shd w:val="clear" w:color="D8D8D8" w:fill="D8D8D8"/>
            <w:noWrap/>
            <w:vAlign w:val="bottom"/>
            <w:hideMark/>
          </w:tcPr>
          <w:p w14:paraId="751C24E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4.91</w:t>
            </w:r>
          </w:p>
        </w:tc>
      </w:tr>
      <w:tr w:rsidR="00BD6AC8" w:rsidRPr="00D525BE" w14:paraId="275CA3DD" w14:textId="77777777" w:rsidTr="0039540C">
        <w:trPr>
          <w:trHeight w:val="315"/>
          <w:jc w:val="center"/>
        </w:trPr>
        <w:tc>
          <w:tcPr>
            <w:tcW w:w="0" w:type="auto"/>
            <w:shd w:val="clear" w:color="auto" w:fill="auto"/>
            <w:vAlign w:val="bottom"/>
            <w:hideMark/>
          </w:tcPr>
          <w:p w14:paraId="2B431BE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shd w:val="clear" w:color="auto" w:fill="FFFFFF" w:themeFill="background1"/>
            <w:noWrap/>
            <w:vAlign w:val="bottom"/>
            <w:hideMark/>
          </w:tcPr>
          <w:p w14:paraId="489356D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2.53</w:t>
            </w:r>
          </w:p>
        </w:tc>
        <w:tc>
          <w:tcPr>
            <w:tcW w:w="0" w:type="auto"/>
            <w:shd w:val="clear" w:color="auto" w:fill="FFFFFF" w:themeFill="background1"/>
            <w:noWrap/>
            <w:vAlign w:val="bottom"/>
            <w:hideMark/>
          </w:tcPr>
          <w:p w14:paraId="57769C9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4.32</w:t>
            </w:r>
          </w:p>
        </w:tc>
        <w:tc>
          <w:tcPr>
            <w:tcW w:w="0" w:type="auto"/>
            <w:shd w:val="clear" w:color="auto" w:fill="FFFFFF" w:themeFill="background1"/>
            <w:noWrap/>
            <w:vAlign w:val="bottom"/>
            <w:hideMark/>
          </w:tcPr>
          <w:p w14:paraId="7C613E3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4.17</w:t>
            </w:r>
          </w:p>
        </w:tc>
        <w:tc>
          <w:tcPr>
            <w:tcW w:w="0" w:type="auto"/>
            <w:shd w:val="clear" w:color="auto" w:fill="FFFFFF" w:themeFill="background1"/>
            <w:noWrap/>
            <w:vAlign w:val="bottom"/>
            <w:hideMark/>
          </w:tcPr>
          <w:p w14:paraId="399BBDA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3.05</w:t>
            </w:r>
          </w:p>
        </w:tc>
        <w:tc>
          <w:tcPr>
            <w:tcW w:w="0" w:type="auto"/>
            <w:shd w:val="clear" w:color="auto" w:fill="FFFFFF" w:themeFill="background1"/>
            <w:noWrap/>
            <w:vAlign w:val="bottom"/>
            <w:hideMark/>
          </w:tcPr>
          <w:p w14:paraId="26C6D5F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-0.71</w:t>
            </w:r>
          </w:p>
        </w:tc>
        <w:tc>
          <w:tcPr>
            <w:tcW w:w="0" w:type="auto"/>
            <w:shd w:val="clear" w:color="auto" w:fill="FFFFFF" w:themeFill="background1"/>
            <w:vAlign w:val="bottom"/>
          </w:tcPr>
          <w:p w14:paraId="350BC7C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-0.97</w:t>
            </w:r>
          </w:p>
        </w:tc>
        <w:tc>
          <w:tcPr>
            <w:tcW w:w="0" w:type="auto"/>
            <w:shd w:val="clear" w:color="auto" w:fill="FFFFFF" w:themeFill="background1"/>
            <w:noWrap/>
            <w:vAlign w:val="bottom"/>
            <w:hideMark/>
          </w:tcPr>
          <w:p w14:paraId="1FFB6BE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8.48</w:t>
            </w:r>
          </w:p>
        </w:tc>
        <w:tc>
          <w:tcPr>
            <w:tcW w:w="0" w:type="auto"/>
            <w:shd w:val="clear" w:color="auto" w:fill="FFFFFF" w:themeFill="background1"/>
            <w:noWrap/>
            <w:vAlign w:val="bottom"/>
            <w:hideMark/>
          </w:tcPr>
          <w:p w14:paraId="0B67D55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5.43</w:t>
            </w:r>
          </w:p>
        </w:tc>
        <w:tc>
          <w:tcPr>
            <w:tcW w:w="0" w:type="auto"/>
            <w:shd w:val="clear" w:color="auto" w:fill="FFFFFF" w:themeFill="background1"/>
            <w:noWrap/>
            <w:vAlign w:val="bottom"/>
            <w:hideMark/>
          </w:tcPr>
          <w:p w14:paraId="296F27B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5.55</w:t>
            </w:r>
          </w:p>
        </w:tc>
        <w:tc>
          <w:tcPr>
            <w:tcW w:w="0" w:type="auto"/>
            <w:shd w:val="clear" w:color="auto" w:fill="FFFFFF" w:themeFill="background1"/>
            <w:noWrap/>
            <w:vAlign w:val="bottom"/>
            <w:hideMark/>
          </w:tcPr>
          <w:p w14:paraId="2853868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6.68</w:t>
            </w:r>
          </w:p>
        </w:tc>
      </w:tr>
      <w:tr w:rsidR="00BD6AC8" w:rsidRPr="00D525BE" w14:paraId="22C2E9F5" w14:textId="77777777" w:rsidTr="00263822">
        <w:trPr>
          <w:trHeight w:val="315"/>
          <w:jc w:val="center"/>
        </w:trPr>
        <w:tc>
          <w:tcPr>
            <w:tcW w:w="0" w:type="auto"/>
            <w:shd w:val="clear" w:color="D8D8D8" w:fill="D8D8D8"/>
            <w:vAlign w:val="bottom"/>
            <w:hideMark/>
          </w:tcPr>
          <w:p w14:paraId="28071F5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shd w:val="clear" w:color="D8D8D8" w:fill="D8D8D8"/>
            <w:noWrap/>
            <w:vAlign w:val="bottom"/>
            <w:hideMark/>
          </w:tcPr>
          <w:p w14:paraId="34492B9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-2.91</w:t>
            </w:r>
          </w:p>
        </w:tc>
        <w:tc>
          <w:tcPr>
            <w:tcW w:w="0" w:type="auto"/>
            <w:shd w:val="clear" w:color="D8D8D8" w:fill="D8D8D8"/>
            <w:noWrap/>
            <w:vAlign w:val="bottom"/>
            <w:hideMark/>
          </w:tcPr>
          <w:p w14:paraId="7619E61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-2.46</w:t>
            </w:r>
          </w:p>
        </w:tc>
        <w:tc>
          <w:tcPr>
            <w:tcW w:w="0" w:type="auto"/>
            <w:shd w:val="clear" w:color="D8D8D8" w:fill="D8D8D8"/>
            <w:noWrap/>
            <w:vAlign w:val="bottom"/>
            <w:hideMark/>
          </w:tcPr>
          <w:p w14:paraId="5A9C0C7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w:t>
            </w:r>
          </w:p>
        </w:tc>
        <w:tc>
          <w:tcPr>
            <w:tcW w:w="0" w:type="auto"/>
            <w:shd w:val="clear" w:color="D8D8D8" w:fill="D8D8D8"/>
            <w:noWrap/>
            <w:vAlign w:val="bottom"/>
            <w:hideMark/>
          </w:tcPr>
          <w:p w14:paraId="2F96250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-1.67</w:t>
            </w:r>
          </w:p>
        </w:tc>
        <w:tc>
          <w:tcPr>
            <w:tcW w:w="0" w:type="auto"/>
            <w:shd w:val="clear" w:color="D8D8D8" w:fill="D8D8D8"/>
            <w:noWrap/>
            <w:vAlign w:val="bottom"/>
            <w:hideMark/>
          </w:tcPr>
          <w:p w14:paraId="2E17D03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-0.68</w:t>
            </w:r>
          </w:p>
        </w:tc>
        <w:tc>
          <w:tcPr>
            <w:tcW w:w="0" w:type="auto"/>
            <w:shd w:val="clear" w:color="D8D8D8" w:fill="D8D8D8"/>
            <w:vAlign w:val="bottom"/>
          </w:tcPr>
          <w:p w14:paraId="629CABA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w:t>
            </w:r>
          </w:p>
        </w:tc>
        <w:tc>
          <w:tcPr>
            <w:tcW w:w="0" w:type="auto"/>
            <w:shd w:val="clear" w:color="D8D8D8" w:fill="D8D8D8"/>
            <w:noWrap/>
            <w:vAlign w:val="bottom"/>
            <w:hideMark/>
          </w:tcPr>
          <w:p w14:paraId="2F72B47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5.73</w:t>
            </w:r>
          </w:p>
        </w:tc>
        <w:tc>
          <w:tcPr>
            <w:tcW w:w="0" w:type="auto"/>
            <w:shd w:val="clear" w:color="D8D8D8" w:fill="D8D8D8"/>
            <w:noWrap/>
            <w:vAlign w:val="bottom"/>
            <w:hideMark/>
          </w:tcPr>
          <w:p w14:paraId="5E81D79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5.32</w:t>
            </w:r>
          </w:p>
        </w:tc>
        <w:tc>
          <w:tcPr>
            <w:tcW w:w="0" w:type="auto"/>
            <w:shd w:val="clear" w:color="D8D8D8" w:fill="D8D8D8"/>
            <w:noWrap/>
            <w:vAlign w:val="bottom"/>
            <w:hideMark/>
          </w:tcPr>
          <w:p w14:paraId="363811E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5.36</w:t>
            </w:r>
          </w:p>
        </w:tc>
        <w:tc>
          <w:tcPr>
            <w:tcW w:w="0" w:type="auto"/>
            <w:shd w:val="clear" w:color="D8D8D8" w:fill="D8D8D8"/>
            <w:noWrap/>
            <w:vAlign w:val="bottom"/>
            <w:hideMark/>
          </w:tcPr>
          <w:p w14:paraId="201362D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5.53</w:t>
            </w:r>
          </w:p>
        </w:tc>
      </w:tr>
      <w:tr w:rsidR="00BD6AC8" w:rsidRPr="00D525BE" w14:paraId="33BC36D6" w14:textId="77777777" w:rsidTr="0039540C">
        <w:trPr>
          <w:trHeight w:val="315"/>
          <w:jc w:val="center"/>
        </w:trPr>
        <w:tc>
          <w:tcPr>
            <w:tcW w:w="0" w:type="auto"/>
            <w:shd w:val="clear" w:color="auto" w:fill="auto"/>
            <w:vAlign w:val="bottom"/>
            <w:hideMark/>
          </w:tcPr>
          <w:p w14:paraId="2A96236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shd w:val="clear" w:color="auto" w:fill="FFFFFF" w:themeFill="background1"/>
            <w:noWrap/>
            <w:vAlign w:val="bottom"/>
            <w:hideMark/>
          </w:tcPr>
          <w:p w14:paraId="5CD950F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18038A5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5ADFF6F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5D11374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788222F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-2.41</w:t>
            </w:r>
          </w:p>
        </w:tc>
        <w:tc>
          <w:tcPr>
            <w:tcW w:w="0" w:type="auto"/>
            <w:shd w:val="clear" w:color="auto" w:fill="FFFFFF" w:themeFill="background1"/>
            <w:vAlign w:val="bottom"/>
          </w:tcPr>
          <w:p w14:paraId="3385245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2.92</w:t>
            </w:r>
          </w:p>
        </w:tc>
        <w:tc>
          <w:tcPr>
            <w:tcW w:w="0" w:type="auto"/>
            <w:shd w:val="clear" w:color="auto" w:fill="FFFFFF" w:themeFill="background1"/>
            <w:noWrap/>
            <w:vAlign w:val="bottom"/>
            <w:hideMark/>
          </w:tcPr>
          <w:p w14:paraId="15D0151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auto" w:fill="FFFFFF" w:themeFill="background1"/>
            <w:noWrap/>
            <w:vAlign w:val="bottom"/>
            <w:hideMark/>
          </w:tcPr>
          <w:p w14:paraId="6AC6EED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auto" w:fill="FFFFFF" w:themeFill="background1"/>
            <w:noWrap/>
            <w:vAlign w:val="bottom"/>
            <w:hideMark/>
          </w:tcPr>
          <w:p w14:paraId="6CC6CC1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auto" w:fill="FFFFFF" w:themeFill="background1"/>
            <w:noWrap/>
            <w:vAlign w:val="bottom"/>
            <w:hideMark/>
          </w:tcPr>
          <w:p w14:paraId="2190313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r>
    </w:tbl>
    <w:p w14:paraId="56908A41" w14:textId="77777777" w:rsidR="00962348" w:rsidRPr="00D525BE" w:rsidRDefault="00962348" w:rsidP="005F7FB4">
      <w:pPr>
        <w:spacing w:after="0"/>
        <w:rPr>
          <w:rFonts w:ascii="Times" w:hAnsi="Times" w:cs="Times New Roman"/>
          <w:sz w:val="22"/>
        </w:rPr>
      </w:pPr>
    </w:p>
    <w:p w14:paraId="0214C9A4" w14:textId="77777777" w:rsidR="0009186C" w:rsidRPr="00D525BE" w:rsidRDefault="0009186C"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randomized inputs, the values of </w:t>
      </w:r>
      <w:r w:rsidRPr="00D525BE">
        <w:rPr>
          <w:rFonts w:ascii="Times" w:hAnsi="Times" w:cs="Times New Roman"/>
          <w:i/>
          <w:sz w:val="20"/>
          <w:szCs w:val="20"/>
        </w:rPr>
        <w:t>s</w:t>
      </w:r>
      <w:r w:rsidRPr="00D525BE">
        <w:rPr>
          <w:rFonts w:ascii="Times" w:hAnsi="Times" w:cs="Times New Roman"/>
          <w:sz w:val="20"/>
          <w:szCs w:val="20"/>
        </w:rPr>
        <w:t xml:space="preserve"> for the 10 methods are close to 1, indicating these are very good sorting methods. For instance, for hyb4 over random doubles, the number of comparisons is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 1.02</w:t>
      </w:r>
      <w:r w:rsidRPr="00D525BE">
        <w:rPr>
          <w:rFonts w:ascii="Times" w:hAnsi="Times" w:cs="Times New Roman"/>
          <w:i/>
          <w:sz w:val="20"/>
          <w:szCs w:val="20"/>
        </w:rPr>
        <w:t>n</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+ 2.16</w:t>
      </w:r>
      <w:r w:rsidRPr="00D525BE">
        <w:rPr>
          <w:rFonts w:ascii="Times" w:hAnsi="Times" w:cs="Times New Roman"/>
          <w:i/>
          <w:sz w:val="20"/>
          <w:szCs w:val="20"/>
        </w:rPr>
        <w:t>n.</w:t>
      </w:r>
      <w:r w:rsidRPr="00D525BE">
        <w:rPr>
          <w:rFonts w:ascii="Times" w:hAnsi="Times" w:cs="Times New Roman"/>
          <w:sz w:val="20"/>
          <w:szCs w:val="20"/>
        </w:rPr>
        <w:t xml:space="preserve"> </w:t>
      </w:r>
      <w:r w:rsidRPr="00D525BE">
        <w:rPr>
          <w:rFonts w:ascii="Times" w:hAnsi="Times" w:cs="Times New Roman"/>
          <w:sz w:val="20"/>
          <w:szCs w:val="20"/>
        </w:rPr>
        <w:lastRenderedPageBreak/>
        <w:t xml:space="preserve">These numbers also indicate that the relative strength of these method tend to be the same as comparison functions of different costs are used. </w:t>
      </w:r>
    </w:p>
    <w:p w14:paraId="72884CE0" w14:textId="77777777" w:rsidR="0009186C" w:rsidRPr="00D525BE" w:rsidRDefault="0009186C" w:rsidP="00D525BE">
      <w:pPr>
        <w:spacing w:after="0" w:line="240" w:lineRule="auto"/>
        <w:jc w:val="both"/>
        <w:rPr>
          <w:rFonts w:ascii="Times" w:hAnsi="Times" w:cs="Times New Roman"/>
          <w:sz w:val="20"/>
          <w:szCs w:val="20"/>
        </w:rPr>
      </w:pPr>
    </w:p>
    <w:p w14:paraId="71FA2556" w14:textId="64FBAF18" w:rsidR="0009186C" w:rsidRPr="00D525BE" w:rsidRDefault="0009186C"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classes of </w:t>
      </w:r>
      <w:r w:rsidRPr="00D525BE">
        <w:rPr>
          <w:rFonts w:ascii="Times" w:hAnsi="Times" w:cs="Times New Roman"/>
          <w:i/>
          <w:sz w:val="20"/>
          <w:szCs w:val="20"/>
        </w:rPr>
        <w:t>k</w:t>
      </w:r>
      <w:r w:rsidRPr="00D525BE">
        <w:rPr>
          <w:rFonts w:ascii="Times" w:hAnsi="Times" w:cs="Times New Roman"/>
          <w:sz w:val="20"/>
          <w:szCs w:val="20"/>
        </w:rPr>
        <w:t xml:space="preserve">-equal teeth and </w:t>
      </w:r>
      <w:r w:rsidRPr="00D525BE">
        <w:rPr>
          <w:rFonts w:ascii="Times" w:hAnsi="Times" w:cs="Times New Roman"/>
          <w:i/>
          <w:sz w:val="20"/>
          <w:szCs w:val="20"/>
        </w:rPr>
        <w:t>k</w:t>
      </w:r>
      <w:r w:rsidRPr="00D525BE">
        <w:rPr>
          <w:rFonts w:ascii="Times" w:hAnsi="Times" w:cs="Times New Roman"/>
          <w:sz w:val="20"/>
          <w:szCs w:val="20"/>
        </w:rPr>
        <w:t xml:space="preserve">-even teeth arrays, the </w:t>
      </w:r>
      <w:r w:rsidRPr="00D525BE">
        <w:rPr>
          <w:rFonts w:ascii="Times" w:hAnsi="Times" w:cs="Times New Roman"/>
          <w:i/>
          <w:sz w:val="20"/>
          <w:szCs w:val="20"/>
        </w:rPr>
        <w:t>s</w:t>
      </w:r>
      <w:r w:rsidRPr="00D525BE">
        <w:rPr>
          <w:rFonts w:ascii="Times" w:hAnsi="Times" w:cs="Times New Roman"/>
          <w:sz w:val="20"/>
          <w:szCs w:val="20"/>
        </w:rPr>
        <w:t xml:space="preserve"> values of </w:t>
      </w:r>
      <w:r w:rsidRPr="00A0670E">
        <w:rPr>
          <w:rFonts w:ascii="Times" w:hAnsi="Times" w:cs="Times New Roman"/>
          <w:i/>
          <w:iCs/>
          <w:sz w:val="20"/>
          <w:szCs w:val="20"/>
          <w:rPrChange w:id="599" w:author="Hantao" w:date="2021-03-17T12:49:00Z">
            <w:rPr>
              <w:rFonts w:ascii="Times" w:hAnsi="Times" w:cs="Times New Roman"/>
              <w:sz w:val="20"/>
              <w:szCs w:val="20"/>
            </w:rPr>
          </w:rPrChange>
        </w:rPr>
        <w:t>quicksort</w:t>
      </w:r>
      <w:r w:rsidRPr="00D525BE">
        <w:rPr>
          <w:rFonts w:ascii="Times" w:hAnsi="Times" w:cs="Times New Roman"/>
          <w:sz w:val="20"/>
          <w:szCs w:val="20"/>
        </w:rPr>
        <w:t xml:space="preserve"> are slightly larger than 1, indicating apparently </w:t>
      </w:r>
      <w:ins w:id="600" w:author="Hantao" w:date="2021-03-17T12:49:00Z">
        <w:r w:rsidR="00A0670E">
          <w:rPr>
            <w:rFonts w:ascii="Times" w:hAnsi="Times" w:cs="Times New Roman"/>
            <w:sz w:val="20"/>
            <w:szCs w:val="20"/>
          </w:rPr>
          <w:t xml:space="preserve">that </w:t>
        </w:r>
      </w:ins>
      <w:r w:rsidRPr="00D525BE">
        <w:rPr>
          <w:rFonts w:ascii="Times" w:hAnsi="Times" w:cs="Times New Roman"/>
          <w:sz w:val="20"/>
          <w:szCs w:val="20"/>
        </w:rPr>
        <w:t xml:space="preserve">these are hard problems for </w:t>
      </w:r>
      <w:r w:rsidRPr="00A0670E">
        <w:rPr>
          <w:rFonts w:ascii="Times" w:hAnsi="Times" w:cs="Times New Roman"/>
          <w:i/>
          <w:iCs/>
          <w:sz w:val="20"/>
          <w:szCs w:val="20"/>
          <w:rPrChange w:id="601" w:author="Hantao" w:date="2021-03-17T12:50:00Z">
            <w:rPr>
              <w:rFonts w:ascii="Times" w:hAnsi="Times" w:cs="Times New Roman"/>
              <w:sz w:val="20"/>
              <w:szCs w:val="20"/>
            </w:rPr>
          </w:rPrChange>
        </w:rPr>
        <w:t>quicksort</w:t>
      </w:r>
      <w:r w:rsidRPr="00D525BE">
        <w:rPr>
          <w:rFonts w:ascii="Times" w:hAnsi="Times" w:cs="Times New Roman"/>
          <w:sz w:val="20"/>
          <w:szCs w:val="20"/>
        </w:rPr>
        <w:t xml:space="preserve">. </w:t>
      </w:r>
    </w:p>
    <w:p w14:paraId="24773DAB" w14:textId="77777777" w:rsidR="0009186C" w:rsidRPr="00D525BE" w:rsidRDefault="0009186C" w:rsidP="00D525BE">
      <w:pPr>
        <w:spacing w:after="0" w:line="240" w:lineRule="auto"/>
        <w:jc w:val="both"/>
        <w:rPr>
          <w:rFonts w:ascii="Times" w:hAnsi="Times" w:cs="Times New Roman"/>
          <w:sz w:val="20"/>
          <w:szCs w:val="20"/>
        </w:rPr>
      </w:pPr>
    </w:p>
    <w:p w14:paraId="0D85927B"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last six classes, with the exception of </w:t>
      </w:r>
      <w:r w:rsidR="0009186C" w:rsidRPr="00D525BE">
        <w:rPr>
          <w:rFonts w:ascii="Times" w:hAnsi="Times" w:cs="Times New Roman"/>
          <w:sz w:val="20"/>
          <w:szCs w:val="20"/>
        </w:rPr>
        <w:t xml:space="preserve">the GNU </w:t>
      </w:r>
      <w:r w:rsidRPr="00A0670E">
        <w:rPr>
          <w:rFonts w:ascii="Times" w:hAnsi="Times" w:cs="Times New Roman"/>
          <w:i/>
          <w:iCs/>
          <w:sz w:val="20"/>
          <w:szCs w:val="20"/>
          <w:rPrChange w:id="602" w:author="Hantao" w:date="2021-03-17T12:50:00Z">
            <w:rPr>
              <w:rFonts w:ascii="Times" w:hAnsi="Times" w:cs="Times New Roman"/>
              <w:sz w:val="20"/>
              <w:szCs w:val="20"/>
            </w:rPr>
          </w:rPrChange>
        </w:rPr>
        <w:t>qsort</w:t>
      </w:r>
      <w:r w:rsidRPr="00D525BE">
        <w:rPr>
          <w:rFonts w:ascii="Times" w:hAnsi="Times" w:cs="Times New Roman"/>
          <w:sz w:val="20"/>
          <w:szCs w:val="20"/>
        </w:rPr>
        <w:t xml:space="preserve">, the </w:t>
      </w:r>
      <w:r w:rsidRPr="00D525BE">
        <w:rPr>
          <w:rFonts w:ascii="Times" w:hAnsi="Times" w:cs="Times New Roman"/>
          <w:i/>
          <w:sz w:val="20"/>
          <w:szCs w:val="20"/>
        </w:rPr>
        <w:t>s</w:t>
      </w:r>
      <w:r w:rsidRPr="00D525BE">
        <w:rPr>
          <w:rFonts w:ascii="Times" w:hAnsi="Times" w:cs="Times New Roman"/>
          <w:sz w:val="20"/>
          <w:szCs w:val="20"/>
        </w:rPr>
        <w:t xml:space="preserve"> values of the </w:t>
      </w:r>
      <w:r w:rsidRPr="00A0670E">
        <w:rPr>
          <w:rFonts w:ascii="Times" w:hAnsi="Times" w:cs="Times New Roman"/>
          <w:i/>
          <w:iCs/>
          <w:sz w:val="20"/>
          <w:szCs w:val="20"/>
          <w:rPrChange w:id="603" w:author="Hantao" w:date="2021-03-17T12:50:00Z">
            <w:rPr>
              <w:rFonts w:ascii="Times" w:hAnsi="Times" w:cs="Times New Roman"/>
              <w:sz w:val="20"/>
              <w:szCs w:val="20"/>
            </w:rPr>
          </w:rPrChange>
        </w:rPr>
        <w:t>mergesort</w:t>
      </w:r>
      <w:r w:rsidRPr="00D525BE">
        <w:rPr>
          <w:rFonts w:ascii="Times" w:hAnsi="Times" w:cs="Times New Roman"/>
          <w:sz w:val="20"/>
          <w:szCs w:val="20"/>
        </w:rPr>
        <w:t xml:space="preserve"> methods are (almost) zero. That is, these methods take linear time to sort these six classes.  That explains why these methods are so fast on these inputs.</w:t>
      </w:r>
    </w:p>
    <w:p w14:paraId="5851257D" w14:textId="77777777" w:rsidR="00450ECA" w:rsidRPr="00D525BE" w:rsidRDefault="00450ECA" w:rsidP="00D525BE">
      <w:pPr>
        <w:spacing w:after="0" w:line="240" w:lineRule="auto"/>
        <w:jc w:val="both"/>
        <w:rPr>
          <w:rFonts w:ascii="Times" w:hAnsi="Times" w:cs="Times New Roman"/>
          <w:sz w:val="20"/>
          <w:szCs w:val="20"/>
        </w:rPr>
      </w:pPr>
    </w:p>
    <w:p w14:paraId="3C181E14" w14:textId="77777777" w:rsidR="00AC2EDC" w:rsidRPr="00D525BE" w:rsidRDefault="00AC2EDC">
      <w:pPr>
        <w:spacing w:after="0" w:line="240" w:lineRule="auto"/>
        <w:rPr>
          <w:rFonts w:ascii="Times" w:hAnsi="Times" w:cs="Times New Roman"/>
          <w:sz w:val="20"/>
          <w:szCs w:val="20"/>
        </w:rPr>
      </w:pPr>
    </w:p>
    <w:p w14:paraId="0446ADCD" w14:textId="77777777" w:rsidR="00AC2EDC" w:rsidRPr="00D525BE" w:rsidRDefault="00082562" w:rsidP="00431AF1">
      <w:pPr>
        <w:pStyle w:val="ListParagraph"/>
        <w:numPr>
          <w:ilvl w:val="0"/>
          <w:numId w:val="24"/>
        </w:numPr>
        <w:spacing w:after="0" w:line="240" w:lineRule="auto"/>
        <w:rPr>
          <w:rFonts w:ascii="Times" w:hAnsi="Times" w:cs="Arial"/>
          <w:b/>
          <w:sz w:val="18"/>
          <w:szCs w:val="18"/>
        </w:rPr>
      </w:pPr>
      <w:r w:rsidRPr="00D525BE">
        <w:rPr>
          <w:rFonts w:ascii="Times" w:hAnsi="Times" w:cs="Arial"/>
          <w:b/>
          <w:sz w:val="18"/>
          <w:szCs w:val="18"/>
        </w:rPr>
        <w:t>CONCLUSIONS</w:t>
      </w:r>
    </w:p>
    <w:p w14:paraId="26863E5B" w14:textId="77777777" w:rsidR="00AC2EDC" w:rsidRPr="00D525BE" w:rsidRDefault="00AC2EDC">
      <w:pPr>
        <w:spacing w:after="0" w:line="240" w:lineRule="auto"/>
        <w:rPr>
          <w:rFonts w:ascii="Times" w:hAnsi="Times" w:cs="Times New Roman"/>
          <w:sz w:val="20"/>
          <w:szCs w:val="20"/>
        </w:rPr>
      </w:pPr>
    </w:p>
    <w:p w14:paraId="0712FB55"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Through extensive experiments, we have achieved our goals for this project. </w:t>
      </w:r>
    </w:p>
    <w:p w14:paraId="7E40B049" w14:textId="77777777" w:rsidR="00AC2EDC" w:rsidRPr="00D525BE" w:rsidRDefault="00AC2EDC">
      <w:pPr>
        <w:spacing w:after="0" w:line="240" w:lineRule="auto"/>
        <w:rPr>
          <w:rFonts w:ascii="Times" w:hAnsi="Times" w:cs="Times New Roman"/>
          <w:sz w:val="20"/>
          <w:szCs w:val="20"/>
        </w:rPr>
      </w:pPr>
    </w:p>
    <w:p w14:paraId="12B7DA82" w14:textId="640F54A6" w:rsidR="00AC2EDC" w:rsidRPr="00D525BE" w:rsidRDefault="00E716DE" w:rsidP="00D525BE">
      <w:pPr>
        <w:pStyle w:val="ListParagraph"/>
        <w:numPr>
          <w:ilvl w:val="0"/>
          <w:numId w:val="8"/>
        </w:numPr>
        <w:spacing w:after="0" w:line="240" w:lineRule="auto"/>
        <w:jc w:val="both"/>
        <w:rPr>
          <w:rFonts w:ascii="Times" w:hAnsi="Times" w:cs="Times New Roman"/>
          <w:sz w:val="20"/>
          <w:szCs w:val="20"/>
        </w:rPr>
      </w:pPr>
      <w:r w:rsidRPr="00D525BE">
        <w:rPr>
          <w:rFonts w:ascii="Times" w:hAnsi="Times" w:cs="Times New Roman"/>
          <w:sz w:val="20"/>
          <w:szCs w:val="20"/>
        </w:rPr>
        <w:t xml:space="preserve">We have suggested 12 classes of inputs which exhibit different degree of presortedness and can be easily generated by a program. Using them, we can identify the best sorting methods and test any other method against them. For instance, we have tested a dozen of series for </w:t>
      </w:r>
      <w:r w:rsidRPr="0077312F">
        <w:rPr>
          <w:rFonts w:ascii="Times" w:hAnsi="Times" w:cs="Times New Roman"/>
          <w:i/>
          <w:iCs/>
          <w:sz w:val="20"/>
          <w:szCs w:val="20"/>
          <w:rPrChange w:id="604" w:author="Hantao" w:date="2021-03-17T12:52:00Z">
            <w:rPr>
              <w:rFonts w:ascii="Times" w:hAnsi="Times" w:cs="Times New Roman"/>
              <w:sz w:val="20"/>
              <w:szCs w:val="20"/>
            </w:rPr>
          </w:rPrChange>
        </w:rPr>
        <w:t>shellsort</w:t>
      </w:r>
      <w:r w:rsidRPr="00D525BE">
        <w:rPr>
          <w:rFonts w:ascii="Times" w:hAnsi="Times" w:cs="Times New Roman"/>
          <w:sz w:val="20"/>
          <w:szCs w:val="20"/>
        </w:rPr>
        <w:t xml:space="preserve"> [</w:t>
      </w:r>
      <w:r w:rsidR="00DD1F70">
        <w:rPr>
          <w:rFonts w:ascii="Times" w:hAnsi="Times" w:cs="Times New Roman"/>
          <w:sz w:val="20"/>
          <w:szCs w:val="20"/>
        </w:rPr>
        <w:t>6</w:t>
      </w:r>
      <w:r w:rsidRPr="00D525BE">
        <w:rPr>
          <w:rFonts w:ascii="Times" w:hAnsi="Times" w:cs="Times New Roman"/>
          <w:sz w:val="20"/>
          <w:szCs w:val="20"/>
        </w:rPr>
        <w:t xml:space="preserve">] and found that the best </w:t>
      </w:r>
      <w:r w:rsidRPr="0077312F">
        <w:rPr>
          <w:rFonts w:ascii="Times" w:hAnsi="Times" w:cs="Times New Roman"/>
          <w:i/>
          <w:iCs/>
          <w:sz w:val="20"/>
          <w:szCs w:val="20"/>
          <w:rPrChange w:id="605" w:author="Hantao" w:date="2021-03-17T12:52:00Z">
            <w:rPr>
              <w:rFonts w:ascii="Times" w:hAnsi="Times" w:cs="Times New Roman"/>
              <w:sz w:val="20"/>
              <w:szCs w:val="20"/>
            </w:rPr>
          </w:rPrChange>
        </w:rPr>
        <w:t>shellsort</w:t>
      </w:r>
      <w:r w:rsidRPr="00D525BE">
        <w:rPr>
          <w:rFonts w:ascii="Times" w:hAnsi="Times" w:cs="Times New Roman"/>
          <w:sz w:val="20"/>
          <w:szCs w:val="20"/>
        </w:rPr>
        <w:t xml:space="preserve"> is still 180% slower than the best </w:t>
      </w:r>
      <w:r w:rsidRPr="0077312F">
        <w:rPr>
          <w:rFonts w:ascii="Times" w:hAnsi="Times" w:cs="Times New Roman"/>
          <w:i/>
          <w:iCs/>
          <w:sz w:val="20"/>
          <w:szCs w:val="20"/>
          <w:rPrChange w:id="606" w:author="Hantao" w:date="2021-03-17T12:52:00Z">
            <w:rPr>
              <w:rFonts w:ascii="Times" w:hAnsi="Times" w:cs="Times New Roman"/>
              <w:sz w:val="20"/>
              <w:szCs w:val="20"/>
            </w:rPr>
          </w:rPrChange>
        </w:rPr>
        <w:t>mergesort</w:t>
      </w:r>
      <w:r w:rsidRPr="00D525BE">
        <w:rPr>
          <w:rFonts w:ascii="Times" w:hAnsi="Times" w:cs="Times New Roman"/>
          <w:sz w:val="20"/>
          <w:szCs w:val="20"/>
        </w:rPr>
        <w:t xml:space="preserve"> or </w:t>
      </w:r>
      <w:r w:rsidRPr="0077312F">
        <w:rPr>
          <w:rFonts w:ascii="Times" w:hAnsi="Times" w:cs="Times New Roman"/>
          <w:i/>
          <w:iCs/>
          <w:sz w:val="20"/>
          <w:szCs w:val="20"/>
          <w:rPrChange w:id="607" w:author="Hantao" w:date="2021-03-17T12:52:00Z">
            <w:rPr>
              <w:rFonts w:ascii="Times" w:hAnsi="Times" w:cs="Times New Roman"/>
              <w:sz w:val="20"/>
              <w:szCs w:val="20"/>
            </w:rPr>
          </w:rPrChange>
        </w:rPr>
        <w:t>quicksort</w:t>
      </w:r>
      <w:r w:rsidRPr="00D525BE">
        <w:rPr>
          <w:rFonts w:ascii="Times" w:hAnsi="Times" w:cs="Times New Roman"/>
          <w:sz w:val="20"/>
          <w:szCs w:val="20"/>
        </w:rPr>
        <w:t xml:space="preserve"> over the 12 classes of inputs. The biggest disappointment is </w:t>
      </w:r>
      <w:r w:rsidRPr="0077312F">
        <w:rPr>
          <w:rFonts w:ascii="Times" w:hAnsi="Times" w:cs="Times New Roman"/>
          <w:i/>
          <w:iCs/>
          <w:sz w:val="20"/>
          <w:szCs w:val="20"/>
          <w:rPrChange w:id="608" w:author="Hantao" w:date="2021-03-17T12:52:00Z">
            <w:rPr>
              <w:rFonts w:ascii="Times" w:hAnsi="Times" w:cs="Times New Roman"/>
              <w:sz w:val="20"/>
              <w:szCs w:val="20"/>
            </w:rPr>
          </w:rPrChange>
        </w:rPr>
        <w:t>heapsort</w:t>
      </w:r>
      <w:r w:rsidRPr="00D525BE">
        <w:rPr>
          <w:rFonts w:ascii="Times" w:hAnsi="Times" w:cs="Times New Roman"/>
          <w:sz w:val="20"/>
          <w:szCs w:val="20"/>
        </w:rPr>
        <w:t>, which has the optimal complexity of O(</w:t>
      </w:r>
      <w:r w:rsidRPr="00D525BE">
        <w:rPr>
          <w:rFonts w:ascii="Times" w:hAnsi="Times" w:cs="Times New Roman"/>
          <w:i/>
          <w:sz w:val="20"/>
          <w:szCs w:val="20"/>
        </w:rPr>
        <w:t>n</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but performs poor</w:t>
      </w:r>
      <w:r w:rsidR="00766E91" w:rsidRPr="00D525BE">
        <w:rPr>
          <w:rFonts w:ascii="Times" w:hAnsi="Times" w:cs="Times New Roman"/>
          <w:sz w:val="20"/>
          <w:szCs w:val="20"/>
        </w:rPr>
        <w:t>ly</w:t>
      </w:r>
      <w:r w:rsidRPr="00D525BE">
        <w:rPr>
          <w:rFonts w:ascii="Times" w:hAnsi="Times" w:cs="Times New Roman"/>
          <w:sz w:val="20"/>
          <w:szCs w:val="20"/>
        </w:rPr>
        <w:t xml:space="preserve">. For the bottom-up </w:t>
      </w:r>
      <w:r w:rsidRPr="0077312F">
        <w:rPr>
          <w:rFonts w:ascii="Times" w:hAnsi="Times" w:cs="Times New Roman"/>
          <w:i/>
          <w:iCs/>
          <w:sz w:val="20"/>
          <w:szCs w:val="20"/>
          <w:rPrChange w:id="609" w:author="Hantao" w:date="2021-03-17T12:52:00Z">
            <w:rPr>
              <w:rFonts w:ascii="Times" w:hAnsi="Times" w:cs="Times New Roman"/>
              <w:sz w:val="20"/>
              <w:szCs w:val="20"/>
            </w:rPr>
          </w:rPrChange>
        </w:rPr>
        <w:t xml:space="preserve">heapsort </w:t>
      </w:r>
      <w:r w:rsidRPr="00D525BE">
        <w:rPr>
          <w:rFonts w:ascii="Times" w:hAnsi="Times" w:cs="Times New Roman"/>
          <w:sz w:val="20"/>
          <w:szCs w:val="20"/>
        </w:rPr>
        <w:t>[</w:t>
      </w:r>
      <w:r w:rsidR="00DD1F70">
        <w:rPr>
          <w:rFonts w:ascii="Times" w:hAnsi="Times" w:cs="Times New Roman"/>
          <w:sz w:val="20"/>
          <w:szCs w:val="20"/>
        </w:rPr>
        <w:t>14</w:t>
      </w:r>
      <w:r w:rsidRPr="00D525BE">
        <w:rPr>
          <w:rFonts w:ascii="Times" w:hAnsi="Times" w:cs="Times New Roman"/>
          <w:sz w:val="20"/>
          <w:szCs w:val="20"/>
        </w:rPr>
        <w:t xml:space="preserve">], which is claimed to be much faster </w:t>
      </w:r>
      <w:ins w:id="610" w:author="Hantao" w:date="2021-03-17T12:52:00Z">
        <w:r w:rsidR="0077312F">
          <w:rPr>
            <w:rFonts w:ascii="Times" w:hAnsi="Times" w:cs="Times New Roman"/>
            <w:sz w:val="20"/>
            <w:szCs w:val="20"/>
          </w:rPr>
          <w:t xml:space="preserve">than </w:t>
        </w:r>
      </w:ins>
      <w:r w:rsidRPr="0077312F">
        <w:rPr>
          <w:rFonts w:ascii="Times" w:hAnsi="Times" w:cs="Times New Roman"/>
          <w:i/>
          <w:iCs/>
          <w:sz w:val="20"/>
          <w:szCs w:val="20"/>
          <w:rPrChange w:id="611" w:author="Hantao" w:date="2021-03-17T12:53:00Z">
            <w:rPr>
              <w:rFonts w:ascii="Times" w:hAnsi="Times" w:cs="Times New Roman"/>
              <w:sz w:val="20"/>
              <w:szCs w:val="20"/>
            </w:rPr>
          </w:rPrChange>
        </w:rPr>
        <w:t>quicksort</w:t>
      </w:r>
      <w:r w:rsidRPr="00D525BE">
        <w:rPr>
          <w:rFonts w:ascii="Times" w:hAnsi="Times" w:cs="Times New Roman"/>
          <w:sz w:val="20"/>
          <w:szCs w:val="20"/>
        </w:rPr>
        <w:t xml:space="preserve"> </w:t>
      </w:r>
      <w:ins w:id="612" w:author="Hantao" w:date="2021-03-17T12:53:00Z">
        <w:r w:rsidR="0077312F">
          <w:rPr>
            <w:rFonts w:ascii="Times" w:hAnsi="Times" w:cs="Times New Roman"/>
            <w:sz w:val="20"/>
            <w:szCs w:val="20"/>
          </w:rPr>
          <w:t xml:space="preserve">in </w:t>
        </w:r>
      </w:ins>
      <w:r w:rsidRPr="00D525BE">
        <w:rPr>
          <w:rFonts w:ascii="Times" w:hAnsi="Times" w:cs="Times New Roman"/>
          <w:sz w:val="20"/>
          <w:szCs w:val="20"/>
        </w:rPr>
        <w:t>[</w:t>
      </w:r>
      <w:r w:rsidR="00DD1F70">
        <w:rPr>
          <w:rFonts w:ascii="Times" w:hAnsi="Times" w:cs="Times New Roman"/>
          <w:sz w:val="20"/>
          <w:szCs w:val="20"/>
        </w:rPr>
        <w:t>13</w:t>
      </w:r>
      <w:r w:rsidRPr="00D525BE">
        <w:rPr>
          <w:rFonts w:ascii="Times" w:hAnsi="Times" w:cs="Times New Roman"/>
          <w:sz w:val="20"/>
          <w:szCs w:val="20"/>
        </w:rPr>
        <w:t>], it is about three times slower over the 12 classes of inpu</w:t>
      </w:r>
      <w:r w:rsidR="001D6379" w:rsidRPr="00D525BE">
        <w:rPr>
          <w:rFonts w:ascii="Times" w:hAnsi="Times" w:cs="Times New Roman"/>
          <w:sz w:val="20"/>
          <w:szCs w:val="20"/>
        </w:rPr>
        <w:t>ts and 7 times slower over the six</w:t>
      </w:r>
      <w:r w:rsidRPr="00D525BE">
        <w:rPr>
          <w:rFonts w:ascii="Times" w:hAnsi="Times" w:cs="Times New Roman"/>
          <w:sz w:val="20"/>
          <w:szCs w:val="20"/>
        </w:rPr>
        <w:t xml:space="preserve"> classes of</w:t>
      </w:r>
      <w:r w:rsidR="001E6921" w:rsidRPr="00D525BE">
        <w:rPr>
          <w:rFonts w:ascii="Times" w:hAnsi="Times" w:cs="Times New Roman"/>
          <w:sz w:val="20"/>
          <w:szCs w:val="20"/>
        </w:rPr>
        <w:t xml:space="preserve"> nearly sorted</w:t>
      </w:r>
      <w:r w:rsidRPr="00D525BE">
        <w:rPr>
          <w:rFonts w:ascii="Times" w:hAnsi="Times" w:cs="Times New Roman"/>
          <w:sz w:val="20"/>
          <w:szCs w:val="20"/>
        </w:rPr>
        <w:t xml:space="preserve"> inputs. </w:t>
      </w:r>
      <w:r w:rsidRPr="0077312F">
        <w:rPr>
          <w:rFonts w:ascii="Times" w:hAnsi="Times" w:cs="Times New Roman"/>
          <w:i/>
          <w:iCs/>
          <w:sz w:val="20"/>
          <w:szCs w:val="20"/>
          <w:rPrChange w:id="613" w:author="Hantao" w:date="2021-03-17T12:53:00Z">
            <w:rPr>
              <w:rFonts w:ascii="Times" w:hAnsi="Times" w:cs="Times New Roman"/>
              <w:sz w:val="20"/>
              <w:szCs w:val="20"/>
            </w:rPr>
          </w:rPrChange>
        </w:rPr>
        <w:t>Smoothsort</w:t>
      </w:r>
      <w:r w:rsidRPr="00D525BE">
        <w:rPr>
          <w:rFonts w:ascii="Times" w:hAnsi="Times" w:cs="Times New Roman"/>
          <w:sz w:val="20"/>
          <w:szCs w:val="20"/>
        </w:rPr>
        <w:t xml:space="preserve"> [</w:t>
      </w:r>
      <w:r w:rsidR="00AF52E6">
        <w:rPr>
          <w:rFonts w:ascii="Times" w:hAnsi="Times" w:cs="Times New Roman"/>
          <w:sz w:val="20"/>
          <w:szCs w:val="20"/>
        </w:rPr>
        <w:t>4</w:t>
      </w:r>
      <w:r w:rsidRPr="00D525BE">
        <w:rPr>
          <w:rFonts w:ascii="Times" w:hAnsi="Times" w:cs="Times New Roman"/>
          <w:sz w:val="20"/>
          <w:szCs w:val="20"/>
        </w:rPr>
        <w:t xml:space="preserve">], a variant of </w:t>
      </w:r>
      <w:r w:rsidRPr="0077312F">
        <w:rPr>
          <w:rFonts w:ascii="Times" w:hAnsi="Times" w:cs="Times New Roman"/>
          <w:i/>
          <w:iCs/>
          <w:sz w:val="20"/>
          <w:szCs w:val="20"/>
          <w:rPrChange w:id="614" w:author="Hantao" w:date="2021-03-17T12:53:00Z">
            <w:rPr>
              <w:rFonts w:ascii="Times" w:hAnsi="Times" w:cs="Times New Roman"/>
              <w:sz w:val="20"/>
              <w:szCs w:val="20"/>
            </w:rPr>
          </w:rPrChange>
        </w:rPr>
        <w:t>heapsort</w:t>
      </w:r>
      <w:r w:rsidRPr="00D525BE">
        <w:rPr>
          <w:rFonts w:ascii="Times" w:hAnsi="Times" w:cs="Times New Roman"/>
          <w:sz w:val="20"/>
          <w:szCs w:val="20"/>
        </w:rPr>
        <w:t xml:space="preserve">, runs about two times slower than </w:t>
      </w:r>
      <w:r w:rsidRPr="0077312F">
        <w:rPr>
          <w:rFonts w:ascii="Times" w:hAnsi="Times" w:cs="Times New Roman"/>
          <w:i/>
          <w:iCs/>
          <w:sz w:val="20"/>
          <w:szCs w:val="20"/>
          <w:rPrChange w:id="615" w:author="Hantao" w:date="2021-03-17T12:53:00Z">
            <w:rPr>
              <w:rFonts w:ascii="Times" w:hAnsi="Times" w:cs="Times New Roman"/>
              <w:sz w:val="20"/>
              <w:szCs w:val="20"/>
            </w:rPr>
          </w:rPrChange>
        </w:rPr>
        <w:t>quicksort</w:t>
      </w:r>
      <w:r w:rsidRPr="00D525BE">
        <w:rPr>
          <w:rFonts w:ascii="Times" w:hAnsi="Times" w:cs="Times New Roman"/>
          <w:sz w:val="20"/>
          <w:szCs w:val="20"/>
        </w:rPr>
        <w:t xml:space="preserve">. </w:t>
      </w:r>
      <w:r w:rsidRPr="0077312F">
        <w:rPr>
          <w:rFonts w:ascii="Times" w:hAnsi="Times" w:cs="Times New Roman"/>
          <w:i/>
          <w:iCs/>
          <w:sz w:val="20"/>
          <w:szCs w:val="20"/>
          <w:rPrChange w:id="616" w:author="Hantao" w:date="2021-03-17T12:53:00Z">
            <w:rPr>
              <w:rFonts w:ascii="Times" w:hAnsi="Times" w:cs="Times New Roman"/>
              <w:sz w:val="20"/>
              <w:szCs w:val="20"/>
            </w:rPr>
          </w:rPrChange>
        </w:rPr>
        <w:t>Splaysort</w:t>
      </w:r>
      <w:r w:rsidRPr="00D525BE">
        <w:rPr>
          <w:rFonts w:ascii="Times" w:hAnsi="Times" w:cs="Times New Roman"/>
          <w:sz w:val="20"/>
          <w:szCs w:val="20"/>
        </w:rPr>
        <w:t xml:space="preserve"> [</w:t>
      </w:r>
      <w:r w:rsidR="00DD1F70">
        <w:rPr>
          <w:rFonts w:ascii="Times" w:hAnsi="Times" w:cs="Times New Roman"/>
          <w:sz w:val="20"/>
          <w:szCs w:val="20"/>
        </w:rPr>
        <w:t>9</w:t>
      </w:r>
      <w:r w:rsidRPr="00D525BE">
        <w:rPr>
          <w:rFonts w:ascii="Times" w:hAnsi="Times" w:cs="Times New Roman"/>
          <w:sz w:val="20"/>
          <w:szCs w:val="20"/>
        </w:rPr>
        <w:t xml:space="preserve">] is also much slower than </w:t>
      </w:r>
      <w:r w:rsidRPr="0077312F">
        <w:rPr>
          <w:rFonts w:ascii="Times" w:hAnsi="Times" w:cs="Times New Roman"/>
          <w:i/>
          <w:iCs/>
          <w:sz w:val="20"/>
          <w:szCs w:val="20"/>
          <w:rPrChange w:id="617" w:author="Hantao" w:date="2021-03-17T12:53:00Z">
            <w:rPr>
              <w:rFonts w:ascii="Times" w:hAnsi="Times" w:cs="Times New Roman"/>
              <w:sz w:val="20"/>
              <w:szCs w:val="20"/>
            </w:rPr>
          </w:rPrChange>
        </w:rPr>
        <w:t>mergesort</w:t>
      </w:r>
      <w:r w:rsidRPr="00D525BE">
        <w:rPr>
          <w:rFonts w:ascii="Times" w:hAnsi="Times" w:cs="Times New Roman"/>
          <w:sz w:val="20"/>
          <w:szCs w:val="20"/>
        </w:rPr>
        <w:t xml:space="preserve"> and </w:t>
      </w:r>
      <w:r w:rsidRPr="0077312F">
        <w:rPr>
          <w:rFonts w:ascii="Times" w:hAnsi="Times" w:cs="Times New Roman"/>
          <w:i/>
          <w:iCs/>
          <w:sz w:val="20"/>
          <w:szCs w:val="20"/>
          <w:rPrChange w:id="618" w:author="Hantao" w:date="2021-03-17T12:53:00Z">
            <w:rPr>
              <w:rFonts w:ascii="Times" w:hAnsi="Times" w:cs="Times New Roman"/>
              <w:sz w:val="20"/>
              <w:szCs w:val="20"/>
            </w:rPr>
          </w:rPrChange>
        </w:rPr>
        <w:t>quicksort</w:t>
      </w:r>
      <w:r w:rsidRPr="00D525BE">
        <w:rPr>
          <w:rFonts w:ascii="Times" w:hAnsi="Times" w:cs="Times New Roman"/>
          <w:sz w:val="20"/>
          <w:szCs w:val="20"/>
        </w:rPr>
        <w:t xml:space="preserve"> on nearly sorted inputs. </w:t>
      </w:r>
      <w:r w:rsidR="0009186C" w:rsidRPr="00D525BE">
        <w:rPr>
          <w:rFonts w:ascii="Times" w:hAnsi="Times" w:cs="Times New Roman"/>
          <w:sz w:val="20"/>
          <w:szCs w:val="20"/>
        </w:rPr>
        <w:t xml:space="preserve">All the sorting methods  mentioned above and in the previous sections are implemented in a C program called </w:t>
      </w:r>
      <w:r w:rsidR="0009186C" w:rsidRPr="00D525BE">
        <w:rPr>
          <w:rFonts w:ascii="Times" w:hAnsi="Times" w:cs="Times New Roman"/>
          <w:i/>
          <w:sz w:val="20"/>
          <w:szCs w:val="20"/>
        </w:rPr>
        <w:t>sortrace</w:t>
      </w:r>
      <w:r w:rsidR="0009186C" w:rsidRPr="00D525BE">
        <w:rPr>
          <w:rFonts w:ascii="Times" w:hAnsi="Times" w:cs="Times New Roman"/>
          <w:sz w:val="20"/>
          <w:szCs w:val="20"/>
        </w:rPr>
        <w:t>. The 12 inputs can also be generated from the same program. That is the software platform we plan to extend, as w</w:t>
      </w:r>
      <w:r w:rsidR="00376CEE" w:rsidRPr="00D525BE">
        <w:rPr>
          <w:rFonts w:ascii="Times" w:hAnsi="Times" w:cs="Times New Roman"/>
          <w:sz w:val="20"/>
          <w:szCs w:val="20"/>
        </w:rPr>
        <w:t>e will add more types of inputs into the platform</w:t>
      </w:r>
      <w:r w:rsidR="0009186C" w:rsidRPr="00D525BE">
        <w:rPr>
          <w:rFonts w:ascii="Times" w:hAnsi="Times" w:cs="Times New Roman"/>
          <w:sz w:val="20"/>
          <w:szCs w:val="20"/>
        </w:rPr>
        <w:t xml:space="preserve">. The C code of </w:t>
      </w:r>
      <w:r w:rsidR="0009186C" w:rsidRPr="00D525BE">
        <w:rPr>
          <w:rFonts w:ascii="Times" w:hAnsi="Times" w:cs="Times New Roman"/>
          <w:i/>
          <w:sz w:val="20"/>
          <w:szCs w:val="20"/>
        </w:rPr>
        <w:t>sortrace</w:t>
      </w:r>
      <w:r w:rsidR="0009186C" w:rsidRPr="00D525BE">
        <w:rPr>
          <w:rFonts w:ascii="Times" w:hAnsi="Times" w:cs="Times New Roman"/>
          <w:sz w:val="20"/>
          <w:szCs w:val="20"/>
        </w:rPr>
        <w:t xml:space="preserve"> is available from the</w:t>
      </w:r>
      <w:del w:id="619" w:author="Hantao" w:date="2021-03-17T12:54:00Z">
        <w:r w:rsidR="0009186C" w:rsidRPr="00D525BE" w:rsidDel="0077312F">
          <w:rPr>
            <w:rFonts w:ascii="Times" w:hAnsi="Times" w:cs="Times New Roman"/>
            <w:sz w:val="20"/>
            <w:szCs w:val="20"/>
          </w:rPr>
          <w:delText xml:space="preserve"> first</w:delText>
        </w:r>
      </w:del>
      <w:r w:rsidR="0009186C" w:rsidRPr="00D525BE">
        <w:rPr>
          <w:rFonts w:ascii="Times" w:hAnsi="Times" w:cs="Times New Roman"/>
          <w:sz w:val="20"/>
          <w:szCs w:val="20"/>
        </w:rPr>
        <w:t xml:space="preserve"> author</w:t>
      </w:r>
      <w:ins w:id="620" w:author="Hantao" w:date="2021-03-17T12:54:00Z">
        <w:r w:rsidR="0077312F">
          <w:rPr>
            <w:rFonts w:ascii="Times" w:hAnsi="Times" w:cs="Times New Roman"/>
            <w:sz w:val="20"/>
            <w:szCs w:val="20"/>
          </w:rPr>
          <w:t>s</w:t>
        </w:r>
      </w:ins>
      <w:r w:rsidR="0009186C" w:rsidRPr="00D525BE">
        <w:rPr>
          <w:rFonts w:ascii="Times" w:hAnsi="Times" w:cs="Times New Roman"/>
          <w:sz w:val="20"/>
          <w:szCs w:val="20"/>
        </w:rPr>
        <w:t xml:space="preserve"> upon request and will be available to the public </w:t>
      </w:r>
      <w:ins w:id="621" w:author="Hantao" w:date="2021-03-17T12:54:00Z">
        <w:r w:rsidR="0077312F">
          <w:rPr>
            <w:rFonts w:ascii="Times" w:hAnsi="Times" w:cs="Times New Roman"/>
            <w:sz w:val="20"/>
            <w:szCs w:val="20"/>
          </w:rPr>
          <w:t>soon</w:t>
        </w:r>
      </w:ins>
      <w:del w:id="622" w:author="Hantao" w:date="2021-03-17T12:54:00Z">
        <w:r w:rsidR="0009186C" w:rsidRPr="00D525BE" w:rsidDel="0077312F">
          <w:rPr>
            <w:rFonts w:ascii="Times" w:hAnsi="Times" w:cs="Times New Roman"/>
            <w:sz w:val="20"/>
            <w:szCs w:val="20"/>
          </w:rPr>
          <w:delText>once this article is published</w:delText>
        </w:r>
      </w:del>
      <w:r w:rsidR="0009186C" w:rsidRPr="00D525BE">
        <w:rPr>
          <w:rFonts w:ascii="Times" w:hAnsi="Times" w:cs="Times New Roman"/>
          <w:sz w:val="20"/>
          <w:szCs w:val="20"/>
        </w:rPr>
        <w:t>.</w:t>
      </w:r>
      <w:r w:rsidRPr="00D525BE">
        <w:rPr>
          <w:rFonts w:ascii="Times" w:hAnsi="Times" w:cs="Times New Roman"/>
          <w:sz w:val="20"/>
          <w:szCs w:val="20"/>
        </w:rPr>
        <w:t xml:space="preserve">                                                                                                                  </w:t>
      </w:r>
    </w:p>
    <w:p w14:paraId="3246559D" w14:textId="77777777" w:rsidR="00AC2EDC" w:rsidRPr="00D525BE" w:rsidRDefault="00AC2EDC" w:rsidP="00D525BE">
      <w:pPr>
        <w:spacing w:after="0" w:line="240" w:lineRule="auto"/>
        <w:jc w:val="both"/>
        <w:rPr>
          <w:rFonts w:ascii="Times" w:hAnsi="Times" w:cs="Times New Roman"/>
          <w:sz w:val="20"/>
          <w:szCs w:val="20"/>
        </w:rPr>
      </w:pPr>
    </w:p>
    <w:p w14:paraId="4F4F3E34" w14:textId="24A50471" w:rsidR="00AC2EDC" w:rsidRPr="00D525BE" w:rsidRDefault="00E716DE" w:rsidP="00D525BE">
      <w:pPr>
        <w:pStyle w:val="ListParagraph"/>
        <w:numPr>
          <w:ilvl w:val="0"/>
          <w:numId w:val="8"/>
        </w:numPr>
        <w:spacing w:after="0" w:line="240" w:lineRule="auto"/>
        <w:jc w:val="both"/>
        <w:rPr>
          <w:rFonts w:ascii="Times" w:hAnsi="Times" w:cs="Times New Roman"/>
          <w:sz w:val="20"/>
          <w:szCs w:val="20"/>
        </w:rPr>
      </w:pPr>
      <w:r w:rsidRPr="00D525BE">
        <w:rPr>
          <w:rFonts w:ascii="Times" w:hAnsi="Times" w:cs="Times New Roman"/>
          <w:sz w:val="20"/>
          <w:szCs w:val="20"/>
        </w:rPr>
        <w:t xml:space="preserve">For sorting methods based on </w:t>
      </w:r>
      <w:r w:rsidRPr="0077312F">
        <w:rPr>
          <w:rFonts w:ascii="Times" w:hAnsi="Times" w:cs="Times New Roman"/>
          <w:i/>
          <w:iCs/>
          <w:sz w:val="20"/>
          <w:szCs w:val="20"/>
          <w:rPrChange w:id="623" w:author="Hantao" w:date="2021-03-17T12:55:00Z">
            <w:rPr>
              <w:rFonts w:ascii="Times" w:hAnsi="Times" w:cs="Times New Roman"/>
              <w:sz w:val="20"/>
              <w:szCs w:val="20"/>
            </w:rPr>
          </w:rPrChange>
        </w:rPr>
        <w:t>natural mergesort</w:t>
      </w:r>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 xml:space="preserve">], we have identified three techniques </w:t>
      </w:r>
      <w:r w:rsidR="00431AF1" w:rsidRPr="00D525BE">
        <w:rPr>
          <w:rFonts w:ascii="Times" w:hAnsi="Times" w:cs="Times New Roman"/>
          <w:sz w:val="20"/>
          <w:szCs w:val="20"/>
        </w:rPr>
        <w:t xml:space="preserve">of </w:t>
      </w:r>
      <w:r w:rsidR="00431AF1" w:rsidRPr="0077312F">
        <w:rPr>
          <w:rFonts w:ascii="Times" w:hAnsi="Times" w:cs="Times New Roman"/>
          <w:i/>
          <w:iCs/>
          <w:sz w:val="20"/>
          <w:szCs w:val="20"/>
          <w:rPrChange w:id="624" w:author="Hantao" w:date="2021-03-17T12:55:00Z">
            <w:rPr>
              <w:rFonts w:ascii="Times" w:hAnsi="Times" w:cs="Times New Roman"/>
              <w:sz w:val="20"/>
              <w:szCs w:val="20"/>
            </w:rPr>
          </w:rPrChange>
        </w:rPr>
        <w:t xml:space="preserve">timsort </w:t>
      </w:r>
      <w:r w:rsidR="00431AF1" w:rsidRPr="00D525BE">
        <w:rPr>
          <w:rFonts w:ascii="Times" w:hAnsi="Times" w:cs="Times New Roman"/>
          <w:sz w:val="20"/>
          <w:szCs w:val="20"/>
        </w:rPr>
        <w:t>[</w:t>
      </w:r>
      <w:r w:rsidR="00DD1F70">
        <w:rPr>
          <w:rFonts w:ascii="Times" w:hAnsi="Times" w:cs="Times New Roman"/>
          <w:sz w:val="20"/>
          <w:szCs w:val="20"/>
        </w:rPr>
        <w:t>10</w:t>
      </w:r>
      <w:r w:rsidR="00431AF1" w:rsidRPr="00D525BE">
        <w:rPr>
          <w:rFonts w:ascii="Times" w:hAnsi="Times" w:cs="Times New Roman"/>
          <w:sz w:val="20"/>
          <w:szCs w:val="20"/>
        </w:rPr>
        <w:t xml:space="preserve">] </w:t>
      </w:r>
      <w:r w:rsidRPr="00D525BE">
        <w:rPr>
          <w:rFonts w:ascii="Times" w:hAnsi="Times" w:cs="Times New Roman"/>
          <w:sz w:val="20"/>
          <w:szCs w:val="20"/>
        </w:rPr>
        <w:t xml:space="preserve">as important: (1) reversing revered runs; (2) the galloping merge, and (3) management of runs to decide which and when to merge two runs. The weakness of </w:t>
      </w:r>
      <w:r w:rsidRPr="0077312F">
        <w:rPr>
          <w:rFonts w:ascii="Times" w:hAnsi="Times" w:cs="Times New Roman"/>
          <w:i/>
          <w:iCs/>
          <w:sz w:val="20"/>
          <w:szCs w:val="20"/>
          <w:rPrChange w:id="625" w:author="Hantao" w:date="2021-03-17T12:55:00Z">
            <w:rPr>
              <w:rFonts w:ascii="Times" w:hAnsi="Times" w:cs="Times New Roman"/>
              <w:sz w:val="20"/>
              <w:szCs w:val="20"/>
            </w:rPr>
          </w:rPrChange>
        </w:rPr>
        <w:t>neatsort</w:t>
      </w:r>
      <w:r w:rsidRPr="00D525BE">
        <w:rPr>
          <w:rFonts w:ascii="Times" w:hAnsi="Times" w:cs="Times New Roman"/>
          <w:sz w:val="20"/>
          <w:szCs w:val="20"/>
        </w:rPr>
        <w:t xml:space="preserve"> [</w:t>
      </w:r>
      <w:r w:rsidR="00DD1F70">
        <w:rPr>
          <w:rFonts w:ascii="Times" w:hAnsi="Times" w:cs="Times New Roman"/>
          <w:sz w:val="20"/>
          <w:szCs w:val="20"/>
        </w:rPr>
        <w:t>7</w:t>
      </w:r>
      <w:r w:rsidRPr="00D525BE">
        <w:rPr>
          <w:rFonts w:ascii="Times" w:hAnsi="Times" w:cs="Times New Roman"/>
          <w:sz w:val="20"/>
          <w:szCs w:val="20"/>
        </w:rPr>
        <w:t>] is perhaps due to the missing of (2). We proposed a new way to manage runs (in mer5 and mer6</w:t>
      </w:r>
      <w:r w:rsidR="00376CEE" w:rsidRPr="00D525BE">
        <w:rPr>
          <w:rFonts w:ascii="Times" w:hAnsi="Times" w:cs="Times New Roman"/>
          <w:sz w:val="20"/>
          <w:szCs w:val="20"/>
        </w:rPr>
        <w:t xml:space="preserve"> using the half-down list</w:t>
      </w:r>
      <w:r w:rsidRPr="00D525BE">
        <w:rPr>
          <w:rFonts w:ascii="Times" w:hAnsi="Times" w:cs="Times New Roman"/>
          <w:sz w:val="20"/>
          <w:szCs w:val="20"/>
        </w:rPr>
        <w:t xml:space="preserve">) which has better performance than </w:t>
      </w:r>
      <w:r w:rsidRPr="0077312F">
        <w:rPr>
          <w:rFonts w:ascii="Times" w:hAnsi="Times" w:cs="Times New Roman"/>
          <w:i/>
          <w:iCs/>
          <w:sz w:val="20"/>
          <w:szCs w:val="20"/>
          <w:rPrChange w:id="626" w:author="Hantao" w:date="2021-03-17T12:56:00Z">
            <w:rPr>
              <w:rFonts w:ascii="Times" w:hAnsi="Times" w:cs="Times New Roman"/>
              <w:sz w:val="20"/>
              <w:szCs w:val="20"/>
            </w:rPr>
          </w:rPrChange>
        </w:rPr>
        <w:t>timsort</w:t>
      </w:r>
      <w:r w:rsidRPr="00D525BE">
        <w:rPr>
          <w:rFonts w:ascii="Times" w:hAnsi="Times" w:cs="Times New Roman"/>
          <w:sz w:val="20"/>
          <w:szCs w:val="20"/>
        </w:rPr>
        <w:t xml:space="preserve"> for nearly sorted inputs. The use of </w:t>
      </w:r>
      <w:r w:rsidRPr="0077312F">
        <w:rPr>
          <w:rFonts w:ascii="Times" w:hAnsi="Times" w:cs="Times New Roman"/>
          <w:i/>
          <w:iCs/>
          <w:sz w:val="20"/>
          <w:szCs w:val="20"/>
          <w:rPrChange w:id="627" w:author="Hantao" w:date="2021-03-17T12:56:00Z">
            <w:rPr>
              <w:rFonts w:ascii="Times" w:hAnsi="Times" w:cs="Times New Roman"/>
              <w:sz w:val="20"/>
              <w:szCs w:val="20"/>
            </w:rPr>
          </w:rPrChange>
        </w:rPr>
        <w:t>insertion sort</w:t>
      </w:r>
      <w:r w:rsidRPr="00D525BE">
        <w:rPr>
          <w:rFonts w:ascii="Times" w:hAnsi="Times" w:cs="Times New Roman"/>
          <w:sz w:val="20"/>
          <w:szCs w:val="20"/>
        </w:rPr>
        <w:t xml:space="preserve"> is helpful as evident by the slight gain of mer6 over m</w:t>
      </w:r>
      <w:r w:rsidR="00431AF1" w:rsidRPr="00D525BE">
        <w:rPr>
          <w:rFonts w:ascii="Times" w:hAnsi="Times" w:cs="Times New Roman"/>
          <w:sz w:val="20"/>
          <w:szCs w:val="20"/>
        </w:rPr>
        <w:t>er5. T</w:t>
      </w:r>
      <w:r w:rsidRPr="00D525BE">
        <w:rPr>
          <w:rFonts w:ascii="Times" w:hAnsi="Times" w:cs="Times New Roman"/>
          <w:sz w:val="20"/>
          <w:szCs w:val="20"/>
        </w:rPr>
        <w:t xml:space="preserve">he use of binary </w:t>
      </w:r>
      <w:r w:rsidR="001D6379" w:rsidRPr="00D525BE">
        <w:rPr>
          <w:rFonts w:ascii="Times" w:hAnsi="Times" w:cs="Times New Roman"/>
          <w:sz w:val="20"/>
          <w:szCs w:val="20"/>
        </w:rPr>
        <w:t xml:space="preserve">search in </w:t>
      </w:r>
      <w:r w:rsidRPr="0077312F">
        <w:rPr>
          <w:rFonts w:ascii="Times" w:hAnsi="Times" w:cs="Times New Roman"/>
          <w:i/>
          <w:iCs/>
          <w:sz w:val="20"/>
          <w:szCs w:val="20"/>
          <w:rPrChange w:id="628" w:author="Hantao" w:date="2021-03-17T12:56:00Z">
            <w:rPr>
              <w:rFonts w:ascii="Times" w:hAnsi="Times" w:cs="Times New Roman"/>
              <w:sz w:val="20"/>
              <w:szCs w:val="20"/>
            </w:rPr>
          </w:rPrChange>
        </w:rPr>
        <w:t>insertion</w:t>
      </w:r>
      <w:r w:rsidR="001D6379" w:rsidRPr="0077312F">
        <w:rPr>
          <w:rFonts w:ascii="Times" w:hAnsi="Times" w:cs="Times New Roman"/>
          <w:i/>
          <w:iCs/>
          <w:sz w:val="20"/>
          <w:szCs w:val="20"/>
          <w:rPrChange w:id="629" w:author="Hantao" w:date="2021-03-17T12:56:00Z">
            <w:rPr>
              <w:rFonts w:ascii="Times" w:hAnsi="Times" w:cs="Times New Roman"/>
              <w:sz w:val="20"/>
              <w:szCs w:val="20"/>
            </w:rPr>
          </w:rPrChange>
        </w:rPr>
        <w:t xml:space="preserve"> sort</w:t>
      </w:r>
      <w:r w:rsidRPr="00D525BE">
        <w:rPr>
          <w:rFonts w:ascii="Times" w:hAnsi="Times" w:cs="Times New Roman"/>
          <w:sz w:val="20"/>
          <w:szCs w:val="20"/>
        </w:rPr>
        <w:t xml:space="preserve"> has </w:t>
      </w:r>
      <w:r w:rsidR="00D67BAB" w:rsidRPr="00D525BE">
        <w:rPr>
          <w:rFonts w:ascii="Times" w:hAnsi="Times" w:cs="Times New Roman"/>
          <w:sz w:val="20"/>
          <w:szCs w:val="20"/>
        </w:rPr>
        <w:t xml:space="preserve">high impact on the number of comparisons but </w:t>
      </w:r>
      <w:r w:rsidRPr="00D525BE">
        <w:rPr>
          <w:rFonts w:ascii="Times" w:hAnsi="Times" w:cs="Times New Roman"/>
          <w:sz w:val="20"/>
          <w:szCs w:val="20"/>
        </w:rPr>
        <w:t>little impact</w:t>
      </w:r>
      <w:r w:rsidR="00D67BAB" w:rsidRPr="00D525BE">
        <w:rPr>
          <w:rFonts w:ascii="Times" w:hAnsi="Times" w:cs="Times New Roman"/>
          <w:sz w:val="20"/>
          <w:szCs w:val="20"/>
        </w:rPr>
        <w:t xml:space="preserve"> on running time</w:t>
      </w:r>
      <w:r w:rsidRPr="00D525BE">
        <w:rPr>
          <w:rFonts w:ascii="Times" w:hAnsi="Times" w:cs="Times New Roman"/>
          <w:sz w:val="20"/>
          <w:szCs w:val="20"/>
        </w:rPr>
        <w:t xml:space="preserve">. </w:t>
      </w:r>
      <w:r w:rsidR="00376CEE" w:rsidRPr="00D525BE">
        <w:rPr>
          <w:rFonts w:ascii="Times" w:hAnsi="Times" w:cs="Times New Roman"/>
          <w:sz w:val="20"/>
          <w:szCs w:val="20"/>
        </w:rPr>
        <w:t xml:space="preserve">The adjustment of the minimal run length is easy to implement but does not </w:t>
      </w:r>
      <w:r w:rsidR="00B06CD9" w:rsidRPr="00D525BE">
        <w:rPr>
          <w:rFonts w:ascii="Times" w:hAnsi="Times" w:cs="Times New Roman"/>
          <w:sz w:val="20"/>
          <w:szCs w:val="20"/>
        </w:rPr>
        <w:t>have any significant impact on performance</w:t>
      </w:r>
      <w:r w:rsidR="00376CEE" w:rsidRPr="00D525BE">
        <w:rPr>
          <w:rFonts w:ascii="Times" w:hAnsi="Times" w:cs="Times New Roman"/>
          <w:sz w:val="20"/>
          <w:szCs w:val="20"/>
        </w:rPr>
        <w:t>.</w:t>
      </w:r>
    </w:p>
    <w:p w14:paraId="2E122663" w14:textId="77777777" w:rsidR="00AC2EDC" w:rsidRPr="00D525BE" w:rsidRDefault="00AC2EDC" w:rsidP="00D525BE">
      <w:pPr>
        <w:spacing w:after="0" w:line="240" w:lineRule="auto"/>
        <w:jc w:val="both"/>
        <w:rPr>
          <w:rFonts w:ascii="Times" w:hAnsi="Times" w:cs="Times New Roman"/>
          <w:sz w:val="20"/>
          <w:szCs w:val="20"/>
        </w:rPr>
      </w:pPr>
    </w:p>
    <w:p w14:paraId="0957611C" w14:textId="17DE93AD" w:rsidR="00AC2EDC" w:rsidRPr="00D525BE" w:rsidRDefault="00E716DE" w:rsidP="00D525BE">
      <w:pPr>
        <w:pStyle w:val="ListParagraph"/>
        <w:numPr>
          <w:ilvl w:val="0"/>
          <w:numId w:val="8"/>
        </w:numPr>
        <w:spacing w:after="0" w:line="240" w:lineRule="auto"/>
        <w:jc w:val="both"/>
        <w:rPr>
          <w:rFonts w:ascii="Times" w:hAnsi="Times" w:cs="Times New Roman"/>
          <w:sz w:val="20"/>
          <w:szCs w:val="20"/>
        </w:rPr>
      </w:pPr>
      <w:r w:rsidRPr="00D525BE">
        <w:rPr>
          <w:rFonts w:ascii="Times" w:hAnsi="Times" w:cs="Times New Roman"/>
          <w:sz w:val="20"/>
          <w:szCs w:val="20"/>
        </w:rPr>
        <w:t>For sorting methods based on quicksort, we confirmed that Bentley and McIlroy’s method of choosing a pseudo-median over 9 elements as pivot is crucial to avoid the worst case complexity of O(</w:t>
      </w:r>
      <w:r w:rsidRPr="00D525BE">
        <w:rPr>
          <w:rFonts w:ascii="Times" w:hAnsi="Times" w:cs="Times New Roman"/>
          <w:i/>
          <w:sz w:val="20"/>
          <w:szCs w:val="20"/>
        </w:rPr>
        <w:t>n</w:t>
      </w:r>
      <w:r w:rsidRPr="00D525BE">
        <w:rPr>
          <w:rFonts w:ascii="Times" w:hAnsi="Times" w:cs="Times New Roman"/>
          <w:sz w:val="20"/>
          <w:szCs w:val="20"/>
          <w:vertAlign w:val="superscript"/>
        </w:rPr>
        <w:t>2</w:t>
      </w:r>
      <w:r w:rsidRPr="00D525BE">
        <w:rPr>
          <w:rFonts w:ascii="Times" w:hAnsi="Times" w:cs="Times New Roman"/>
          <w:sz w:val="20"/>
          <w:szCs w:val="20"/>
        </w:rPr>
        <w:t xml:space="preserve">). We proposed two new ideas to improve quicksort: (1) testing sortedness as a preprocessing step in each recursive call; (2) a hybrid quicksort combing </w:t>
      </w:r>
      <w:r w:rsidR="00DF4C3C" w:rsidRPr="00D525BE">
        <w:rPr>
          <w:rFonts w:ascii="Times" w:hAnsi="Times" w:cs="Times New Roman"/>
          <w:sz w:val="20"/>
          <w:szCs w:val="20"/>
        </w:rPr>
        <w:t xml:space="preserve">the </w:t>
      </w:r>
      <w:r w:rsidRPr="00D525BE">
        <w:rPr>
          <w:rFonts w:ascii="Times" w:hAnsi="Times" w:cs="Times New Roman"/>
          <w:sz w:val="20"/>
          <w:szCs w:val="20"/>
        </w:rPr>
        <w:t xml:space="preserve">2-way quicksort with </w:t>
      </w:r>
      <w:r w:rsidR="00DF4C3C" w:rsidRPr="00D525BE">
        <w:rPr>
          <w:rFonts w:ascii="Times" w:hAnsi="Times" w:cs="Times New Roman"/>
          <w:sz w:val="20"/>
          <w:szCs w:val="20"/>
        </w:rPr>
        <w:t xml:space="preserve">the </w:t>
      </w:r>
      <w:r w:rsidRPr="00D525BE">
        <w:rPr>
          <w:rFonts w:ascii="Times" w:hAnsi="Times" w:cs="Times New Roman"/>
          <w:sz w:val="20"/>
          <w:szCs w:val="20"/>
        </w:rPr>
        <w:t xml:space="preserve">3-way quicksort. The idea of (1) is to make quicksort adaptive to nearly sorted inputs. The idea of (2) is to avoid the overhead of 3-way splitting when there are few identical elements. As a result, our quicksort is the overall champion for the 12 classes of inputs. For the 8 </w:t>
      </w:r>
      <w:r w:rsidR="00DF4C3C" w:rsidRPr="00D525BE">
        <w:rPr>
          <w:rFonts w:ascii="Times" w:hAnsi="Times" w:cs="Times New Roman"/>
          <w:i/>
          <w:sz w:val="20"/>
          <w:szCs w:val="20"/>
        </w:rPr>
        <w:t>k</w:t>
      </w:r>
      <w:r w:rsidR="00DF4C3C" w:rsidRPr="00D525BE">
        <w:rPr>
          <w:rFonts w:ascii="Times" w:hAnsi="Times" w:cs="Times New Roman"/>
          <w:sz w:val="20"/>
          <w:szCs w:val="20"/>
        </w:rPr>
        <w:t>-</w:t>
      </w:r>
      <w:r w:rsidRPr="00D525BE">
        <w:rPr>
          <w:rFonts w:ascii="Times" w:hAnsi="Times" w:cs="Times New Roman"/>
          <w:sz w:val="20"/>
          <w:szCs w:val="20"/>
        </w:rPr>
        <w:t xml:space="preserve">classes of inputs, our </w:t>
      </w:r>
      <w:r w:rsidRPr="0077312F">
        <w:rPr>
          <w:rFonts w:ascii="Times" w:hAnsi="Times" w:cs="Times New Roman"/>
          <w:i/>
          <w:iCs/>
          <w:sz w:val="20"/>
          <w:szCs w:val="20"/>
          <w:rPrChange w:id="630" w:author="Hantao" w:date="2021-03-17T12:57:00Z">
            <w:rPr>
              <w:rFonts w:ascii="Times" w:hAnsi="Times" w:cs="Times New Roman"/>
              <w:sz w:val="20"/>
              <w:szCs w:val="20"/>
            </w:rPr>
          </w:rPrChange>
        </w:rPr>
        <w:t>quicksort</w:t>
      </w:r>
      <w:r w:rsidRPr="00D525BE">
        <w:rPr>
          <w:rFonts w:ascii="Times" w:hAnsi="Times" w:cs="Times New Roman"/>
          <w:sz w:val="20"/>
          <w:szCs w:val="20"/>
        </w:rPr>
        <w:t xml:space="preserve"> also beats the </w:t>
      </w:r>
      <w:r w:rsidR="00766E91" w:rsidRPr="00D525BE">
        <w:rPr>
          <w:rFonts w:ascii="Times" w:hAnsi="Times" w:cs="Times New Roman"/>
          <w:sz w:val="20"/>
          <w:szCs w:val="20"/>
        </w:rPr>
        <w:t>GNU</w:t>
      </w:r>
      <w:r w:rsidRPr="00D525BE">
        <w:rPr>
          <w:rFonts w:ascii="Times" w:hAnsi="Times" w:cs="Times New Roman"/>
          <w:sz w:val="20"/>
          <w:szCs w:val="20"/>
        </w:rPr>
        <w:t xml:space="preserve"> </w:t>
      </w:r>
      <w:r w:rsidRPr="0077312F">
        <w:rPr>
          <w:rFonts w:ascii="Times" w:hAnsi="Times" w:cs="Times New Roman"/>
          <w:i/>
          <w:iCs/>
          <w:sz w:val="20"/>
          <w:szCs w:val="20"/>
          <w:rPrChange w:id="631" w:author="Hantao" w:date="2021-03-17T12:57:00Z">
            <w:rPr>
              <w:rFonts w:ascii="Times" w:hAnsi="Times" w:cs="Times New Roman"/>
              <w:sz w:val="20"/>
              <w:szCs w:val="20"/>
            </w:rPr>
          </w:rPrChange>
        </w:rPr>
        <w:t>qsort</w:t>
      </w:r>
      <w:r w:rsidR="00766E91" w:rsidRPr="00D525BE">
        <w:rPr>
          <w:rFonts w:ascii="Times" w:hAnsi="Times" w:cs="Times New Roman"/>
          <w:sz w:val="20"/>
          <w:szCs w:val="20"/>
        </w:rPr>
        <w:t>, e</w:t>
      </w:r>
      <w:r w:rsidRPr="00D525BE">
        <w:rPr>
          <w:rFonts w:ascii="Times" w:hAnsi="Times" w:cs="Times New Roman"/>
          <w:sz w:val="20"/>
          <w:szCs w:val="20"/>
        </w:rPr>
        <w:t xml:space="preserve">ven though the worst-case time complexity of </w:t>
      </w:r>
      <w:r w:rsidRPr="0077312F">
        <w:rPr>
          <w:rFonts w:ascii="Times" w:hAnsi="Times" w:cs="Times New Roman"/>
          <w:i/>
          <w:iCs/>
          <w:sz w:val="20"/>
          <w:szCs w:val="20"/>
          <w:rPrChange w:id="632" w:author="Hantao" w:date="2021-03-17T12:58:00Z">
            <w:rPr>
              <w:rFonts w:ascii="Times" w:hAnsi="Times" w:cs="Times New Roman"/>
              <w:sz w:val="20"/>
              <w:szCs w:val="20"/>
            </w:rPr>
          </w:rPrChange>
        </w:rPr>
        <w:t>quicksort</w:t>
      </w:r>
      <w:r w:rsidRPr="00D525BE">
        <w:rPr>
          <w:rFonts w:ascii="Times" w:hAnsi="Times" w:cs="Times New Roman"/>
          <w:sz w:val="20"/>
          <w:szCs w:val="20"/>
        </w:rPr>
        <w:t xml:space="preserve"> is worse than that of </w:t>
      </w:r>
      <w:r w:rsidRPr="0077312F">
        <w:rPr>
          <w:rFonts w:ascii="Times" w:hAnsi="Times" w:cs="Times New Roman"/>
          <w:i/>
          <w:iCs/>
          <w:sz w:val="20"/>
          <w:szCs w:val="20"/>
          <w:rPrChange w:id="633" w:author="Hantao" w:date="2021-03-17T12:58:00Z">
            <w:rPr>
              <w:rFonts w:ascii="Times" w:hAnsi="Times" w:cs="Times New Roman"/>
              <w:sz w:val="20"/>
              <w:szCs w:val="20"/>
            </w:rPr>
          </w:rPrChange>
        </w:rPr>
        <w:t>mergesort</w:t>
      </w:r>
      <w:r w:rsidRPr="00D525BE">
        <w:rPr>
          <w:rFonts w:ascii="Times" w:hAnsi="Times" w:cs="Times New Roman"/>
          <w:sz w:val="20"/>
          <w:szCs w:val="20"/>
        </w:rPr>
        <w:t xml:space="preserve"> (or </w:t>
      </w:r>
      <w:r w:rsidRPr="0077312F">
        <w:rPr>
          <w:rFonts w:ascii="Times" w:hAnsi="Times" w:cs="Times New Roman"/>
          <w:i/>
          <w:iCs/>
          <w:sz w:val="20"/>
          <w:szCs w:val="20"/>
          <w:rPrChange w:id="634" w:author="Hantao" w:date="2021-03-17T12:58:00Z">
            <w:rPr>
              <w:rFonts w:ascii="Times" w:hAnsi="Times" w:cs="Times New Roman"/>
              <w:sz w:val="20"/>
              <w:szCs w:val="20"/>
            </w:rPr>
          </w:rPrChange>
        </w:rPr>
        <w:t>heapsort</w:t>
      </w:r>
      <w:r w:rsidRPr="00D525BE">
        <w:rPr>
          <w:rFonts w:ascii="Times" w:hAnsi="Times" w:cs="Times New Roman"/>
          <w:sz w:val="20"/>
          <w:szCs w:val="20"/>
        </w:rPr>
        <w:t xml:space="preserve">). For the textbook version of the </w:t>
      </w:r>
      <w:r w:rsidRPr="0077312F">
        <w:rPr>
          <w:rFonts w:ascii="Times" w:hAnsi="Times" w:cs="Times New Roman"/>
          <w:i/>
          <w:iCs/>
          <w:sz w:val="20"/>
          <w:szCs w:val="20"/>
          <w:rPrChange w:id="635" w:author="Hantao" w:date="2021-03-17T12:58:00Z">
            <w:rPr>
              <w:rFonts w:ascii="Times" w:hAnsi="Times" w:cs="Times New Roman"/>
              <w:sz w:val="20"/>
              <w:szCs w:val="20"/>
            </w:rPr>
          </w:rPrChange>
        </w:rPr>
        <w:t>quicksort</w:t>
      </w:r>
      <w:r w:rsidRPr="00D525BE">
        <w:rPr>
          <w:rFonts w:ascii="Times" w:hAnsi="Times" w:cs="Times New Roman"/>
          <w:sz w:val="20"/>
          <w:szCs w:val="20"/>
        </w:rPr>
        <w:t xml:space="preserve"> algorithm</w:t>
      </w:r>
      <w:r w:rsidR="00DF4C3C" w:rsidRPr="00D525BE">
        <w:rPr>
          <w:rFonts w:ascii="Times" w:hAnsi="Times" w:cs="Times New Roman"/>
          <w:sz w:val="20"/>
          <w:szCs w:val="20"/>
        </w:rPr>
        <w:t xml:space="preserve"> [</w:t>
      </w:r>
      <w:r w:rsidR="00AF52E6">
        <w:rPr>
          <w:rFonts w:ascii="Times" w:hAnsi="Times" w:cs="Times New Roman"/>
          <w:sz w:val="20"/>
          <w:szCs w:val="20"/>
        </w:rPr>
        <w:t>3</w:t>
      </w:r>
      <w:r w:rsidR="00DF4C3C" w:rsidRPr="00D525BE">
        <w:rPr>
          <w:rFonts w:ascii="Times" w:hAnsi="Times" w:cs="Times New Roman"/>
          <w:sz w:val="20"/>
          <w:szCs w:val="20"/>
        </w:rPr>
        <w:t>]</w:t>
      </w:r>
      <w:r w:rsidRPr="00D525BE">
        <w:rPr>
          <w:rFonts w:ascii="Times" w:hAnsi="Times" w:cs="Times New Roman"/>
          <w:sz w:val="20"/>
          <w:szCs w:val="20"/>
        </w:rPr>
        <w:t xml:space="preserve">, the worst-case time complexity comes when the input list is already sorted or near-sorted. This property was regarded as a significant drawback of quicksort. Our experiment shows that using the proposed techniques in this article, we can </w:t>
      </w:r>
      <w:r w:rsidR="00DF4C3C" w:rsidRPr="00D525BE">
        <w:rPr>
          <w:rFonts w:ascii="Times" w:hAnsi="Times" w:cs="Times New Roman"/>
          <w:sz w:val="20"/>
          <w:szCs w:val="20"/>
        </w:rPr>
        <w:t xml:space="preserve">not only </w:t>
      </w:r>
      <w:r w:rsidRPr="00D525BE">
        <w:rPr>
          <w:rFonts w:ascii="Times" w:hAnsi="Times" w:cs="Times New Roman"/>
          <w:sz w:val="20"/>
          <w:szCs w:val="20"/>
        </w:rPr>
        <w:t>avoid the worst-case complexity completely</w:t>
      </w:r>
      <w:r w:rsidR="00DF4C3C" w:rsidRPr="00D525BE">
        <w:rPr>
          <w:rFonts w:ascii="Times" w:hAnsi="Times" w:cs="Times New Roman"/>
          <w:sz w:val="20"/>
          <w:szCs w:val="20"/>
        </w:rPr>
        <w:t xml:space="preserve"> but also make </w:t>
      </w:r>
      <w:r w:rsidR="00DF4C3C" w:rsidRPr="0077312F">
        <w:rPr>
          <w:rFonts w:ascii="Times" w:hAnsi="Times" w:cs="Times New Roman"/>
          <w:i/>
          <w:iCs/>
          <w:sz w:val="20"/>
          <w:szCs w:val="20"/>
          <w:rPrChange w:id="636" w:author="Hantao" w:date="2021-03-17T12:59:00Z">
            <w:rPr>
              <w:rFonts w:ascii="Times" w:hAnsi="Times" w:cs="Times New Roman"/>
              <w:sz w:val="20"/>
              <w:szCs w:val="20"/>
            </w:rPr>
          </w:rPrChange>
        </w:rPr>
        <w:t>quicksort</w:t>
      </w:r>
      <w:r w:rsidR="00DF4C3C" w:rsidRPr="00D525BE">
        <w:rPr>
          <w:rFonts w:ascii="Times" w:hAnsi="Times" w:cs="Times New Roman"/>
          <w:sz w:val="20"/>
          <w:szCs w:val="20"/>
        </w:rPr>
        <w:t xml:space="preserve"> adaptive to nearly sorted inputs</w:t>
      </w:r>
      <w:r w:rsidRPr="00D525BE">
        <w:rPr>
          <w:rFonts w:ascii="Times" w:hAnsi="Times" w:cs="Times New Roman"/>
          <w:sz w:val="20"/>
          <w:szCs w:val="20"/>
        </w:rPr>
        <w:t>. Apparently, the C library should not shun quicksort.</w:t>
      </w:r>
    </w:p>
    <w:p w14:paraId="78352B09" w14:textId="77777777" w:rsidR="00AC2EDC" w:rsidRPr="00D525BE" w:rsidRDefault="00AC2EDC" w:rsidP="00D525BE">
      <w:pPr>
        <w:spacing w:after="0" w:line="240" w:lineRule="auto"/>
        <w:jc w:val="both"/>
        <w:rPr>
          <w:rFonts w:ascii="Times" w:hAnsi="Times" w:cs="Times New Roman"/>
          <w:sz w:val="20"/>
          <w:szCs w:val="20"/>
        </w:rPr>
      </w:pPr>
    </w:p>
    <w:p w14:paraId="2AC0FD7E" w14:textId="77777777" w:rsidR="00E15E81"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We have tried to avoid theoretic analysis and technical details in this </w:t>
      </w:r>
      <w:r w:rsidR="00654349" w:rsidRPr="00D525BE">
        <w:rPr>
          <w:rFonts w:ascii="Times" w:hAnsi="Times" w:cs="Times New Roman"/>
          <w:sz w:val="20"/>
          <w:szCs w:val="20"/>
        </w:rPr>
        <w:t>article</w:t>
      </w:r>
      <w:r w:rsidRPr="00D525BE">
        <w:rPr>
          <w:rFonts w:ascii="Times" w:hAnsi="Times" w:cs="Times New Roman"/>
          <w:sz w:val="20"/>
          <w:szCs w:val="20"/>
        </w:rPr>
        <w:t xml:space="preserve">. As further research, we are interested in a formal analysis of the adaptiveness of </w:t>
      </w:r>
      <w:r w:rsidRPr="0077312F">
        <w:rPr>
          <w:rFonts w:ascii="Times" w:hAnsi="Times" w:cs="Times New Roman"/>
          <w:i/>
          <w:iCs/>
          <w:sz w:val="20"/>
          <w:szCs w:val="20"/>
          <w:rPrChange w:id="637" w:author="Hantao" w:date="2021-03-17T12:59:00Z">
            <w:rPr>
              <w:rFonts w:ascii="Times" w:hAnsi="Times" w:cs="Times New Roman"/>
              <w:sz w:val="20"/>
              <w:szCs w:val="20"/>
            </w:rPr>
          </w:rPrChange>
        </w:rPr>
        <w:t>quicksort</w:t>
      </w:r>
      <w:r w:rsidRPr="00D525BE">
        <w:rPr>
          <w:rFonts w:ascii="Times" w:hAnsi="Times" w:cs="Times New Roman"/>
          <w:sz w:val="20"/>
          <w:szCs w:val="20"/>
        </w:rPr>
        <w:t xml:space="preserve"> when sortedness </w:t>
      </w:r>
      <w:r w:rsidR="00926A2B" w:rsidRPr="00D525BE">
        <w:rPr>
          <w:rFonts w:ascii="Times" w:hAnsi="Times" w:cs="Times New Roman"/>
          <w:sz w:val="20"/>
          <w:szCs w:val="20"/>
        </w:rPr>
        <w:t xml:space="preserve">testing </w:t>
      </w:r>
      <w:r w:rsidRPr="00D525BE">
        <w:rPr>
          <w:rFonts w:ascii="Times" w:hAnsi="Times" w:cs="Times New Roman"/>
          <w:sz w:val="20"/>
          <w:szCs w:val="20"/>
        </w:rPr>
        <w:t>is used</w:t>
      </w:r>
      <w:r w:rsidR="00926A2B" w:rsidRPr="00D525BE">
        <w:rPr>
          <w:rFonts w:ascii="Times" w:hAnsi="Times" w:cs="Times New Roman"/>
          <w:sz w:val="20"/>
          <w:szCs w:val="20"/>
        </w:rPr>
        <w:t xml:space="preserve"> as a preprocessing step</w:t>
      </w:r>
      <w:r w:rsidRPr="00D525BE">
        <w:rPr>
          <w:rFonts w:ascii="Times" w:hAnsi="Times" w:cs="Times New Roman"/>
          <w:sz w:val="20"/>
          <w:szCs w:val="20"/>
        </w:rPr>
        <w:t xml:space="preserve">. Apparently such testing uses more comparisons. However, the experiment shows no significant increase in the number of comparisons. For instance, for hyb4 on </w:t>
      </w:r>
      <w:r w:rsidRPr="00D525BE">
        <w:rPr>
          <w:rFonts w:ascii="Times" w:hAnsi="Times" w:cs="Times New Roman"/>
          <w:i/>
          <w:sz w:val="20"/>
          <w:szCs w:val="20"/>
        </w:rPr>
        <w:t>n</w:t>
      </w:r>
      <w:r w:rsidRPr="00D525BE">
        <w:rPr>
          <w:rFonts w:ascii="Times" w:hAnsi="Times" w:cs="Times New Roman"/>
          <w:sz w:val="20"/>
          <w:szCs w:val="20"/>
        </w:rPr>
        <w:t xml:space="preserve"> randomized doubles, the number of comparisons is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sz w:val="20"/>
          <w:szCs w:val="20"/>
        </w:rPr>
        <w:lastRenderedPageBreak/>
        <w:t>1.02</w:t>
      </w:r>
      <w:r w:rsidRPr="00D525BE">
        <w:rPr>
          <w:rFonts w:ascii="Times" w:hAnsi="Times" w:cs="Times New Roman"/>
          <w:i/>
          <w:sz w:val="20"/>
          <w:szCs w:val="20"/>
        </w:rPr>
        <w:t>n</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+ 2.16</w:t>
      </w:r>
      <w:r w:rsidRPr="00D525BE">
        <w:rPr>
          <w:rFonts w:ascii="Times" w:hAnsi="Times" w:cs="Times New Roman"/>
          <w:i/>
          <w:sz w:val="20"/>
          <w:szCs w:val="20"/>
        </w:rPr>
        <w:t>n</w:t>
      </w:r>
      <w:r w:rsidR="00AA775C" w:rsidRPr="00D525BE">
        <w:rPr>
          <w:rFonts w:ascii="Times" w:hAnsi="Times" w:cs="Times New Roman"/>
          <w:sz w:val="20"/>
          <w:szCs w:val="20"/>
        </w:rPr>
        <w:t xml:space="preserve">, while Bentley and McIlroy’s </w:t>
      </w:r>
      <w:r w:rsidR="00AA775C" w:rsidRPr="0077312F">
        <w:rPr>
          <w:rFonts w:ascii="Times" w:hAnsi="Times" w:cs="Times New Roman"/>
          <w:i/>
          <w:iCs/>
          <w:sz w:val="20"/>
          <w:szCs w:val="20"/>
          <w:rPrChange w:id="638" w:author="Hantao" w:date="2021-03-17T13:00:00Z">
            <w:rPr>
              <w:rFonts w:ascii="Times" w:hAnsi="Times" w:cs="Times New Roman"/>
              <w:sz w:val="20"/>
              <w:szCs w:val="20"/>
            </w:rPr>
          </w:rPrChange>
        </w:rPr>
        <w:t>qsort</w:t>
      </w:r>
      <w:r w:rsidR="00AA775C" w:rsidRPr="00D525BE">
        <w:rPr>
          <w:rFonts w:ascii="Times" w:hAnsi="Times" w:cs="Times New Roman"/>
          <w:sz w:val="20"/>
          <w:szCs w:val="20"/>
        </w:rPr>
        <w:t xml:space="preserve"> uses </w:t>
      </w:r>
      <w:r w:rsidR="00AA775C" w:rsidRPr="00D525BE">
        <w:rPr>
          <w:rFonts w:ascii="Times" w:hAnsi="Times" w:cs="Times New Roman"/>
          <w:i/>
          <w:sz w:val="20"/>
          <w:szCs w:val="20"/>
        </w:rPr>
        <w:t>f</w:t>
      </w:r>
      <w:r w:rsidR="00AA775C" w:rsidRPr="00D525BE">
        <w:rPr>
          <w:rFonts w:ascii="Times" w:hAnsi="Times" w:cs="Times New Roman"/>
          <w:sz w:val="20"/>
          <w:szCs w:val="20"/>
        </w:rPr>
        <w:t>(</w:t>
      </w:r>
      <w:r w:rsidR="00AA775C" w:rsidRPr="00D525BE">
        <w:rPr>
          <w:rFonts w:ascii="Times" w:hAnsi="Times" w:cs="Times New Roman"/>
          <w:i/>
          <w:sz w:val="20"/>
          <w:szCs w:val="20"/>
        </w:rPr>
        <w:t>n</w:t>
      </w:r>
      <w:r w:rsidR="00AA775C" w:rsidRPr="00D525BE">
        <w:rPr>
          <w:rFonts w:ascii="Times" w:hAnsi="Times" w:cs="Times New Roman"/>
          <w:sz w:val="20"/>
          <w:szCs w:val="20"/>
        </w:rPr>
        <w:t>) = 1.09</w:t>
      </w:r>
      <w:r w:rsidR="00AA775C" w:rsidRPr="00D525BE">
        <w:rPr>
          <w:rFonts w:ascii="Times" w:hAnsi="Times" w:cs="Times New Roman"/>
          <w:i/>
          <w:sz w:val="20"/>
          <w:szCs w:val="20"/>
        </w:rPr>
        <w:t>n</w:t>
      </w:r>
      <w:r w:rsidR="00AA775C" w:rsidRPr="00D525BE">
        <w:rPr>
          <w:rFonts w:ascii="Times" w:hAnsi="Times" w:cs="Times New Roman"/>
          <w:sz w:val="20"/>
          <w:szCs w:val="20"/>
        </w:rPr>
        <w:t>log(</w:t>
      </w:r>
      <w:r w:rsidR="00AA775C" w:rsidRPr="00D525BE">
        <w:rPr>
          <w:rFonts w:ascii="Times" w:hAnsi="Times" w:cs="Times New Roman"/>
          <w:i/>
          <w:sz w:val="20"/>
          <w:szCs w:val="20"/>
        </w:rPr>
        <w:t>n</w:t>
      </w:r>
      <w:r w:rsidR="00AA775C" w:rsidRPr="00D525BE">
        <w:rPr>
          <w:rFonts w:ascii="Times" w:hAnsi="Times" w:cs="Times New Roman"/>
          <w:sz w:val="20"/>
          <w:szCs w:val="20"/>
        </w:rPr>
        <w:t>) – 0.76</w:t>
      </w:r>
      <w:r w:rsidR="00AA775C" w:rsidRPr="00D525BE">
        <w:rPr>
          <w:rFonts w:ascii="Times" w:hAnsi="Times" w:cs="Times New Roman"/>
          <w:i/>
          <w:sz w:val="20"/>
          <w:szCs w:val="20"/>
        </w:rPr>
        <w:t>n</w:t>
      </w:r>
      <w:r w:rsidR="00AA775C" w:rsidRPr="00D525BE">
        <w:rPr>
          <w:rFonts w:ascii="Times" w:hAnsi="Times" w:cs="Times New Roman"/>
          <w:sz w:val="20"/>
          <w:szCs w:val="20"/>
        </w:rPr>
        <w:t>.</w:t>
      </w:r>
      <w:r w:rsidRPr="00D525BE">
        <w:rPr>
          <w:rFonts w:ascii="Times" w:hAnsi="Times" w:cs="Times New Roman"/>
          <w:sz w:val="20"/>
          <w:szCs w:val="20"/>
        </w:rPr>
        <w:t xml:space="preserve">  </w:t>
      </w:r>
      <w:r w:rsidR="00E15E81" w:rsidRPr="00D525BE">
        <w:rPr>
          <w:rFonts w:ascii="Times" w:hAnsi="Times" w:cs="Times New Roman"/>
          <w:sz w:val="20"/>
          <w:szCs w:val="20"/>
        </w:rPr>
        <w:t xml:space="preserve">Moreover, we would like to see how the complexity of mergsort and quicksort is related to the metric </w:t>
      </w:r>
      <w:r w:rsidR="00E15E81" w:rsidRPr="00D525BE">
        <w:rPr>
          <w:rFonts w:ascii="Times" w:hAnsi="Times" w:cs="Times New Roman"/>
          <w:i/>
          <w:sz w:val="20"/>
          <w:szCs w:val="20"/>
        </w:rPr>
        <w:t>Mono</w:t>
      </w:r>
      <w:r w:rsidR="00E15E81" w:rsidRPr="00D525BE">
        <w:rPr>
          <w:rFonts w:ascii="Times" w:hAnsi="Times" w:cs="Times New Roman"/>
          <w:sz w:val="20"/>
          <w:szCs w:val="20"/>
        </w:rPr>
        <w:t>(</w:t>
      </w:r>
      <w:r w:rsidR="00E15E81" w:rsidRPr="00D525BE">
        <w:rPr>
          <w:rFonts w:ascii="Times" w:hAnsi="Times" w:cs="Times New Roman"/>
          <w:i/>
          <w:sz w:val="20"/>
          <w:szCs w:val="20"/>
        </w:rPr>
        <w:t>A</w:t>
      </w:r>
      <w:r w:rsidR="00E15E81" w:rsidRPr="00D525BE">
        <w:rPr>
          <w:rFonts w:ascii="Times" w:hAnsi="Times" w:cs="Times New Roman"/>
          <w:sz w:val="20"/>
          <w:szCs w:val="20"/>
        </w:rPr>
        <w:t>).</w:t>
      </w:r>
    </w:p>
    <w:p w14:paraId="48C9A31D" w14:textId="77777777" w:rsidR="00E15E81" w:rsidRPr="00D525BE" w:rsidRDefault="00E15E81" w:rsidP="00D525BE">
      <w:pPr>
        <w:spacing w:after="0" w:line="240" w:lineRule="auto"/>
        <w:jc w:val="both"/>
        <w:rPr>
          <w:rFonts w:ascii="Times" w:hAnsi="Times" w:cs="Times New Roman"/>
          <w:sz w:val="20"/>
          <w:szCs w:val="20"/>
        </w:rPr>
      </w:pPr>
    </w:p>
    <w:p w14:paraId="7A836F4A" w14:textId="2A2E980F" w:rsidR="00AC2EDC" w:rsidRPr="00D525BE" w:rsidRDefault="00487EE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One advantage of </w:t>
      </w:r>
      <w:r w:rsidRPr="0077312F">
        <w:rPr>
          <w:rFonts w:ascii="Times" w:hAnsi="Times" w:cs="Times New Roman"/>
          <w:i/>
          <w:iCs/>
          <w:sz w:val="20"/>
          <w:szCs w:val="20"/>
          <w:rPrChange w:id="639" w:author="Hantao" w:date="2021-03-17T13:00:00Z">
            <w:rPr>
              <w:rFonts w:ascii="Times" w:hAnsi="Times" w:cs="Times New Roman"/>
              <w:sz w:val="20"/>
              <w:szCs w:val="20"/>
            </w:rPr>
          </w:rPrChange>
        </w:rPr>
        <w:t>mergesort</w:t>
      </w:r>
      <w:r w:rsidRPr="00D525BE">
        <w:rPr>
          <w:rFonts w:ascii="Times" w:hAnsi="Times" w:cs="Times New Roman"/>
          <w:sz w:val="20"/>
          <w:szCs w:val="20"/>
        </w:rPr>
        <w:t xml:space="preserve"> over quicksort is that </w:t>
      </w:r>
      <w:r w:rsidRPr="0077312F">
        <w:rPr>
          <w:rFonts w:ascii="Times" w:hAnsi="Times" w:cs="Times New Roman"/>
          <w:i/>
          <w:iCs/>
          <w:sz w:val="20"/>
          <w:szCs w:val="20"/>
          <w:rPrChange w:id="640" w:author="Hantao" w:date="2021-03-17T13:00:00Z">
            <w:rPr>
              <w:rFonts w:ascii="Times" w:hAnsi="Times" w:cs="Times New Roman"/>
              <w:sz w:val="20"/>
              <w:szCs w:val="20"/>
            </w:rPr>
          </w:rPrChange>
        </w:rPr>
        <w:t>mergesort</w:t>
      </w:r>
      <w:r w:rsidRPr="00D525BE">
        <w:rPr>
          <w:rFonts w:ascii="Times" w:hAnsi="Times" w:cs="Times New Roman"/>
          <w:sz w:val="20"/>
          <w:szCs w:val="20"/>
        </w:rPr>
        <w:t xml:space="preserve"> is stable. </w:t>
      </w:r>
      <w:r w:rsidR="00E15E81" w:rsidRPr="00D525BE">
        <w:rPr>
          <w:rFonts w:ascii="Times" w:hAnsi="Times" w:cs="Times New Roman"/>
          <w:sz w:val="20"/>
          <w:szCs w:val="20"/>
        </w:rPr>
        <w:t xml:space="preserve">In general, </w:t>
      </w:r>
      <w:r w:rsidR="00E15E81" w:rsidRPr="0077312F">
        <w:rPr>
          <w:rFonts w:ascii="Times" w:hAnsi="Times" w:cs="Times New Roman"/>
          <w:i/>
          <w:iCs/>
          <w:sz w:val="20"/>
          <w:szCs w:val="20"/>
          <w:rPrChange w:id="641" w:author="Hantao" w:date="2021-03-17T13:00:00Z">
            <w:rPr>
              <w:rFonts w:ascii="Times" w:hAnsi="Times" w:cs="Times New Roman"/>
              <w:sz w:val="20"/>
              <w:szCs w:val="20"/>
            </w:rPr>
          </w:rPrChange>
        </w:rPr>
        <w:t>mergesort</w:t>
      </w:r>
      <w:r w:rsidR="00E15E81" w:rsidRPr="00D525BE">
        <w:rPr>
          <w:rFonts w:ascii="Times" w:hAnsi="Times" w:cs="Times New Roman"/>
          <w:sz w:val="20"/>
          <w:szCs w:val="20"/>
        </w:rPr>
        <w:t xml:space="preserve"> takes O(</w:t>
      </w:r>
      <w:r w:rsidR="00E15E81" w:rsidRPr="00D525BE">
        <w:rPr>
          <w:rFonts w:ascii="Times" w:hAnsi="Times" w:cs="Times New Roman"/>
          <w:i/>
          <w:sz w:val="20"/>
          <w:szCs w:val="20"/>
        </w:rPr>
        <w:t>n</w:t>
      </w:r>
      <w:r w:rsidR="00E15E81" w:rsidRPr="00D525BE">
        <w:rPr>
          <w:rFonts w:ascii="Times" w:hAnsi="Times" w:cs="Times New Roman"/>
          <w:sz w:val="20"/>
          <w:szCs w:val="20"/>
        </w:rPr>
        <w:t xml:space="preserve">) </w:t>
      </w:r>
      <w:r w:rsidR="00DF4C3C" w:rsidRPr="00D525BE">
        <w:rPr>
          <w:rFonts w:ascii="Times" w:hAnsi="Times" w:cs="Times New Roman"/>
          <w:sz w:val="20"/>
          <w:szCs w:val="20"/>
        </w:rPr>
        <w:t xml:space="preserve">more </w:t>
      </w:r>
      <w:ins w:id="642" w:author="Hantao" w:date="2021-03-17T13:01:00Z">
        <w:r w:rsidR="0077312F">
          <w:rPr>
            <w:rFonts w:ascii="Times" w:hAnsi="Times" w:cs="Times New Roman"/>
            <w:sz w:val="20"/>
            <w:szCs w:val="20"/>
          </w:rPr>
          <w:t xml:space="preserve">working </w:t>
        </w:r>
      </w:ins>
      <w:r w:rsidR="00DF4C3C" w:rsidRPr="00D525BE">
        <w:rPr>
          <w:rFonts w:ascii="Times" w:hAnsi="Times" w:cs="Times New Roman"/>
          <w:sz w:val="20"/>
          <w:szCs w:val="20"/>
        </w:rPr>
        <w:t>memory than quicksort as</w:t>
      </w:r>
      <w:r w:rsidR="00E15E81" w:rsidRPr="00D525BE">
        <w:rPr>
          <w:rFonts w:ascii="Times" w:hAnsi="Times" w:cs="Times New Roman"/>
          <w:sz w:val="20"/>
          <w:szCs w:val="20"/>
        </w:rPr>
        <w:t xml:space="preserve"> required by merging. In</w:t>
      </w:r>
      <w:r w:rsidR="00A844E2" w:rsidRPr="00D525BE">
        <w:rPr>
          <w:rFonts w:ascii="Times" w:hAnsi="Times" w:cs="Times New Roman"/>
          <w:sz w:val="20"/>
          <w:szCs w:val="20"/>
        </w:rPr>
        <w:t xml:space="preserve"> our</w:t>
      </w:r>
      <w:r w:rsidR="00E15E81" w:rsidRPr="00D525BE">
        <w:rPr>
          <w:rFonts w:ascii="Times" w:hAnsi="Times" w:cs="Times New Roman"/>
          <w:sz w:val="20"/>
          <w:szCs w:val="20"/>
        </w:rPr>
        <w:t xml:space="preserve"> experiments, </w:t>
      </w:r>
      <w:r w:rsidR="00A844E2" w:rsidRPr="00D525BE">
        <w:rPr>
          <w:rFonts w:ascii="Times" w:hAnsi="Times" w:cs="Times New Roman"/>
          <w:sz w:val="20"/>
          <w:szCs w:val="20"/>
        </w:rPr>
        <w:t xml:space="preserve">we see that both methods slow down </w:t>
      </w:r>
      <w:r w:rsidR="001D6379" w:rsidRPr="00D525BE">
        <w:rPr>
          <w:rFonts w:ascii="Times" w:hAnsi="Times" w:cs="Times New Roman"/>
          <w:sz w:val="20"/>
          <w:szCs w:val="20"/>
        </w:rPr>
        <w:t xml:space="preserve">on </w:t>
      </w:r>
      <w:r w:rsidR="00A844E2" w:rsidRPr="00D525BE">
        <w:rPr>
          <w:rFonts w:ascii="Times" w:hAnsi="Times" w:cs="Times New Roman"/>
          <w:sz w:val="20"/>
          <w:szCs w:val="20"/>
        </w:rPr>
        <w:t xml:space="preserve">long lists of heavy items. </w:t>
      </w:r>
      <w:r w:rsidR="00A844E2" w:rsidRPr="0077312F">
        <w:rPr>
          <w:rFonts w:ascii="Times" w:hAnsi="Times" w:cs="Times New Roman"/>
          <w:i/>
          <w:iCs/>
          <w:sz w:val="20"/>
          <w:szCs w:val="20"/>
          <w:rPrChange w:id="643" w:author="Hantao" w:date="2021-03-17T13:01:00Z">
            <w:rPr>
              <w:rFonts w:ascii="Times" w:hAnsi="Times" w:cs="Times New Roman"/>
              <w:sz w:val="20"/>
              <w:szCs w:val="20"/>
            </w:rPr>
          </w:rPrChange>
        </w:rPr>
        <w:t>Timsort</w:t>
      </w:r>
      <w:r w:rsidR="00A844E2" w:rsidRPr="00D525BE">
        <w:rPr>
          <w:rFonts w:ascii="Times" w:hAnsi="Times" w:cs="Times New Roman"/>
          <w:sz w:val="20"/>
          <w:szCs w:val="20"/>
        </w:rPr>
        <w:t xml:space="preserve"> works better than our </w:t>
      </w:r>
      <w:r w:rsidR="00A844E2" w:rsidRPr="0077312F">
        <w:rPr>
          <w:rFonts w:ascii="Times" w:hAnsi="Times" w:cs="Times New Roman"/>
          <w:i/>
          <w:iCs/>
          <w:sz w:val="20"/>
          <w:szCs w:val="20"/>
          <w:rPrChange w:id="644" w:author="Hantao" w:date="2021-03-17T13:01:00Z">
            <w:rPr>
              <w:rFonts w:ascii="Times" w:hAnsi="Times" w:cs="Times New Roman"/>
              <w:sz w:val="20"/>
              <w:szCs w:val="20"/>
            </w:rPr>
          </w:rPrChange>
        </w:rPr>
        <w:t>mergesort</w:t>
      </w:r>
      <w:r w:rsidR="00A844E2" w:rsidRPr="00D525BE">
        <w:rPr>
          <w:rFonts w:ascii="Times" w:hAnsi="Times" w:cs="Times New Roman"/>
          <w:sz w:val="20"/>
          <w:szCs w:val="20"/>
        </w:rPr>
        <w:t xml:space="preserve"> on such case, but is still slower than </w:t>
      </w:r>
      <w:r w:rsidR="00A844E2" w:rsidRPr="0077312F">
        <w:rPr>
          <w:rFonts w:ascii="Times" w:hAnsi="Times" w:cs="Times New Roman"/>
          <w:i/>
          <w:iCs/>
          <w:sz w:val="20"/>
          <w:szCs w:val="20"/>
          <w:rPrChange w:id="645" w:author="Hantao" w:date="2021-03-17T13:01:00Z">
            <w:rPr>
              <w:rFonts w:ascii="Times" w:hAnsi="Times" w:cs="Times New Roman"/>
              <w:sz w:val="20"/>
              <w:szCs w:val="20"/>
            </w:rPr>
          </w:rPrChange>
        </w:rPr>
        <w:t>quicksort</w:t>
      </w:r>
      <w:r w:rsidR="00A844E2" w:rsidRPr="00D525BE">
        <w:rPr>
          <w:rFonts w:ascii="Times" w:hAnsi="Times" w:cs="Times New Roman"/>
          <w:sz w:val="20"/>
          <w:szCs w:val="20"/>
        </w:rPr>
        <w:t xml:space="preserve">. </w:t>
      </w:r>
      <w:r w:rsidR="00E716DE" w:rsidRPr="00D525BE">
        <w:rPr>
          <w:rFonts w:ascii="Times" w:hAnsi="Times" w:cs="Times New Roman"/>
          <w:sz w:val="20"/>
          <w:szCs w:val="20"/>
        </w:rPr>
        <w:t>Our experiment has been run on a linux machine</w:t>
      </w:r>
      <w:r w:rsidR="00E15E81" w:rsidRPr="00D525BE">
        <w:rPr>
          <w:rFonts w:ascii="Times" w:hAnsi="Times" w:cs="Times New Roman"/>
          <w:sz w:val="20"/>
          <w:szCs w:val="20"/>
        </w:rPr>
        <w:t xml:space="preserve"> with an Intel(R) Xeon(R) CPU E5-2667 (20M Cache and 3.20GHz)</w:t>
      </w:r>
      <w:r w:rsidR="00A844E2" w:rsidRPr="00D525BE">
        <w:rPr>
          <w:rFonts w:ascii="Times" w:hAnsi="Times" w:cs="Times New Roman"/>
          <w:sz w:val="20"/>
          <w:szCs w:val="20"/>
        </w:rPr>
        <w:t xml:space="preserve"> and 64GB memory</w:t>
      </w:r>
      <w:r w:rsidR="00E716DE" w:rsidRPr="00D525BE">
        <w:rPr>
          <w:rFonts w:ascii="Times" w:hAnsi="Times" w:cs="Times New Roman"/>
          <w:sz w:val="20"/>
          <w:szCs w:val="20"/>
        </w:rPr>
        <w:t xml:space="preserve">. </w:t>
      </w:r>
      <w:r w:rsidR="00A844E2" w:rsidRPr="00D525BE">
        <w:rPr>
          <w:rFonts w:ascii="Times" w:hAnsi="Times" w:cs="Times New Roman"/>
          <w:sz w:val="20"/>
          <w:szCs w:val="20"/>
        </w:rPr>
        <w:t xml:space="preserve">Further experiments are needed to test the limits of both methods and </w:t>
      </w:r>
      <w:r w:rsidR="00DF4C3C" w:rsidRPr="00D525BE">
        <w:rPr>
          <w:rFonts w:ascii="Times" w:hAnsi="Times" w:cs="Times New Roman"/>
          <w:sz w:val="20"/>
          <w:szCs w:val="20"/>
        </w:rPr>
        <w:t>search for</w:t>
      </w:r>
      <w:r w:rsidR="00A844E2" w:rsidRPr="00D525BE">
        <w:rPr>
          <w:rFonts w:ascii="Times" w:hAnsi="Times" w:cs="Times New Roman"/>
          <w:sz w:val="20"/>
          <w:szCs w:val="20"/>
        </w:rPr>
        <w:t xml:space="preserve"> b</w:t>
      </w:r>
      <w:r w:rsidR="00DF4C3C" w:rsidRPr="00D525BE">
        <w:rPr>
          <w:rFonts w:ascii="Times" w:hAnsi="Times" w:cs="Times New Roman"/>
          <w:sz w:val="20"/>
          <w:szCs w:val="20"/>
        </w:rPr>
        <w:t>etter</w:t>
      </w:r>
      <w:r w:rsidR="00A844E2" w:rsidRPr="00D525BE">
        <w:rPr>
          <w:rFonts w:ascii="Times" w:hAnsi="Times" w:cs="Times New Roman"/>
          <w:sz w:val="20"/>
          <w:szCs w:val="20"/>
        </w:rPr>
        <w:t xml:space="preserve"> techniques to deal with memory shortage. </w:t>
      </w:r>
      <w:r w:rsidR="00E716DE" w:rsidRPr="00D525BE">
        <w:rPr>
          <w:rFonts w:ascii="Times" w:hAnsi="Times" w:cs="Times New Roman"/>
          <w:sz w:val="20"/>
          <w:szCs w:val="20"/>
        </w:rPr>
        <w:t xml:space="preserve">We would </w:t>
      </w:r>
      <w:r w:rsidR="00A844E2" w:rsidRPr="00D525BE">
        <w:rPr>
          <w:rFonts w:ascii="Times" w:hAnsi="Times" w:cs="Times New Roman"/>
          <w:sz w:val="20"/>
          <w:szCs w:val="20"/>
        </w:rPr>
        <w:t xml:space="preserve">also </w:t>
      </w:r>
      <w:r w:rsidR="00E716DE" w:rsidRPr="00D525BE">
        <w:rPr>
          <w:rFonts w:ascii="Times" w:hAnsi="Times" w:cs="Times New Roman"/>
          <w:sz w:val="20"/>
          <w:szCs w:val="20"/>
        </w:rPr>
        <w:t>like to test our program on different machines and investig</w:t>
      </w:r>
      <w:r w:rsidRPr="00D525BE">
        <w:rPr>
          <w:rFonts w:ascii="Times" w:hAnsi="Times" w:cs="Times New Roman"/>
          <w:sz w:val="20"/>
          <w:szCs w:val="20"/>
        </w:rPr>
        <w:t xml:space="preserve">ate the impact of cache memory. </w:t>
      </w:r>
    </w:p>
    <w:p w14:paraId="1F516F55" w14:textId="77777777" w:rsidR="00AC2EDC" w:rsidRPr="00D525BE" w:rsidRDefault="00AC2EDC" w:rsidP="00D525BE">
      <w:pPr>
        <w:spacing w:after="0" w:line="240" w:lineRule="auto"/>
        <w:jc w:val="both"/>
        <w:rPr>
          <w:rFonts w:ascii="Times" w:hAnsi="Times" w:cs="Times New Roman"/>
          <w:sz w:val="20"/>
          <w:szCs w:val="20"/>
        </w:rPr>
      </w:pPr>
    </w:p>
    <w:p w14:paraId="1228D6B0" w14:textId="16D9FE22"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Regarding the question raised in the beginning of this </w:t>
      </w:r>
      <w:r w:rsidR="00BB38E0" w:rsidRPr="00D525BE">
        <w:rPr>
          <w:rFonts w:ascii="Times" w:hAnsi="Times" w:cs="Times New Roman"/>
          <w:sz w:val="20"/>
          <w:szCs w:val="20"/>
        </w:rPr>
        <w:t>article</w:t>
      </w:r>
      <w:r w:rsidRPr="00D525BE">
        <w:rPr>
          <w:rFonts w:ascii="Times" w:hAnsi="Times" w:cs="Times New Roman"/>
          <w:sz w:val="20"/>
          <w:szCs w:val="20"/>
        </w:rPr>
        <w:t xml:space="preserve">, “if you are asked to recommend a sorting algorithm for an unknown problem, what is your recommendation?”  What will be your answer after reading this </w:t>
      </w:r>
      <w:r w:rsidR="00654349" w:rsidRPr="00D525BE">
        <w:rPr>
          <w:rFonts w:ascii="Times" w:hAnsi="Times" w:cs="Times New Roman"/>
          <w:sz w:val="20"/>
          <w:szCs w:val="20"/>
        </w:rPr>
        <w:t>article</w:t>
      </w:r>
      <w:r w:rsidRPr="00D525BE">
        <w:rPr>
          <w:rFonts w:ascii="Times" w:hAnsi="Times" w:cs="Times New Roman"/>
          <w:sz w:val="20"/>
          <w:szCs w:val="20"/>
        </w:rPr>
        <w:t xml:space="preserve">?  Our answer is </w:t>
      </w:r>
      <w:r w:rsidRPr="000B7AF5">
        <w:rPr>
          <w:rFonts w:ascii="Times" w:hAnsi="Times" w:cs="Times New Roman"/>
          <w:i/>
          <w:iCs/>
          <w:sz w:val="20"/>
          <w:szCs w:val="20"/>
          <w:rPrChange w:id="646" w:author="Hantao" w:date="2021-03-17T13:02:00Z">
            <w:rPr>
              <w:rFonts w:ascii="Times" w:hAnsi="Times" w:cs="Times New Roman"/>
              <w:sz w:val="20"/>
              <w:szCs w:val="20"/>
            </w:rPr>
          </w:rPrChange>
        </w:rPr>
        <w:t>quicksort</w:t>
      </w:r>
      <w:r w:rsidRPr="00D525BE">
        <w:rPr>
          <w:rFonts w:ascii="Times" w:hAnsi="Times" w:cs="Times New Roman"/>
          <w:sz w:val="20"/>
          <w:szCs w:val="20"/>
        </w:rPr>
        <w:t xml:space="preserve">, especially our hybrid </w:t>
      </w:r>
      <w:r w:rsidRPr="000B7AF5">
        <w:rPr>
          <w:rFonts w:ascii="Times" w:hAnsi="Times" w:cs="Times New Roman"/>
          <w:i/>
          <w:iCs/>
          <w:sz w:val="20"/>
          <w:szCs w:val="20"/>
          <w:rPrChange w:id="647" w:author="Hantao" w:date="2021-03-17T13:02:00Z">
            <w:rPr>
              <w:rFonts w:ascii="Times" w:hAnsi="Times" w:cs="Times New Roman"/>
              <w:sz w:val="20"/>
              <w:szCs w:val="20"/>
            </w:rPr>
          </w:rPrChange>
        </w:rPr>
        <w:t>quicksort</w:t>
      </w:r>
      <w:r w:rsidR="001D6379" w:rsidRPr="00D525BE">
        <w:rPr>
          <w:rFonts w:ascii="Times" w:hAnsi="Times" w:cs="Times New Roman"/>
          <w:sz w:val="20"/>
          <w:szCs w:val="20"/>
        </w:rPr>
        <w:t>, if</w:t>
      </w:r>
      <w:r w:rsidR="00BB38E0" w:rsidRPr="00D525BE">
        <w:rPr>
          <w:rFonts w:ascii="Times" w:hAnsi="Times" w:cs="Times New Roman"/>
          <w:sz w:val="20"/>
          <w:szCs w:val="20"/>
        </w:rPr>
        <w:t xml:space="preserve"> stable sorting is not required</w:t>
      </w:r>
      <w:r w:rsidRPr="00D525BE">
        <w:rPr>
          <w:rFonts w:ascii="Times" w:hAnsi="Times" w:cs="Times New Roman"/>
          <w:sz w:val="20"/>
          <w:szCs w:val="20"/>
        </w:rPr>
        <w:t xml:space="preserve">. </w:t>
      </w:r>
      <w:del w:id="648" w:author="Hantao" w:date="2021-03-17T13:02:00Z">
        <w:r w:rsidRPr="00D525BE" w:rsidDel="000B7AF5">
          <w:rPr>
            <w:rFonts w:ascii="Times" w:hAnsi="Times" w:cs="Times New Roman"/>
            <w:sz w:val="20"/>
            <w:szCs w:val="20"/>
          </w:rPr>
          <w:delText>Only w</w:delText>
        </w:r>
      </w:del>
      <w:ins w:id="649" w:author="Hantao" w:date="2021-03-17T13:02:00Z">
        <w:r w:rsidR="000B7AF5">
          <w:rPr>
            <w:rFonts w:ascii="Times" w:hAnsi="Times" w:cs="Times New Roman"/>
            <w:sz w:val="20"/>
            <w:szCs w:val="20"/>
          </w:rPr>
          <w:t>W</w:t>
        </w:r>
      </w:ins>
      <w:r w:rsidRPr="00D525BE">
        <w:rPr>
          <w:rFonts w:ascii="Times" w:hAnsi="Times" w:cs="Times New Roman"/>
          <w:sz w:val="20"/>
          <w:szCs w:val="20"/>
        </w:rPr>
        <w:t xml:space="preserve">hen </w:t>
      </w:r>
      <w:del w:id="650" w:author="Hantao" w:date="2021-03-17T13:03:00Z">
        <w:r w:rsidRPr="00D525BE" w:rsidDel="000B7AF5">
          <w:rPr>
            <w:rFonts w:ascii="Times" w:hAnsi="Times" w:cs="Times New Roman"/>
            <w:sz w:val="20"/>
            <w:szCs w:val="20"/>
          </w:rPr>
          <w:delText>we know that</w:delText>
        </w:r>
        <w:r w:rsidR="001D6379" w:rsidRPr="00D525BE" w:rsidDel="000B7AF5">
          <w:rPr>
            <w:rFonts w:ascii="Times" w:hAnsi="Times" w:cs="Times New Roman"/>
            <w:sz w:val="20"/>
            <w:szCs w:val="20"/>
          </w:rPr>
          <w:delText xml:space="preserve"> </w:delText>
        </w:r>
      </w:del>
      <w:r w:rsidR="001D6379" w:rsidRPr="00D525BE">
        <w:rPr>
          <w:rFonts w:ascii="Times" w:hAnsi="Times" w:cs="Times New Roman"/>
          <w:sz w:val="20"/>
          <w:szCs w:val="20"/>
        </w:rPr>
        <w:t>stable sorting is required, or</w:t>
      </w:r>
      <w:r w:rsidRPr="00D525BE">
        <w:rPr>
          <w:rFonts w:ascii="Times" w:hAnsi="Times" w:cs="Times New Roman"/>
          <w:sz w:val="20"/>
          <w:szCs w:val="20"/>
        </w:rPr>
        <w:t xml:space="preserve"> the input contains some kind of presortedness and the memory is not a c</w:t>
      </w:r>
      <w:r w:rsidR="00487EE3" w:rsidRPr="00D525BE">
        <w:rPr>
          <w:rFonts w:ascii="Times" w:hAnsi="Times" w:cs="Times New Roman"/>
          <w:sz w:val="20"/>
          <w:szCs w:val="20"/>
        </w:rPr>
        <w:t xml:space="preserve">oncern, then </w:t>
      </w:r>
      <w:r w:rsidR="00487EE3" w:rsidRPr="000B7AF5">
        <w:rPr>
          <w:rFonts w:ascii="Times" w:hAnsi="Times" w:cs="Times New Roman"/>
          <w:i/>
          <w:iCs/>
          <w:sz w:val="20"/>
          <w:szCs w:val="20"/>
          <w:rPrChange w:id="651" w:author="Hantao" w:date="2021-03-17T13:03:00Z">
            <w:rPr>
              <w:rFonts w:ascii="Times" w:hAnsi="Times" w:cs="Times New Roman"/>
              <w:sz w:val="20"/>
              <w:szCs w:val="20"/>
            </w:rPr>
          </w:rPrChange>
        </w:rPr>
        <w:t>mergesort</w:t>
      </w:r>
      <w:r w:rsidR="00487EE3" w:rsidRPr="00D525BE">
        <w:rPr>
          <w:rFonts w:ascii="Times" w:hAnsi="Times" w:cs="Times New Roman"/>
          <w:sz w:val="20"/>
          <w:szCs w:val="20"/>
        </w:rPr>
        <w:t xml:space="preserve">, either </w:t>
      </w:r>
      <w:r w:rsidR="00487EE3" w:rsidRPr="000B7AF5">
        <w:rPr>
          <w:rFonts w:ascii="Times" w:hAnsi="Times" w:cs="Times New Roman"/>
          <w:i/>
          <w:iCs/>
          <w:sz w:val="20"/>
          <w:szCs w:val="20"/>
          <w:rPrChange w:id="652" w:author="Hantao" w:date="2021-03-17T13:03:00Z">
            <w:rPr>
              <w:rFonts w:ascii="Times" w:hAnsi="Times" w:cs="Times New Roman"/>
              <w:sz w:val="20"/>
              <w:szCs w:val="20"/>
            </w:rPr>
          </w:rPrChange>
        </w:rPr>
        <w:t>t</w:t>
      </w:r>
      <w:r w:rsidRPr="000B7AF5">
        <w:rPr>
          <w:rFonts w:ascii="Times" w:hAnsi="Times" w:cs="Times New Roman"/>
          <w:i/>
          <w:iCs/>
          <w:sz w:val="20"/>
          <w:szCs w:val="20"/>
          <w:rPrChange w:id="653" w:author="Hantao" w:date="2021-03-17T13:03:00Z">
            <w:rPr>
              <w:rFonts w:ascii="Times" w:hAnsi="Times" w:cs="Times New Roman"/>
              <w:sz w:val="20"/>
              <w:szCs w:val="20"/>
            </w:rPr>
          </w:rPrChange>
        </w:rPr>
        <w:t xml:space="preserve">imsort </w:t>
      </w:r>
      <w:r w:rsidRPr="00D525BE">
        <w:rPr>
          <w:rFonts w:ascii="Times" w:hAnsi="Times" w:cs="Times New Roman"/>
          <w:sz w:val="20"/>
          <w:szCs w:val="20"/>
        </w:rPr>
        <w:t>or ours.</w:t>
      </w:r>
    </w:p>
    <w:p w14:paraId="43C0EA5D" w14:textId="77777777" w:rsidR="00487EE3" w:rsidRPr="00D525BE" w:rsidRDefault="00487EE3">
      <w:pPr>
        <w:spacing w:after="0" w:line="240" w:lineRule="auto"/>
        <w:rPr>
          <w:rFonts w:ascii="Times" w:hAnsi="Times" w:cs="Times New Roman"/>
          <w:sz w:val="20"/>
          <w:szCs w:val="20"/>
        </w:rPr>
      </w:pPr>
    </w:p>
    <w:p w14:paraId="5AEBD61D" w14:textId="77777777" w:rsidR="00AC2EDC" w:rsidRPr="00D525BE" w:rsidRDefault="00AC2EDC">
      <w:pPr>
        <w:spacing w:after="0" w:line="240" w:lineRule="auto"/>
        <w:rPr>
          <w:rFonts w:ascii="Times" w:hAnsi="Times" w:cs="Times New Roman"/>
          <w:b/>
          <w:sz w:val="20"/>
          <w:szCs w:val="20"/>
        </w:rPr>
      </w:pPr>
    </w:p>
    <w:p w14:paraId="2481F8B1" w14:textId="77777777" w:rsidR="00AC2EDC" w:rsidRPr="00D525BE" w:rsidRDefault="00E716DE">
      <w:pPr>
        <w:spacing w:line="240" w:lineRule="auto"/>
        <w:rPr>
          <w:rFonts w:ascii="Times" w:hAnsi="Times" w:cs="Times New Roman"/>
          <w:b/>
          <w:sz w:val="18"/>
          <w:szCs w:val="18"/>
        </w:rPr>
      </w:pPr>
      <w:r w:rsidRPr="00D525BE">
        <w:rPr>
          <w:rFonts w:ascii="Times" w:hAnsi="Times" w:cs="Times New Roman"/>
          <w:b/>
          <w:sz w:val="18"/>
          <w:szCs w:val="18"/>
        </w:rPr>
        <w:t>ACKNOLEDGEMENTS</w:t>
      </w:r>
    </w:p>
    <w:p w14:paraId="292E7632" w14:textId="77777777" w:rsidR="0057133E" w:rsidRPr="00D525BE" w:rsidRDefault="00E716DE" w:rsidP="00D525BE">
      <w:pPr>
        <w:spacing w:line="240" w:lineRule="auto"/>
        <w:jc w:val="both"/>
        <w:rPr>
          <w:rFonts w:ascii="Times" w:hAnsi="Times" w:cs="Times New Roman"/>
          <w:sz w:val="20"/>
          <w:szCs w:val="20"/>
        </w:rPr>
      </w:pPr>
      <w:r w:rsidRPr="00D525BE">
        <w:rPr>
          <w:rFonts w:ascii="Times" w:hAnsi="Times" w:cs="Times New Roman"/>
          <w:sz w:val="20"/>
          <w:szCs w:val="20"/>
        </w:rPr>
        <w:t xml:space="preserve">Special thanks go to Marcello La Rocca who converted their neatsort into C and gave it </w:t>
      </w:r>
      <w:r w:rsidR="0057133E" w:rsidRPr="00D525BE">
        <w:rPr>
          <w:rFonts w:ascii="Times" w:hAnsi="Times" w:cs="Times New Roman"/>
          <w:sz w:val="20"/>
          <w:szCs w:val="20"/>
        </w:rPr>
        <w:t xml:space="preserve">to us. The C codes of </w:t>
      </w:r>
      <w:r w:rsidR="0057133E" w:rsidRPr="00FE044C">
        <w:rPr>
          <w:rFonts w:ascii="Times" w:hAnsi="Times" w:cs="Times New Roman"/>
          <w:i/>
          <w:iCs/>
          <w:sz w:val="20"/>
          <w:szCs w:val="20"/>
          <w:rPrChange w:id="654" w:author="Hantao" w:date="2021-03-17T13:30:00Z">
            <w:rPr>
              <w:rFonts w:ascii="Times" w:hAnsi="Times" w:cs="Times New Roman"/>
              <w:sz w:val="20"/>
              <w:szCs w:val="20"/>
            </w:rPr>
          </w:rPrChange>
        </w:rPr>
        <w:t>timsort</w:t>
      </w:r>
      <w:r w:rsidR="0057133E" w:rsidRPr="00D525BE">
        <w:rPr>
          <w:rFonts w:ascii="Times" w:hAnsi="Times" w:cs="Times New Roman"/>
          <w:sz w:val="20"/>
          <w:szCs w:val="20"/>
        </w:rPr>
        <w:t xml:space="preserve">, </w:t>
      </w:r>
      <w:r w:rsidR="0057133E" w:rsidRPr="00FE044C">
        <w:rPr>
          <w:rFonts w:ascii="Times" w:hAnsi="Times" w:cs="Times New Roman"/>
          <w:i/>
          <w:iCs/>
          <w:sz w:val="20"/>
          <w:szCs w:val="20"/>
          <w:rPrChange w:id="655" w:author="Hantao" w:date="2021-03-17T13:30:00Z">
            <w:rPr>
              <w:rFonts w:ascii="Times" w:hAnsi="Times" w:cs="Times New Roman"/>
              <w:sz w:val="20"/>
              <w:szCs w:val="20"/>
            </w:rPr>
          </w:rPrChange>
        </w:rPr>
        <w:t>smoothsort</w:t>
      </w:r>
      <w:r w:rsidR="0057133E" w:rsidRPr="00D525BE">
        <w:rPr>
          <w:rFonts w:ascii="Times" w:hAnsi="Times" w:cs="Times New Roman"/>
          <w:sz w:val="20"/>
          <w:szCs w:val="20"/>
        </w:rPr>
        <w:t xml:space="preserve">, </w:t>
      </w:r>
      <w:r w:rsidR="0057133E" w:rsidRPr="00FE044C">
        <w:rPr>
          <w:rFonts w:ascii="Times" w:hAnsi="Times" w:cs="Times New Roman"/>
          <w:i/>
          <w:iCs/>
          <w:sz w:val="20"/>
          <w:szCs w:val="20"/>
          <w:rPrChange w:id="656" w:author="Hantao" w:date="2021-03-17T13:30:00Z">
            <w:rPr>
              <w:rFonts w:ascii="Times" w:hAnsi="Times" w:cs="Times New Roman"/>
              <w:sz w:val="20"/>
              <w:szCs w:val="20"/>
            </w:rPr>
          </w:rPrChange>
        </w:rPr>
        <w:t>bottom-up heapsort</w:t>
      </w:r>
      <w:r w:rsidR="0057133E" w:rsidRPr="00D525BE">
        <w:rPr>
          <w:rFonts w:ascii="Times" w:hAnsi="Times" w:cs="Times New Roman"/>
          <w:sz w:val="20"/>
          <w:szCs w:val="20"/>
        </w:rPr>
        <w:t xml:space="preserve">, and </w:t>
      </w:r>
      <w:r w:rsidR="0057133E" w:rsidRPr="00FE044C">
        <w:rPr>
          <w:rFonts w:ascii="Times" w:hAnsi="Times" w:cs="Times New Roman"/>
          <w:i/>
          <w:iCs/>
          <w:sz w:val="20"/>
          <w:szCs w:val="20"/>
          <w:rPrChange w:id="657" w:author="Hantao" w:date="2021-03-17T13:30:00Z">
            <w:rPr>
              <w:rFonts w:ascii="Times" w:hAnsi="Times" w:cs="Times New Roman"/>
              <w:sz w:val="20"/>
              <w:szCs w:val="20"/>
            </w:rPr>
          </w:rPrChange>
        </w:rPr>
        <w:t>splaysort</w:t>
      </w:r>
      <w:r w:rsidR="0057133E" w:rsidRPr="00D525BE">
        <w:rPr>
          <w:rFonts w:ascii="Times" w:hAnsi="Times" w:cs="Times New Roman"/>
          <w:sz w:val="20"/>
          <w:szCs w:val="20"/>
        </w:rPr>
        <w:t xml:space="preserve"> are </w:t>
      </w:r>
      <w:r w:rsidRPr="00D525BE">
        <w:rPr>
          <w:rFonts w:ascii="Times" w:hAnsi="Times" w:cs="Times New Roman"/>
          <w:sz w:val="20"/>
          <w:szCs w:val="20"/>
        </w:rPr>
        <w:t>from</w:t>
      </w:r>
      <w:r w:rsidR="0057133E" w:rsidRPr="00D525BE">
        <w:rPr>
          <w:rFonts w:ascii="Times" w:hAnsi="Times" w:cs="Times New Roman"/>
          <w:sz w:val="20"/>
          <w:szCs w:val="20"/>
        </w:rPr>
        <w:t xml:space="preserve"> the following websites:</w:t>
      </w:r>
      <w:r w:rsidRPr="00D525BE">
        <w:rPr>
          <w:rFonts w:ascii="Times" w:hAnsi="Times" w:cs="Times New Roman"/>
          <w:sz w:val="20"/>
          <w:szCs w:val="20"/>
        </w:rPr>
        <w:t xml:space="preserve"> </w:t>
      </w:r>
    </w:p>
    <w:p w14:paraId="7679121C" w14:textId="77777777" w:rsidR="0057133E" w:rsidRPr="00D525BE" w:rsidRDefault="007C6227" w:rsidP="0057133E">
      <w:pPr>
        <w:spacing w:line="240" w:lineRule="auto"/>
        <w:ind w:left="720"/>
        <w:rPr>
          <w:rFonts w:ascii="Times" w:hAnsi="Times" w:cs="Times New Roman"/>
          <w:sz w:val="20"/>
          <w:szCs w:val="20"/>
        </w:rPr>
      </w:pPr>
      <w:hyperlink r:id="rId7" w:history="1">
        <w:r w:rsidR="007B08BB" w:rsidRPr="00D525BE">
          <w:rPr>
            <w:rStyle w:val="Hyperlink"/>
            <w:rFonts w:ascii="Times" w:hAnsi="Times" w:cs="Times New Roman"/>
            <w:color w:val="auto"/>
            <w:sz w:val="20"/>
            <w:szCs w:val="20"/>
            <w:u w:val="none"/>
          </w:rPr>
          <w:t>https://github.com/patperry/timsort</w:t>
        </w:r>
      </w:hyperlink>
      <w:r w:rsidR="0057133E" w:rsidRPr="00D525BE">
        <w:rPr>
          <w:rFonts w:ascii="Times" w:hAnsi="Times" w:cs="Times New Roman"/>
          <w:sz w:val="20"/>
          <w:szCs w:val="20"/>
        </w:rPr>
        <w:t xml:space="preserve">, </w:t>
      </w:r>
      <w:hyperlink r:id="rId8" w:history="1">
        <w:r w:rsidR="007B08BB" w:rsidRPr="00D525BE">
          <w:rPr>
            <w:rStyle w:val="Hyperlink"/>
            <w:rFonts w:ascii="Times" w:hAnsi="Times" w:cs="Times New Roman"/>
            <w:color w:val="auto"/>
            <w:sz w:val="20"/>
            <w:szCs w:val="20"/>
            <w:u w:val="none"/>
          </w:rPr>
          <w:t>https://en.wikibooks.org/wiki/Algorithm_Implementation/Sorting/Smoothsort</w:t>
        </w:r>
      </w:hyperlink>
      <w:r w:rsidR="0057133E" w:rsidRPr="00D525BE">
        <w:rPr>
          <w:rFonts w:ascii="Times" w:hAnsi="Times"/>
        </w:rPr>
        <w:t xml:space="preserve">, </w:t>
      </w:r>
      <w:hyperlink r:id="rId9" w:history="1">
        <w:r w:rsidR="007B08BB" w:rsidRPr="00D525BE">
          <w:rPr>
            <w:rStyle w:val="Hyperlink"/>
            <w:rFonts w:ascii="Times" w:hAnsi="Times" w:cs="Times New Roman"/>
            <w:color w:val="auto"/>
            <w:sz w:val="20"/>
            <w:szCs w:val="20"/>
            <w:u w:val="none"/>
          </w:rPr>
          <w:t>https://github.com/Maxime2/heapsort/blob/master/dps_bottom_up_heapsort.c</w:t>
        </w:r>
      </w:hyperlink>
      <w:r w:rsidR="00E716DE" w:rsidRPr="00D525BE">
        <w:rPr>
          <w:rFonts w:ascii="Times" w:hAnsi="Times" w:cs="Times New Roman"/>
          <w:sz w:val="20"/>
          <w:szCs w:val="20"/>
        </w:rPr>
        <w:t xml:space="preserve">, and </w:t>
      </w:r>
      <w:hyperlink r:id="rId10" w:history="1">
        <w:r w:rsidR="007B08BB" w:rsidRPr="00D525BE">
          <w:rPr>
            <w:rStyle w:val="Hyperlink"/>
            <w:rFonts w:ascii="Times" w:hAnsi="Times" w:cs="Times New Roman"/>
            <w:color w:val="auto"/>
            <w:sz w:val="20"/>
            <w:szCs w:val="20"/>
            <w:u w:val="none"/>
          </w:rPr>
          <w:t>http://people.eng.unimelb.edu.au/ammoffat/splaysort</w:t>
        </w:r>
      </w:hyperlink>
      <w:r w:rsidR="00E716DE" w:rsidRPr="00D525BE">
        <w:rPr>
          <w:rFonts w:ascii="Times" w:hAnsi="Times" w:cs="Times New Roman"/>
          <w:sz w:val="20"/>
          <w:szCs w:val="20"/>
        </w:rPr>
        <w:t xml:space="preserve">. </w:t>
      </w:r>
    </w:p>
    <w:p w14:paraId="1DB8B3FC" w14:textId="77777777" w:rsidR="00AC2EDC" w:rsidRPr="00D525BE" w:rsidRDefault="00E716DE" w:rsidP="00D525BE">
      <w:pPr>
        <w:spacing w:line="240" w:lineRule="auto"/>
        <w:jc w:val="both"/>
        <w:rPr>
          <w:rFonts w:ascii="Times" w:hAnsi="Times" w:cs="Times New Roman"/>
          <w:sz w:val="20"/>
          <w:szCs w:val="20"/>
        </w:rPr>
      </w:pPr>
      <w:r w:rsidRPr="00D525BE">
        <w:rPr>
          <w:rFonts w:ascii="Times" w:hAnsi="Times" w:cs="Times New Roman"/>
          <w:sz w:val="20"/>
          <w:szCs w:val="20"/>
        </w:rPr>
        <w:t xml:space="preserve">We thank the authors of these codes for making them available. </w:t>
      </w:r>
    </w:p>
    <w:p w14:paraId="51DD8F1B" w14:textId="77777777" w:rsidR="002E5182" w:rsidRPr="00D525BE" w:rsidRDefault="002E5182" w:rsidP="00500D8C">
      <w:pPr>
        <w:spacing w:line="240" w:lineRule="auto"/>
        <w:contextualSpacing/>
        <w:rPr>
          <w:rFonts w:ascii="Times" w:hAnsi="Times" w:cs="Times New Roman"/>
          <w:b/>
          <w:sz w:val="18"/>
          <w:szCs w:val="18"/>
        </w:rPr>
      </w:pPr>
    </w:p>
    <w:p w14:paraId="3BC7E05E" w14:textId="77777777" w:rsidR="002E5182" w:rsidRPr="00D525BE" w:rsidRDefault="00E716DE" w:rsidP="00500D8C">
      <w:pPr>
        <w:spacing w:line="240" w:lineRule="auto"/>
        <w:contextualSpacing/>
        <w:rPr>
          <w:rFonts w:ascii="Times" w:hAnsi="Times" w:cs="Times New Roman"/>
          <w:b/>
          <w:sz w:val="18"/>
          <w:szCs w:val="18"/>
        </w:rPr>
      </w:pPr>
      <w:r w:rsidRPr="00D525BE">
        <w:rPr>
          <w:rFonts w:ascii="Times" w:hAnsi="Times" w:cs="Times New Roman"/>
          <w:b/>
          <w:sz w:val="18"/>
          <w:szCs w:val="18"/>
        </w:rPr>
        <w:t>REFERENCES</w:t>
      </w:r>
    </w:p>
    <w:p w14:paraId="7DF73CA7" w14:textId="77777777" w:rsidR="002E5182" w:rsidRPr="00D525BE" w:rsidRDefault="002E5182" w:rsidP="00500D8C">
      <w:pPr>
        <w:spacing w:line="240" w:lineRule="auto"/>
        <w:contextualSpacing/>
        <w:rPr>
          <w:rFonts w:ascii="Times" w:hAnsi="Times" w:cs="Times New Roman"/>
          <w:b/>
          <w:sz w:val="18"/>
          <w:szCs w:val="18"/>
        </w:rPr>
      </w:pPr>
    </w:p>
    <w:p w14:paraId="10DECFF4" w14:textId="30CC741C"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[1] </w:t>
      </w:r>
      <w:r w:rsidR="00500D8C" w:rsidRPr="00D525BE">
        <w:rPr>
          <w:rFonts w:ascii="Times" w:hAnsi="Times" w:cs="Times New Roman"/>
          <w:sz w:val="16"/>
          <w:szCs w:val="16"/>
        </w:rPr>
        <w:t>Bentley</w:t>
      </w:r>
      <w:r w:rsidR="00B06CD9" w:rsidRPr="00D525BE">
        <w:rPr>
          <w:rFonts w:ascii="Times" w:hAnsi="Times" w:cs="Times New Roman"/>
          <w:sz w:val="16"/>
          <w:szCs w:val="16"/>
        </w:rPr>
        <w:t xml:space="preserve"> J.L., and </w:t>
      </w:r>
      <w:r w:rsidR="00500D8C" w:rsidRPr="00D525BE">
        <w:rPr>
          <w:rFonts w:ascii="Times" w:hAnsi="Times" w:cs="Times New Roman"/>
          <w:sz w:val="16"/>
          <w:szCs w:val="16"/>
        </w:rPr>
        <w:t>McIlroy</w:t>
      </w:r>
      <w:r w:rsidR="00B06CD9" w:rsidRPr="00D525BE">
        <w:rPr>
          <w:rFonts w:ascii="Times" w:hAnsi="Times" w:cs="Times New Roman"/>
          <w:sz w:val="16"/>
          <w:szCs w:val="16"/>
        </w:rPr>
        <w:t>, M.D.</w:t>
      </w:r>
      <w:r w:rsidR="00500D8C" w:rsidRPr="00D525BE">
        <w:rPr>
          <w:rFonts w:ascii="Times" w:hAnsi="Times" w:cs="Times New Roman"/>
          <w:sz w:val="16"/>
          <w:szCs w:val="16"/>
        </w:rPr>
        <w:t xml:space="preserve"> (1993). “</w:t>
      </w:r>
      <w:r w:rsidR="00500D8C" w:rsidRPr="00D525BE">
        <w:rPr>
          <w:rFonts w:ascii="Times" w:hAnsi="Times" w:cs="Times New Roman"/>
          <w:i/>
          <w:sz w:val="16"/>
          <w:szCs w:val="16"/>
        </w:rPr>
        <w:t>Engineering a sort function</w:t>
      </w:r>
      <w:r w:rsidR="00500D8C" w:rsidRPr="00D525BE">
        <w:rPr>
          <w:rFonts w:ascii="Times" w:hAnsi="Times" w:cs="Times New Roman"/>
          <w:sz w:val="16"/>
          <w:szCs w:val="16"/>
        </w:rPr>
        <w:t xml:space="preserve">”. Softw. Pract. Exper. 23, 11, 1249-1265. </w:t>
      </w:r>
    </w:p>
    <w:p w14:paraId="4EDC6BBA" w14:textId="3C7E8A26"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[2] </w:t>
      </w:r>
      <w:r w:rsidR="00500D8C" w:rsidRPr="00D525BE">
        <w:rPr>
          <w:rFonts w:ascii="Times" w:hAnsi="Times" w:cs="Times New Roman"/>
          <w:sz w:val="16"/>
          <w:szCs w:val="16"/>
        </w:rPr>
        <w:t>Cook, C.R. and Kim, D.J. (1980). "</w:t>
      </w:r>
      <w:r w:rsidR="00500D8C" w:rsidRPr="00D525BE">
        <w:rPr>
          <w:rFonts w:ascii="Times" w:hAnsi="Times" w:cs="Times New Roman"/>
          <w:i/>
          <w:sz w:val="16"/>
          <w:szCs w:val="16"/>
        </w:rPr>
        <w:t>Best sorting algorithm for nearly sorted lists</w:t>
      </w:r>
      <w:r w:rsidR="00500D8C" w:rsidRPr="00D525BE">
        <w:rPr>
          <w:rFonts w:ascii="Times" w:hAnsi="Times" w:cs="Times New Roman"/>
          <w:sz w:val="16"/>
          <w:szCs w:val="16"/>
        </w:rPr>
        <w:t>", Comm. ACM 23 (11): 620-624.</w:t>
      </w:r>
    </w:p>
    <w:p w14:paraId="791D9F3A" w14:textId="27651D5B" w:rsidR="0040455E" w:rsidRPr="00D525BE" w:rsidRDefault="00D76406" w:rsidP="0040455E">
      <w:pPr>
        <w:spacing w:line="240" w:lineRule="auto"/>
        <w:contextualSpacing/>
        <w:rPr>
          <w:rFonts w:ascii="Times" w:hAnsi="Times" w:cs="Times New Roman"/>
          <w:sz w:val="16"/>
          <w:szCs w:val="16"/>
        </w:rPr>
      </w:pPr>
      <w:r>
        <w:rPr>
          <w:rFonts w:ascii="Times" w:hAnsi="Times" w:cs="Times New Roman"/>
          <w:sz w:val="16"/>
          <w:szCs w:val="16"/>
        </w:rPr>
        <w:t xml:space="preserve">[3] </w:t>
      </w:r>
      <w:r w:rsidR="0040455E" w:rsidRPr="00D525BE">
        <w:rPr>
          <w:rFonts w:ascii="Times" w:hAnsi="Times" w:cs="Times New Roman"/>
          <w:sz w:val="16"/>
          <w:szCs w:val="16"/>
        </w:rPr>
        <w:t>Cormen, T.H., Leiserson, C.E., Rivest, R.L.,  Stein, C.: Introduction to Algorithms, 3</w:t>
      </w:r>
      <w:r w:rsidR="0040455E" w:rsidRPr="00D525BE">
        <w:rPr>
          <w:rFonts w:ascii="Times" w:hAnsi="Times" w:cs="Times New Roman"/>
          <w:sz w:val="16"/>
          <w:szCs w:val="16"/>
          <w:vertAlign w:val="superscript"/>
        </w:rPr>
        <w:t>rd</w:t>
      </w:r>
      <w:r w:rsidR="0040455E" w:rsidRPr="00D525BE">
        <w:rPr>
          <w:rFonts w:ascii="Times" w:hAnsi="Times" w:cs="Times New Roman"/>
          <w:sz w:val="16"/>
          <w:szCs w:val="16"/>
        </w:rPr>
        <w:t xml:space="preserve"> Ed., MIT Press, 2009.</w:t>
      </w:r>
    </w:p>
    <w:p w14:paraId="00725A0D" w14:textId="64E17C14"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[4] </w:t>
      </w:r>
      <w:r w:rsidR="00500D8C" w:rsidRPr="00D525BE">
        <w:rPr>
          <w:rFonts w:ascii="Times" w:hAnsi="Times" w:cs="Times New Roman"/>
          <w:sz w:val="16"/>
          <w:szCs w:val="16"/>
        </w:rPr>
        <w:t>Dijkstra, E. W. (1982). “</w:t>
      </w:r>
      <w:r w:rsidR="00500D8C" w:rsidRPr="00D525BE">
        <w:rPr>
          <w:rFonts w:ascii="Times" w:hAnsi="Times" w:cs="Times New Roman"/>
          <w:i/>
          <w:sz w:val="16"/>
          <w:szCs w:val="16"/>
        </w:rPr>
        <w:t>Smoothsort – an alternative to sorting in situ</w:t>
      </w:r>
      <w:r w:rsidR="00500D8C" w:rsidRPr="00D525BE">
        <w:rPr>
          <w:rFonts w:ascii="Times" w:hAnsi="Times" w:cs="Times New Roman"/>
          <w:sz w:val="16"/>
          <w:szCs w:val="16"/>
        </w:rPr>
        <w:t>”, Sc. of Comp. Prog. 1 (3): 223-233.</w:t>
      </w:r>
    </w:p>
    <w:p w14:paraId="3DF56071" w14:textId="1D1EAE6C"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[5] </w:t>
      </w:r>
      <w:r w:rsidR="00500D8C" w:rsidRPr="00D525BE">
        <w:rPr>
          <w:rFonts w:ascii="Times" w:hAnsi="Times" w:cs="Times New Roman"/>
          <w:sz w:val="16"/>
          <w:szCs w:val="16"/>
        </w:rPr>
        <w:t>Hoare, C.A.R. (1961). "</w:t>
      </w:r>
      <w:r w:rsidR="00500D8C" w:rsidRPr="00D525BE">
        <w:rPr>
          <w:rFonts w:ascii="Times" w:hAnsi="Times" w:cs="Times New Roman"/>
          <w:i/>
          <w:sz w:val="16"/>
          <w:szCs w:val="16"/>
        </w:rPr>
        <w:t>Algorithm 64: Quicksort</w:t>
      </w:r>
      <w:r w:rsidR="00500D8C" w:rsidRPr="00D525BE">
        <w:rPr>
          <w:rFonts w:ascii="Times" w:hAnsi="Times" w:cs="Times New Roman"/>
          <w:sz w:val="16"/>
          <w:szCs w:val="16"/>
        </w:rPr>
        <w:t>". Comm. ACM 4 (7): 321.</w:t>
      </w:r>
    </w:p>
    <w:p w14:paraId="09819FFA" w14:textId="6E2A3287"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[6] </w:t>
      </w:r>
      <w:r w:rsidR="00500D8C" w:rsidRPr="00D525BE">
        <w:rPr>
          <w:rFonts w:ascii="Times" w:hAnsi="Times" w:cs="Times New Roman"/>
          <w:sz w:val="16"/>
          <w:szCs w:val="16"/>
        </w:rPr>
        <w:t>Knuth, D.E. (1997). "</w:t>
      </w:r>
      <w:r w:rsidR="00500D8C" w:rsidRPr="00D525BE">
        <w:rPr>
          <w:rFonts w:ascii="Times" w:hAnsi="Times" w:cs="Times New Roman"/>
          <w:i/>
          <w:sz w:val="16"/>
          <w:szCs w:val="16"/>
        </w:rPr>
        <w:t>Shell's method</w:t>
      </w:r>
      <w:r w:rsidR="00500D8C" w:rsidRPr="00D525BE">
        <w:rPr>
          <w:rFonts w:ascii="Times" w:hAnsi="Times" w:cs="Times New Roman"/>
          <w:sz w:val="16"/>
          <w:szCs w:val="16"/>
        </w:rPr>
        <w:t>". The Art of Computer Programming. Volume 3: Sorting and Searching (2nd ed.). Reading, Massachusetts: Addison-Wesley. pp. 83–95. ISBN 0-201-89685-0.</w:t>
      </w:r>
      <w:r w:rsidR="00500D8C" w:rsidRPr="00D525BE">
        <w:rPr>
          <w:rFonts w:ascii="Times" w:hAnsi="Times" w:cs="Times New Roman"/>
          <w:b/>
          <w:sz w:val="16"/>
          <w:szCs w:val="16"/>
        </w:rPr>
        <w:t xml:space="preserve"> </w:t>
      </w:r>
    </w:p>
    <w:p w14:paraId="4CE2FF5A" w14:textId="3F5C2D6D"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[7] </w:t>
      </w:r>
      <w:r w:rsidR="00500D8C" w:rsidRPr="00D525BE">
        <w:rPr>
          <w:rFonts w:ascii="Times" w:hAnsi="Times" w:cs="Times New Roman"/>
          <w:sz w:val="16"/>
          <w:szCs w:val="16"/>
        </w:rPr>
        <w:t>La Rocca, M. and Cantone, D. (2014). “</w:t>
      </w:r>
      <w:r w:rsidR="00500D8C" w:rsidRPr="00D525BE">
        <w:rPr>
          <w:rFonts w:ascii="Times" w:hAnsi="Times" w:cs="Times New Roman"/>
          <w:i/>
          <w:sz w:val="16"/>
          <w:szCs w:val="16"/>
        </w:rPr>
        <w:t>NeatSort - A practical adaptive algorithm</w:t>
      </w:r>
      <w:r w:rsidR="00500D8C" w:rsidRPr="00D525BE">
        <w:rPr>
          <w:rFonts w:ascii="Times" w:hAnsi="Times" w:cs="Times New Roman"/>
          <w:sz w:val="16"/>
          <w:szCs w:val="16"/>
        </w:rPr>
        <w:t>”, CoRR, abs/1407.6183.</w:t>
      </w:r>
    </w:p>
    <w:p w14:paraId="3B6B0F1D" w14:textId="52B3D330"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[8] </w:t>
      </w:r>
      <w:r w:rsidR="00500D8C" w:rsidRPr="00D525BE">
        <w:rPr>
          <w:rFonts w:ascii="Times" w:hAnsi="Times" w:cs="Times New Roman"/>
          <w:sz w:val="16"/>
          <w:szCs w:val="16"/>
        </w:rPr>
        <w:t>McIlroy, P. (1993). "</w:t>
      </w:r>
      <w:r w:rsidR="00500D8C" w:rsidRPr="00D525BE">
        <w:rPr>
          <w:rFonts w:ascii="Times" w:hAnsi="Times" w:cs="Times New Roman"/>
          <w:i/>
          <w:sz w:val="16"/>
          <w:szCs w:val="16"/>
        </w:rPr>
        <w:t>Optimistic Sorting and Information Theoretic Complexity</w:t>
      </w:r>
      <w:r w:rsidR="00500D8C" w:rsidRPr="00D525BE">
        <w:rPr>
          <w:rFonts w:ascii="Times" w:hAnsi="Times" w:cs="Times New Roman"/>
          <w:sz w:val="16"/>
          <w:szCs w:val="16"/>
        </w:rPr>
        <w:t>", in Proceedings of the Fourth Annual ACM-SIAM Symposium on Discrete Algorithms, pp. 467–474.</w:t>
      </w:r>
    </w:p>
    <w:p w14:paraId="152FA933" w14:textId="04C9E072"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[9] </w:t>
      </w:r>
      <w:r w:rsidR="00500D8C" w:rsidRPr="00D525BE">
        <w:rPr>
          <w:rFonts w:ascii="Times" w:hAnsi="Times" w:cs="Times New Roman"/>
          <w:sz w:val="16"/>
          <w:szCs w:val="16"/>
        </w:rPr>
        <w:t>Moffat, A., Eddy, G., and Petersson, O. (1996). “</w:t>
      </w:r>
      <w:r w:rsidR="00500D8C" w:rsidRPr="00D525BE">
        <w:rPr>
          <w:rFonts w:ascii="Times" w:hAnsi="Times" w:cs="Times New Roman"/>
          <w:i/>
          <w:sz w:val="16"/>
          <w:szCs w:val="16"/>
        </w:rPr>
        <w:t>Splaysort: fast, versatile, practical”</w:t>
      </w:r>
      <w:r w:rsidR="00500D8C" w:rsidRPr="00D525BE">
        <w:rPr>
          <w:rFonts w:ascii="Times" w:hAnsi="Times" w:cs="Times New Roman"/>
          <w:sz w:val="16"/>
          <w:szCs w:val="16"/>
        </w:rPr>
        <w:t xml:space="preserve">. Softw. Pract. Exper. 26, 7 (July 1996),   </w:t>
      </w:r>
    </w:p>
    <w:p w14:paraId="607ABEF3" w14:textId="77777777" w:rsidR="00500D8C" w:rsidRPr="00D525BE" w:rsidRDefault="00500D8C" w:rsidP="00500D8C">
      <w:pPr>
        <w:spacing w:line="240" w:lineRule="auto"/>
        <w:contextualSpacing/>
        <w:rPr>
          <w:rFonts w:ascii="Times" w:hAnsi="Times" w:cs="Times New Roman"/>
          <w:sz w:val="16"/>
          <w:szCs w:val="16"/>
        </w:rPr>
      </w:pPr>
      <w:r w:rsidRPr="00D525BE">
        <w:rPr>
          <w:rFonts w:ascii="Times" w:hAnsi="Times" w:cs="Times New Roman"/>
          <w:sz w:val="16"/>
          <w:szCs w:val="16"/>
        </w:rPr>
        <w:t xml:space="preserve">    781-797.</w:t>
      </w:r>
    </w:p>
    <w:p w14:paraId="5FFC5DAC" w14:textId="0FCEE7B9" w:rsidR="00487EE3"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[10] </w:t>
      </w:r>
      <w:r w:rsidR="00487EE3" w:rsidRPr="00D525BE">
        <w:rPr>
          <w:rFonts w:ascii="Times" w:hAnsi="Times" w:cs="Times New Roman"/>
          <w:sz w:val="16"/>
          <w:szCs w:val="16"/>
        </w:rPr>
        <w:t>Peters, T</w:t>
      </w:r>
      <w:r w:rsidR="002E5182" w:rsidRPr="00D525BE">
        <w:rPr>
          <w:rFonts w:ascii="Times" w:hAnsi="Times" w:cs="Times New Roman"/>
          <w:sz w:val="16"/>
          <w:szCs w:val="16"/>
        </w:rPr>
        <w:t xml:space="preserve">, (2002) Timsort - Python. </w:t>
      </w:r>
      <w:hyperlink r:id="rId11" w:history="1">
        <w:r w:rsidR="007B08BB" w:rsidRPr="00D525BE">
          <w:rPr>
            <w:rStyle w:val="Hyperlink"/>
            <w:rFonts w:ascii="Times" w:hAnsi="Times" w:cs="Times New Roman"/>
            <w:color w:val="auto"/>
            <w:sz w:val="16"/>
            <w:szCs w:val="16"/>
            <w:u w:val="none"/>
          </w:rPr>
          <w:t>https://svn.python.org/projects/python/trunk/Objects/listsort.txt</w:t>
        </w:r>
      </w:hyperlink>
      <w:r w:rsidR="002E5182" w:rsidRPr="00D525BE">
        <w:rPr>
          <w:rFonts w:ascii="Times" w:hAnsi="Times" w:cs="Times New Roman"/>
          <w:sz w:val="16"/>
          <w:szCs w:val="16"/>
        </w:rPr>
        <w:t xml:space="preserve">. See also </w:t>
      </w:r>
      <w:hyperlink r:id="rId12" w:history="1">
        <w:r w:rsidR="007B08BB" w:rsidRPr="00D525BE">
          <w:rPr>
            <w:rStyle w:val="Hyperlink"/>
            <w:rFonts w:ascii="Times" w:hAnsi="Times" w:cs="Times New Roman"/>
            <w:color w:val="auto"/>
            <w:sz w:val="16"/>
            <w:szCs w:val="16"/>
            <w:u w:val="none"/>
          </w:rPr>
          <w:t>https://en.wikipedia.org/wiki/Timsort</w:t>
        </w:r>
      </w:hyperlink>
      <w:r w:rsidR="002E5182" w:rsidRPr="00D525BE">
        <w:rPr>
          <w:rFonts w:ascii="Times" w:hAnsi="Times" w:cs="Times New Roman"/>
          <w:sz w:val="16"/>
          <w:szCs w:val="16"/>
        </w:rPr>
        <w:t>.</w:t>
      </w:r>
      <w:r w:rsidR="00487EE3" w:rsidRPr="00D525BE">
        <w:rPr>
          <w:rFonts w:ascii="Times" w:hAnsi="Times" w:cs="Times New Roman"/>
          <w:sz w:val="16"/>
          <w:szCs w:val="16"/>
        </w:rPr>
        <w:t xml:space="preserve"> </w:t>
      </w:r>
    </w:p>
    <w:p w14:paraId="6FA270D0" w14:textId="22F66E54"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[11] </w:t>
      </w:r>
      <w:r w:rsidR="00500D8C" w:rsidRPr="00D525BE">
        <w:rPr>
          <w:rFonts w:ascii="Times" w:hAnsi="Times" w:cs="Times New Roman"/>
          <w:sz w:val="16"/>
          <w:szCs w:val="16"/>
        </w:rPr>
        <w:t xml:space="preserve">Sarwar, S.M., Sarwar, S.A., Jaragh, M.H.A., and Brandeburg, J. (1996). </w:t>
      </w:r>
      <w:r w:rsidR="00500D8C" w:rsidRPr="00D525BE">
        <w:rPr>
          <w:rFonts w:ascii="Times" w:hAnsi="Times" w:cs="Times New Roman"/>
          <w:i/>
          <w:sz w:val="16"/>
          <w:szCs w:val="16"/>
        </w:rPr>
        <w:t>Engineering quicksort</w:t>
      </w:r>
      <w:r w:rsidR="00500D8C" w:rsidRPr="00D525BE">
        <w:rPr>
          <w:rFonts w:ascii="Times" w:hAnsi="Times" w:cs="Times New Roman"/>
          <w:sz w:val="16"/>
          <w:szCs w:val="16"/>
        </w:rPr>
        <w:t>. Comput. Lang. 22 (1): 39-47.</w:t>
      </w:r>
    </w:p>
    <w:p w14:paraId="45CED9E4" w14:textId="1B1F8778"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[12] </w:t>
      </w:r>
      <w:r w:rsidR="00500D8C" w:rsidRPr="00D525BE">
        <w:rPr>
          <w:rFonts w:ascii="Times" w:hAnsi="Times" w:cs="Times New Roman"/>
          <w:sz w:val="16"/>
          <w:szCs w:val="16"/>
        </w:rPr>
        <w:t>Sedgewick, R. (1978). "</w:t>
      </w:r>
      <w:r w:rsidR="00500D8C" w:rsidRPr="00D525BE">
        <w:rPr>
          <w:rFonts w:ascii="Times" w:hAnsi="Times" w:cs="Times New Roman"/>
          <w:i/>
          <w:sz w:val="16"/>
          <w:szCs w:val="16"/>
        </w:rPr>
        <w:t>Implementing Quicksort programs</w:t>
      </w:r>
      <w:r w:rsidR="00500D8C" w:rsidRPr="00D525BE">
        <w:rPr>
          <w:rFonts w:ascii="Times" w:hAnsi="Times" w:cs="Times New Roman"/>
          <w:sz w:val="16"/>
          <w:szCs w:val="16"/>
        </w:rPr>
        <w:t>". Comm. ACM 21 (10): 847–857.</w:t>
      </w:r>
    </w:p>
    <w:p w14:paraId="2B89E342" w14:textId="4EC72C1C" w:rsidR="00500D8C" w:rsidRPr="00D525BE" w:rsidRDefault="00D76406" w:rsidP="00500D8C">
      <w:pPr>
        <w:spacing w:line="240" w:lineRule="auto"/>
        <w:contextualSpacing/>
        <w:rPr>
          <w:rFonts w:ascii="Times" w:hAnsi="Times" w:cs="Times New Roman"/>
          <w:i/>
          <w:sz w:val="16"/>
          <w:szCs w:val="16"/>
        </w:rPr>
      </w:pPr>
      <w:r>
        <w:rPr>
          <w:rFonts w:ascii="Times" w:hAnsi="Times" w:cs="Times New Roman"/>
          <w:sz w:val="16"/>
          <w:szCs w:val="16"/>
        </w:rPr>
        <w:t xml:space="preserve">[13] </w:t>
      </w:r>
      <w:r w:rsidR="00500D8C" w:rsidRPr="00D525BE">
        <w:rPr>
          <w:rFonts w:ascii="Times" w:hAnsi="Times" w:cs="Times New Roman"/>
          <w:sz w:val="16"/>
          <w:szCs w:val="16"/>
        </w:rPr>
        <w:t xml:space="preserve">Wegener, </w:t>
      </w:r>
      <w:r w:rsidR="00500D8C" w:rsidRPr="00D525BE">
        <w:rPr>
          <w:rFonts w:ascii="Times" w:hAnsi="Times" w:cs="Cambria Math"/>
          <w:sz w:val="16"/>
          <w:szCs w:val="16"/>
        </w:rPr>
        <w:t xml:space="preserve">I. </w:t>
      </w:r>
      <w:r w:rsidR="00500D8C" w:rsidRPr="00D525BE">
        <w:rPr>
          <w:rFonts w:ascii="Times" w:hAnsi="Times" w:cs="Times New Roman"/>
          <w:sz w:val="16"/>
          <w:szCs w:val="16"/>
        </w:rPr>
        <w:t xml:space="preserve">(1993). </w:t>
      </w:r>
      <w:r w:rsidR="00500D8C" w:rsidRPr="00D525BE">
        <w:rPr>
          <w:rFonts w:ascii="Times" w:hAnsi="Times" w:cs="Times New Roman"/>
          <w:i/>
          <w:sz w:val="16"/>
          <w:szCs w:val="16"/>
        </w:rPr>
        <w:t xml:space="preserve">BOTTOM-UP-HEAPSORT, a new variant of HEAPSORT beating, on an average, QUICKSORT (if n is not    </w:t>
      </w:r>
    </w:p>
    <w:p w14:paraId="63E0363D" w14:textId="77777777" w:rsidR="00500D8C" w:rsidRPr="00D525BE" w:rsidRDefault="00500D8C" w:rsidP="00500D8C">
      <w:pPr>
        <w:spacing w:line="240" w:lineRule="auto"/>
        <w:contextualSpacing/>
        <w:rPr>
          <w:rFonts w:ascii="Times" w:hAnsi="Times" w:cs="Times New Roman"/>
          <w:sz w:val="16"/>
          <w:szCs w:val="16"/>
        </w:rPr>
      </w:pPr>
      <w:r w:rsidRPr="00D525BE">
        <w:rPr>
          <w:rFonts w:ascii="Times" w:hAnsi="Times" w:cs="Times New Roman"/>
          <w:i/>
          <w:sz w:val="16"/>
          <w:szCs w:val="16"/>
        </w:rPr>
        <w:t xml:space="preserve">     very small).</w:t>
      </w:r>
      <w:r w:rsidRPr="00D525BE">
        <w:rPr>
          <w:rFonts w:ascii="Times" w:hAnsi="Times" w:cs="Times New Roman"/>
          <w:sz w:val="16"/>
          <w:szCs w:val="16"/>
        </w:rPr>
        <w:t xml:space="preserve"> Theoretical Computer Science, Volume 118, Issue 1 (13): 81-98.</w:t>
      </w:r>
    </w:p>
    <w:p w14:paraId="2B8DA524" w14:textId="237D1E5B"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[14] </w:t>
      </w:r>
      <w:r w:rsidR="00500D8C" w:rsidRPr="00D525BE">
        <w:rPr>
          <w:rFonts w:ascii="Times" w:hAnsi="Times" w:cs="Times New Roman"/>
          <w:sz w:val="16"/>
          <w:szCs w:val="16"/>
        </w:rPr>
        <w:t>Williams, J. W. J. (1964), "</w:t>
      </w:r>
      <w:r w:rsidR="00500D8C" w:rsidRPr="00D525BE">
        <w:rPr>
          <w:rFonts w:ascii="Times" w:hAnsi="Times" w:cs="Times New Roman"/>
          <w:i/>
          <w:sz w:val="16"/>
          <w:szCs w:val="16"/>
        </w:rPr>
        <w:t>Algorithm 232 - Heapsort</w:t>
      </w:r>
      <w:r w:rsidR="00500D8C" w:rsidRPr="00D525BE">
        <w:rPr>
          <w:rFonts w:ascii="Times" w:hAnsi="Times" w:cs="Times New Roman"/>
          <w:sz w:val="16"/>
          <w:szCs w:val="16"/>
        </w:rPr>
        <w:t>", Comm. ACM 7 (6): 347–348.</w:t>
      </w:r>
    </w:p>
    <w:p w14:paraId="74052DE4" w14:textId="431CB596" w:rsidR="00500D8C" w:rsidRDefault="00346683" w:rsidP="00500D8C">
      <w:pPr>
        <w:spacing w:line="240" w:lineRule="auto"/>
        <w:contextualSpacing/>
        <w:rPr>
          <w:ins w:id="658" w:author="Hantao" w:date="2021-03-17T15:28:00Z"/>
          <w:rFonts w:ascii="Times" w:hAnsi="Times" w:cs="Times New Roman"/>
          <w:sz w:val="16"/>
          <w:szCs w:val="16"/>
        </w:rPr>
      </w:pPr>
      <w:ins w:id="659" w:author="Hantao" w:date="2021-03-17T14:28:00Z">
        <w:r>
          <w:rPr>
            <w:rFonts w:ascii="Times" w:hAnsi="Times" w:cs="Times New Roman"/>
            <w:sz w:val="16"/>
            <w:szCs w:val="16"/>
          </w:rPr>
          <w:t xml:space="preserve">[15] </w:t>
        </w:r>
        <w:r w:rsidRPr="00346683">
          <w:rPr>
            <w:rFonts w:ascii="Times" w:hAnsi="Times" w:cs="Times New Roman"/>
            <w:sz w:val="16"/>
            <w:szCs w:val="16"/>
          </w:rPr>
          <w:t>Kim, E</w:t>
        </w:r>
        <w:r>
          <w:rPr>
            <w:rFonts w:ascii="Times" w:hAnsi="Times" w:cs="Times New Roman"/>
            <w:sz w:val="16"/>
            <w:szCs w:val="16"/>
          </w:rPr>
          <w:t>.,</w:t>
        </w:r>
        <w:r w:rsidRPr="00346683">
          <w:rPr>
            <w:rFonts w:ascii="Times" w:hAnsi="Times" w:cs="Times New Roman"/>
            <w:sz w:val="16"/>
            <w:szCs w:val="16"/>
          </w:rPr>
          <w:t xml:space="preserve"> Park, K</w:t>
        </w:r>
        <w:r>
          <w:rPr>
            <w:rFonts w:ascii="Times" w:hAnsi="Times" w:cs="Times New Roman"/>
            <w:sz w:val="16"/>
            <w:szCs w:val="16"/>
          </w:rPr>
          <w:t>.</w:t>
        </w:r>
        <w:r w:rsidRPr="00346683">
          <w:rPr>
            <w:rFonts w:ascii="Times" w:hAnsi="Times" w:cs="Times New Roman"/>
            <w:sz w:val="16"/>
            <w:szCs w:val="16"/>
          </w:rPr>
          <w:t xml:space="preserve"> "Improving multikey Quicksort for sorting strings with many equal elements". Information Processing Letters. 109 (9): 454–459.</w:t>
        </w:r>
      </w:ins>
    </w:p>
    <w:p w14:paraId="3F6F0153" w14:textId="41D1A62B" w:rsidR="00E60DFF" w:rsidRPr="00E60DFF" w:rsidRDefault="00E60DFF" w:rsidP="00E60DFF">
      <w:pPr>
        <w:spacing w:line="240" w:lineRule="auto"/>
        <w:contextualSpacing/>
        <w:rPr>
          <w:rFonts w:ascii="Times" w:eastAsiaTheme="minorEastAsia" w:hAnsi="Times" w:cs="Times New Roman" w:hint="eastAsia"/>
          <w:sz w:val="16"/>
          <w:szCs w:val="16"/>
          <w:rPrChange w:id="660" w:author="Hantao" w:date="2021-03-17T15:28:00Z">
            <w:rPr>
              <w:rFonts w:ascii="Times" w:hAnsi="Times" w:cs="Times New Roman"/>
              <w:sz w:val="16"/>
              <w:szCs w:val="16"/>
            </w:rPr>
          </w:rPrChange>
        </w:rPr>
      </w:pPr>
      <w:ins w:id="661" w:author="Hantao" w:date="2021-03-17T15:28:00Z">
        <w:r>
          <w:rPr>
            <w:rFonts w:ascii="Times" w:eastAsiaTheme="minorEastAsia" w:hAnsi="Times" w:cs="Times New Roman" w:hint="eastAsia"/>
            <w:sz w:val="16"/>
            <w:szCs w:val="16"/>
          </w:rPr>
          <w:t>[</w:t>
        </w:r>
        <w:r>
          <w:rPr>
            <w:rFonts w:ascii="Times" w:eastAsiaTheme="minorEastAsia" w:hAnsi="Times" w:cs="Times New Roman"/>
            <w:sz w:val="16"/>
            <w:szCs w:val="16"/>
          </w:rPr>
          <w:t xml:space="preserve">16] </w:t>
        </w:r>
      </w:ins>
      <w:ins w:id="662" w:author="Hantao" w:date="2021-03-17T15:29:00Z">
        <w:r>
          <w:rPr>
            <w:rFonts w:ascii="Times" w:eastAsiaTheme="minorEastAsia" w:hAnsi="Times" w:cs="Times New Roman"/>
            <w:sz w:val="16"/>
            <w:szCs w:val="16"/>
          </w:rPr>
          <w:t>GNU’s implementation of mergesort used in qsort()</w:t>
        </w:r>
      </w:ins>
      <w:ins w:id="663" w:author="Hantao" w:date="2021-03-17T15:30:00Z">
        <w:r>
          <w:rPr>
            <w:rFonts w:ascii="Times" w:eastAsiaTheme="minorEastAsia" w:hAnsi="Times" w:cs="Times New Roman"/>
            <w:sz w:val="16"/>
            <w:szCs w:val="16"/>
          </w:rPr>
          <w:t xml:space="preserve">: </w:t>
        </w:r>
      </w:ins>
      <w:ins w:id="664" w:author="Hantao" w:date="2021-03-17T15:29:00Z">
        <w:r w:rsidRPr="00E60DFF">
          <w:rPr>
            <w:rFonts w:ascii="Times" w:eastAsiaTheme="minorEastAsia" w:hAnsi="Times" w:cs="Times New Roman"/>
            <w:sz w:val="16"/>
            <w:szCs w:val="16"/>
          </w:rPr>
          <w:t>https://code.woboq.org/userspace/glibc/stdlib/msort.c.html</w:t>
        </w:r>
      </w:ins>
    </w:p>
    <w:p w14:paraId="05BE7F8A" w14:textId="77777777" w:rsidR="00C647B1" w:rsidRPr="00D525BE" w:rsidRDefault="00C647B1">
      <w:pPr>
        <w:rPr>
          <w:rFonts w:ascii="Times" w:hAnsi="Times" w:cs="Times New Roman"/>
          <w:b/>
          <w:sz w:val="22"/>
        </w:rPr>
      </w:pPr>
      <w:r w:rsidRPr="00D525BE">
        <w:rPr>
          <w:rFonts w:ascii="Times" w:hAnsi="Times" w:cs="Times New Roman"/>
          <w:b/>
          <w:sz w:val="22"/>
        </w:rPr>
        <w:br w:type="page"/>
      </w:r>
    </w:p>
    <w:p w14:paraId="782F8069" w14:textId="77777777" w:rsidR="00DB1FB6" w:rsidRPr="00D525BE" w:rsidRDefault="00E716DE">
      <w:pPr>
        <w:rPr>
          <w:rFonts w:ascii="Times" w:hAnsi="Times" w:cs="Times New Roman"/>
          <w:sz w:val="18"/>
          <w:szCs w:val="18"/>
        </w:rPr>
      </w:pPr>
      <w:r w:rsidRPr="00D525BE">
        <w:rPr>
          <w:rFonts w:ascii="Times" w:hAnsi="Times" w:cs="Times New Roman"/>
          <w:b/>
          <w:sz w:val="18"/>
          <w:szCs w:val="18"/>
        </w:rPr>
        <w:lastRenderedPageBreak/>
        <w:t>APPENDIX A.</w:t>
      </w:r>
      <w:r w:rsidRPr="00D525BE">
        <w:rPr>
          <w:rFonts w:ascii="Times" w:hAnsi="Times" w:cs="Times New Roman"/>
          <w:sz w:val="18"/>
          <w:szCs w:val="18"/>
        </w:rPr>
        <w:t xml:space="preserve"> </w:t>
      </w:r>
      <w:r w:rsidRPr="00D525BE">
        <w:rPr>
          <w:rFonts w:ascii="Times" w:hAnsi="Times" w:cs="Times New Roman"/>
          <w:b/>
          <w:sz w:val="18"/>
          <w:szCs w:val="18"/>
        </w:rPr>
        <w:t>The C code of</w:t>
      </w:r>
      <w:r w:rsidR="00EC234A" w:rsidRPr="00D525BE">
        <w:rPr>
          <w:rFonts w:ascii="Times" w:hAnsi="Times" w:cs="Times New Roman"/>
          <w:b/>
          <w:sz w:val="18"/>
          <w:szCs w:val="18"/>
        </w:rPr>
        <w:t xml:space="preserve"> our</w:t>
      </w:r>
      <w:r w:rsidRPr="00D525BE">
        <w:rPr>
          <w:rFonts w:ascii="Times" w:hAnsi="Times" w:cs="Times New Roman"/>
          <w:b/>
          <w:sz w:val="18"/>
          <w:szCs w:val="18"/>
        </w:rPr>
        <w:t xml:space="preserve"> mergesort</w:t>
      </w:r>
    </w:p>
    <w:p w14:paraId="515E2D96" w14:textId="77777777" w:rsidR="008A1E33" w:rsidRPr="00D525BE" w:rsidRDefault="00E716DE" w:rsidP="001D1A43">
      <w:pPr>
        <w:spacing w:after="0"/>
        <w:rPr>
          <w:rFonts w:ascii="Times" w:hAnsi="Times" w:cs="Arial"/>
          <w:sz w:val="18"/>
          <w:szCs w:val="18"/>
        </w:rPr>
      </w:pPr>
      <w:r w:rsidRPr="00D525BE">
        <w:rPr>
          <w:rFonts w:ascii="Times" w:hAnsi="Times" w:cs="Arial"/>
          <w:sz w:val="18"/>
          <w:szCs w:val="18"/>
        </w:rPr>
        <w:t>// merge(arr, left, middle, right) merges arr[left, middle-1] and arr[middle, right-1] into arr[left, right-1]</w:t>
      </w:r>
    </w:p>
    <w:p w14:paraId="2507ADA2" w14:textId="77777777" w:rsidR="008A1E33" w:rsidRPr="00D525BE" w:rsidRDefault="00E716DE" w:rsidP="001D1A43">
      <w:pPr>
        <w:spacing w:after="0"/>
        <w:rPr>
          <w:rFonts w:ascii="Times" w:hAnsi="Times" w:cs="Arial"/>
          <w:sz w:val="18"/>
          <w:szCs w:val="18"/>
        </w:rPr>
      </w:pPr>
      <w:r w:rsidRPr="00D525BE">
        <w:rPr>
          <w:rFonts w:ascii="Times" w:hAnsi="Times" w:cs="Arial"/>
          <w:sz w:val="18"/>
          <w:szCs w:val="18"/>
        </w:rPr>
        <w:t>// reverse(arr, left, right) reverse the subarray arr[left, right].</w:t>
      </w:r>
    </w:p>
    <w:p w14:paraId="329CE709" w14:textId="77777777" w:rsidR="008A1E33" w:rsidRPr="00D525BE" w:rsidRDefault="008A1E33" w:rsidP="001D1A43">
      <w:pPr>
        <w:spacing w:after="0"/>
        <w:rPr>
          <w:rFonts w:ascii="Times" w:hAnsi="Times" w:cs="Arial"/>
          <w:sz w:val="18"/>
          <w:szCs w:val="18"/>
        </w:rPr>
      </w:pPr>
    </w:p>
    <w:p w14:paraId="48580D2D"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void mergesort6 (WORD *arr, size_t n, size_t es, int (*cmp)(const void *, const void *)) {                                                                                       </w:t>
      </w:r>
    </w:p>
    <w:p w14:paraId="74FE4712"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int *run, next, j, s, t, runnum, start;                                                                                                                                             </w:t>
      </w:r>
    </w:p>
    <w:p w14:paraId="59F96191" w14:textId="77777777" w:rsidR="00E5043D" w:rsidRPr="00D525BE" w:rsidRDefault="00E716DE" w:rsidP="00E5043D">
      <w:pPr>
        <w:spacing w:after="0"/>
        <w:ind w:firstLine="180"/>
        <w:rPr>
          <w:rFonts w:ascii="Times" w:hAnsi="Times" w:cs="Arial"/>
          <w:sz w:val="18"/>
          <w:szCs w:val="18"/>
        </w:rPr>
      </w:pPr>
      <w:r w:rsidRPr="00D525BE">
        <w:rPr>
          <w:rFonts w:ascii="Times" w:hAnsi="Times" w:cs="Arial"/>
          <w:sz w:val="18"/>
          <w:szCs w:val="18"/>
        </w:rPr>
        <w:t>run = (int *) malloc(64*sizeof(int));  // size of run is log(n) – 64 is more than enough.</w:t>
      </w:r>
    </w:p>
    <w:p w14:paraId="4F20E465" w14:textId="77777777" w:rsidR="008A1E33" w:rsidRPr="00D525BE" w:rsidRDefault="008A1E33" w:rsidP="00E5043D">
      <w:pPr>
        <w:spacing w:after="0"/>
        <w:ind w:firstLine="180"/>
        <w:rPr>
          <w:rFonts w:ascii="Times" w:hAnsi="Times" w:cs="Arial"/>
          <w:sz w:val="18"/>
          <w:szCs w:val="18"/>
        </w:rPr>
      </w:pPr>
    </w:p>
    <w:p w14:paraId="3BE6E609"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runnum = run[0] = start = 0; next=1;                                                                                                                                                                        </w:t>
      </w:r>
    </w:p>
    <w:p w14:paraId="2413BDF7"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while (next &lt; n) {                                                                                                                                                             </w:t>
      </w:r>
    </w:p>
    <w:p w14:paraId="246B6647" w14:textId="77777777" w:rsidR="008A1E33" w:rsidRPr="00D525BE" w:rsidRDefault="00E716DE" w:rsidP="001D1A43">
      <w:pPr>
        <w:spacing w:after="0"/>
        <w:rPr>
          <w:rFonts w:ascii="Times" w:hAnsi="Times" w:cs="Arial"/>
          <w:sz w:val="18"/>
          <w:szCs w:val="18"/>
        </w:rPr>
      </w:pPr>
      <w:r w:rsidRPr="00D525BE">
        <w:rPr>
          <w:rFonts w:ascii="Times" w:hAnsi="Times" w:cs="Arial"/>
          <w:sz w:val="18"/>
          <w:szCs w:val="18"/>
        </w:rPr>
        <w:t xml:space="preserve">         if (cmp(arr+next-1, arr+next)&gt;0) {   // </w:t>
      </w:r>
      <w:r w:rsidR="00DF4C3C" w:rsidRPr="00D525BE">
        <w:rPr>
          <w:rFonts w:ascii="Times" w:hAnsi="Times" w:cs="Arial"/>
          <w:sz w:val="18"/>
          <w:szCs w:val="18"/>
        </w:rPr>
        <w:t xml:space="preserve">i.e., </w:t>
      </w:r>
      <w:r w:rsidRPr="00D525BE">
        <w:rPr>
          <w:rFonts w:ascii="Times" w:hAnsi="Times" w:cs="Arial"/>
          <w:sz w:val="18"/>
          <w:szCs w:val="18"/>
        </w:rPr>
        <w:t xml:space="preserve">if (arr[next-1] &gt; arr[next])     </w:t>
      </w:r>
    </w:p>
    <w:p w14:paraId="473F7873"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
    <w:p w14:paraId="68FCB8A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if (start+minrun &gt; next) {     // make sure each run has at least minrun elements                                                                                                        </w:t>
      </w:r>
    </w:p>
    <w:p w14:paraId="4243E50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j = next+1; s = 0;  // look for reversed run and reverse equal elements                                                                                                                                                              </w:t>
      </w:r>
    </w:p>
    <w:p w14:paraId="41B751DB"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while (j &lt; n &amp;&amp; ((t=cmp(arr+j-1, arr+j))&gt;=0)) {                                                                                                                       </w:t>
      </w:r>
    </w:p>
    <w:p w14:paraId="30CC1D7E"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DF4C3C" w:rsidRPr="00D525BE">
        <w:rPr>
          <w:rFonts w:ascii="Times" w:hAnsi="Times" w:cs="Arial"/>
          <w:sz w:val="18"/>
          <w:szCs w:val="18"/>
        </w:rPr>
        <w:t xml:space="preserve"> </w:t>
      </w:r>
      <w:r w:rsidRPr="00D525BE">
        <w:rPr>
          <w:rFonts w:ascii="Times" w:hAnsi="Times" w:cs="Arial"/>
          <w:sz w:val="18"/>
          <w:szCs w:val="18"/>
        </w:rPr>
        <w:t xml:space="preserve"> if (t == 0) s++;                                                                                                                                                    </w:t>
      </w:r>
    </w:p>
    <w:p w14:paraId="219449E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DF4C3C" w:rsidRPr="00D525BE">
        <w:rPr>
          <w:rFonts w:ascii="Times" w:hAnsi="Times" w:cs="Arial"/>
          <w:sz w:val="18"/>
          <w:szCs w:val="18"/>
        </w:rPr>
        <w:t xml:space="preserve"> </w:t>
      </w:r>
      <w:r w:rsidRPr="00D525BE">
        <w:rPr>
          <w:rFonts w:ascii="Times" w:hAnsi="Times" w:cs="Arial"/>
          <w:sz w:val="18"/>
          <w:szCs w:val="18"/>
        </w:rPr>
        <w:t xml:space="preserve"> else if (s &gt; 0) { reverse(arr, j-1-s, j-1);  s = 0;  }   //</w:t>
      </w:r>
      <w:r w:rsidR="00DF4C3C" w:rsidRPr="00D525BE">
        <w:rPr>
          <w:rFonts w:ascii="Times" w:hAnsi="Times" w:cs="Arial"/>
          <w:sz w:val="18"/>
          <w:szCs w:val="18"/>
        </w:rPr>
        <w:t xml:space="preserve"> i.e.,</w:t>
      </w:r>
      <w:r w:rsidRPr="00D525BE">
        <w:rPr>
          <w:rFonts w:ascii="Times" w:hAnsi="Times" w:cs="Arial"/>
          <w:sz w:val="18"/>
          <w:szCs w:val="18"/>
        </w:rPr>
        <w:t xml:space="preserve"> reverse arr[j-1-s .. j-1].                                                                                                                                                       </w:t>
      </w:r>
    </w:p>
    <w:p w14:paraId="50E52386"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DF4C3C" w:rsidRPr="00D525BE">
        <w:rPr>
          <w:rFonts w:ascii="Times" w:hAnsi="Times" w:cs="Arial"/>
          <w:sz w:val="18"/>
          <w:szCs w:val="18"/>
        </w:rPr>
        <w:t xml:space="preserve"> </w:t>
      </w:r>
      <w:r w:rsidRPr="00D525BE">
        <w:rPr>
          <w:rFonts w:ascii="Times" w:hAnsi="Times" w:cs="Arial"/>
          <w:sz w:val="18"/>
          <w:szCs w:val="18"/>
        </w:rPr>
        <w:t xml:space="preserve"> j++;                                                                                                                                                                </w:t>
      </w:r>
    </w:p>
    <w:p w14:paraId="0190B362"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273E7911" w14:textId="77777777" w:rsidR="003E60E0" w:rsidRPr="00D525BE" w:rsidRDefault="00E716DE" w:rsidP="008A1E33">
      <w:pPr>
        <w:spacing w:after="0"/>
        <w:rPr>
          <w:rFonts w:ascii="Times" w:hAnsi="Times" w:cs="Arial"/>
          <w:sz w:val="18"/>
          <w:szCs w:val="18"/>
        </w:rPr>
      </w:pPr>
      <w:r w:rsidRPr="00D525BE">
        <w:rPr>
          <w:rFonts w:ascii="Times" w:hAnsi="Times" w:cs="Arial"/>
          <w:sz w:val="18"/>
          <w:szCs w:val="18"/>
        </w:rPr>
        <w:t xml:space="preserve">                if (next &gt; start+1) {</w:t>
      </w:r>
    </w:p>
    <w:p w14:paraId="22B73913" w14:textId="77777777" w:rsidR="008A1E33" w:rsidRPr="00D525BE" w:rsidRDefault="00E716DE" w:rsidP="008A1E33">
      <w:pPr>
        <w:spacing w:after="0"/>
        <w:rPr>
          <w:rFonts w:ascii="Times" w:hAnsi="Times" w:cs="Arial"/>
          <w:sz w:val="18"/>
          <w:szCs w:val="18"/>
        </w:rPr>
      </w:pPr>
      <w:r w:rsidRPr="00D525BE">
        <w:rPr>
          <w:rFonts w:ascii="Times" w:hAnsi="Times" w:cs="Arial"/>
          <w:sz w:val="18"/>
          <w:szCs w:val="18"/>
        </w:rPr>
        <w:t xml:space="preserve">                     reverse(arr, next, j-1);         </w:t>
      </w:r>
      <w:r w:rsidR="00EC234A" w:rsidRPr="00D525BE">
        <w:rPr>
          <w:rFonts w:ascii="Times" w:hAnsi="Times" w:cs="Arial"/>
          <w:sz w:val="18"/>
          <w:szCs w:val="18"/>
        </w:rPr>
        <w:t xml:space="preserve"> </w:t>
      </w:r>
      <w:r w:rsidR="00040298" w:rsidRPr="00D525BE">
        <w:rPr>
          <w:rFonts w:ascii="Times" w:hAnsi="Times" w:cs="Arial"/>
          <w:sz w:val="18"/>
          <w:szCs w:val="18"/>
        </w:rPr>
        <w:t xml:space="preserve">    </w:t>
      </w:r>
      <w:r w:rsidRPr="00D525BE">
        <w:rPr>
          <w:rFonts w:ascii="Times" w:hAnsi="Times" w:cs="Arial"/>
          <w:sz w:val="18"/>
          <w:szCs w:val="18"/>
        </w:rPr>
        <w:t xml:space="preserve">// reverse from next to j-1, then merge </w:t>
      </w:r>
      <w:r w:rsidR="00040298" w:rsidRPr="00D525BE">
        <w:rPr>
          <w:rFonts w:ascii="Times" w:hAnsi="Times" w:cs="Arial"/>
          <w:sz w:val="18"/>
          <w:szCs w:val="18"/>
        </w:rPr>
        <w:t xml:space="preserve">two </w:t>
      </w:r>
      <w:r w:rsidR="00DF4C3C" w:rsidRPr="00D525BE">
        <w:rPr>
          <w:rFonts w:ascii="Times" w:hAnsi="Times" w:cs="Arial"/>
          <w:sz w:val="18"/>
          <w:szCs w:val="18"/>
        </w:rPr>
        <w:t>part</w:t>
      </w:r>
      <w:r w:rsidR="00040298" w:rsidRPr="00D525BE">
        <w:rPr>
          <w:rFonts w:ascii="Times" w:hAnsi="Times" w:cs="Arial"/>
          <w:sz w:val="18"/>
          <w:szCs w:val="18"/>
        </w:rPr>
        <w:t>s</w:t>
      </w:r>
      <w:r w:rsidR="00EC234A" w:rsidRPr="00D525BE">
        <w:rPr>
          <w:rFonts w:ascii="Times" w:hAnsi="Times" w:cs="Arial"/>
          <w:sz w:val="18"/>
          <w:szCs w:val="18"/>
        </w:rPr>
        <w:t>.</w:t>
      </w:r>
      <w:r w:rsidRPr="00D525BE">
        <w:rPr>
          <w:rFonts w:ascii="Times" w:hAnsi="Times" w:cs="Arial"/>
          <w:sz w:val="18"/>
          <w:szCs w:val="18"/>
        </w:rPr>
        <w:t xml:space="preserve">                                                                                                                                          </w:t>
      </w:r>
    </w:p>
    <w:p w14:paraId="6A156035" w14:textId="77777777" w:rsidR="003E60E0" w:rsidRPr="00D525BE" w:rsidRDefault="00E716DE" w:rsidP="001D1A43">
      <w:pPr>
        <w:spacing w:after="0"/>
        <w:rPr>
          <w:rFonts w:ascii="Times" w:hAnsi="Times" w:cs="Arial"/>
          <w:sz w:val="18"/>
          <w:szCs w:val="18"/>
        </w:rPr>
      </w:pPr>
      <w:r w:rsidRPr="00D525BE">
        <w:rPr>
          <w:rFonts w:ascii="Times" w:hAnsi="Times" w:cs="Arial"/>
          <w:sz w:val="18"/>
          <w:szCs w:val="18"/>
        </w:rPr>
        <w:t xml:space="preserve">                     merge(arr, start, next, j);  </w:t>
      </w:r>
    </w:p>
    <w:p w14:paraId="5118D2B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else  { reverse(arr, start, j-1); }   // reverse from start to j-1                                                                                                                                                                                                                                                         </w:t>
      </w:r>
    </w:p>
    <w:p w14:paraId="4057B50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next = j;   </w:t>
      </w:r>
    </w:p>
    <w:p w14:paraId="7FC7C5FF" w14:textId="77777777" w:rsidR="003E60E0" w:rsidRPr="00D525BE" w:rsidRDefault="003E60E0" w:rsidP="001D1A43">
      <w:pPr>
        <w:spacing w:after="0"/>
        <w:rPr>
          <w:rFonts w:ascii="Times" w:hAnsi="Times" w:cs="Arial"/>
          <w:sz w:val="18"/>
          <w:szCs w:val="18"/>
        </w:rPr>
      </w:pPr>
    </w:p>
    <w:p w14:paraId="2E03B149"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if (start+minrun &gt; next)  {</w:t>
      </w:r>
      <w:r w:rsidR="00040298" w:rsidRPr="00D525BE">
        <w:rPr>
          <w:rFonts w:ascii="Times" w:hAnsi="Times" w:cs="Arial"/>
          <w:sz w:val="18"/>
          <w:szCs w:val="18"/>
        </w:rPr>
        <w:t xml:space="preserve">     </w:t>
      </w:r>
      <w:r w:rsidRPr="00D525BE">
        <w:rPr>
          <w:rFonts w:ascii="Times" w:hAnsi="Times" w:cs="Arial"/>
          <w:sz w:val="18"/>
          <w:szCs w:val="18"/>
        </w:rPr>
        <w:t xml:space="preserve"> // still too short, use insertion sort to extend the run                                                                                                       </w:t>
      </w:r>
    </w:p>
    <w:p w14:paraId="5EB51BDA"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j = (start+minrun&lt;n)? start+minrun : n;                                                                                                                                               </w:t>
      </w:r>
    </w:p>
    <w:p w14:paraId="64FA6E55"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isort(arr, start, next, j);      </w:t>
      </w:r>
      <w:r w:rsidR="00040298" w:rsidRPr="00D525BE">
        <w:rPr>
          <w:rFonts w:ascii="Times" w:hAnsi="Times" w:cs="Arial"/>
          <w:sz w:val="18"/>
          <w:szCs w:val="18"/>
        </w:rPr>
        <w:t>// insertion sort arr[start..j-1] where arr[next..next-1] is sorted.</w:t>
      </w:r>
      <w:r w:rsidRPr="00D525BE">
        <w:rPr>
          <w:rFonts w:ascii="Times" w:hAnsi="Times" w:cs="Arial"/>
          <w:sz w:val="18"/>
          <w:szCs w:val="18"/>
        </w:rPr>
        <w:t xml:space="preserve">                                                                                                                    </w:t>
      </w:r>
    </w:p>
    <w:p w14:paraId="7667A18C"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next = j;                                                                                                                                                                                      </w:t>
      </w:r>
    </w:p>
    <w:p w14:paraId="00AD5C9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else { // of (start+minrun &gt; next)                                                                                                                                       </w:t>
      </w:r>
    </w:p>
    <w:p w14:paraId="15C4DEF3"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record a new run                                                                                                                                                   </w:t>
      </w:r>
    </w:p>
    <w:p w14:paraId="3CA9D39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run[++runnum] = start = next++;                                                                                                                                                       </w:t>
      </w:r>
    </w:p>
    <w:p w14:paraId="5A2624F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
    <w:p w14:paraId="04663F87"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merge two runs if the </w:t>
      </w:r>
      <w:r w:rsidR="00733507" w:rsidRPr="00D525BE">
        <w:rPr>
          <w:rFonts w:ascii="Times" w:hAnsi="Times" w:cs="Arial"/>
          <w:sz w:val="18"/>
          <w:szCs w:val="18"/>
        </w:rPr>
        <w:t xml:space="preserve">current </w:t>
      </w:r>
      <w:r w:rsidRPr="00D525BE">
        <w:rPr>
          <w:rFonts w:ascii="Times" w:hAnsi="Times" w:cs="Arial"/>
          <w:sz w:val="18"/>
          <w:szCs w:val="18"/>
        </w:rPr>
        <w:t xml:space="preserve"> run &gt; 1/2 of its predecessor                                                                                                         </w:t>
      </w:r>
    </w:p>
    <w:p w14:paraId="619FDF4E"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while (runnum &gt; 1 &amp;&amp; (run[runnum]-run[runnum-1]) &gt; (run[runnum-1]-run[runnum-2])&gt;&gt;1) {                                                                                                         </w:t>
      </w:r>
    </w:p>
    <w:p w14:paraId="4D46953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j = run[runnum-2];                                                                                                                                                       </w:t>
      </w:r>
    </w:p>
    <w:p w14:paraId="27D65B2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merge(arr, j, run[runnum-1], run[runnum]);                                                                                                                             </w:t>
      </w:r>
    </w:p>
    <w:p w14:paraId="6574E08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run[runnum-1] = run[runnum];                                                                                                                                                  </w:t>
      </w:r>
    </w:p>
    <w:p w14:paraId="4FD5AB2D"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F82F34" w:rsidRPr="00D525BE">
        <w:rPr>
          <w:rFonts w:ascii="Times" w:hAnsi="Times" w:cs="Arial"/>
          <w:sz w:val="18"/>
          <w:szCs w:val="18"/>
        </w:rPr>
        <w:t xml:space="preserve"> </w:t>
      </w:r>
      <w:r w:rsidR="00040298" w:rsidRPr="00D525BE">
        <w:rPr>
          <w:rFonts w:ascii="Times" w:hAnsi="Times" w:cs="Arial"/>
          <w:sz w:val="18"/>
          <w:szCs w:val="18"/>
        </w:rPr>
        <w:t xml:space="preserve"> </w:t>
      </w:r>
      <w:r w:rsidRPr="00D525BE">
        <w:rPr>
          <w:rFonts w:ascii="Times" w:hAnsi="Times" w:cs="Arial"/>
          <w:sz w:val="18"/>
          <w:szCs w:val="18"/>
        </w:rPr>
        <w:t xml:space="preserve">runnum--;                                                                                                                                                                </w:t>
      </w:r>
    </w:p>
    <w:p w14:paraId="5314AFEB"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5BADAAA7"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3078B22B"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else next++;                                                                                                                                                               </w:t>
      </w:r>
    </w:p>
    <w:p w14:paraId="2157EBD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45009218"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
    <w:p w14:paraId="41F17285"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merge all runs into one, from last to first.                                                                                                                             </w:t>
      </w:r>
    </w:p>
    <w:p w14:paraId="66C31CF3" w14:textId="77777777" w:rsidR="00A43EA8" w:rsidRPr="00D525BE" w:rsidRDefault="00E716DE" w:rsidP="001D1A43">
      <w:pPr>
        <w:spacing w:after="0"/>
        <w:rPr>
          <w:rFonts w:ascii="Times" w:hAnsi="Times" w:cs="Arial"/>
          <w:sz w:val="18"/>
          <w:szCs w:val="18"/>
        </w:rPr>
      </w:pPr>
      <w:r w:rsidRPr="00D525BE">
        <w:rPr>
          <w:rFonts w:ascii="Times" w:hAnsi="Times" w:cs="Arial"/>
          <w:sz w:val="18"/>
          <w:szCs w:val="18"/>
        </w:rPr>
        <w:t xml:space="preserve">       while (runnum &gt; 0) { </w:t>
      </w:r>
    </w:p>
    <w:p w14:paraId="663A7ECD" w14:textId="77777777" w:rsidR="00A43EA8" w:rsidRPr="00D525BE" w:rsidRDefault="00A43EA8" w:rsidP="001D1A43">
      <w:pPr>
        <w:spacing w:after="0"/>
        <w:rPr>
          <w:rFonts w:ascii="Times" w:hAnsi="Times" w:cs="Arial"/>
          <w:sz w:val="18"/>
          <w:szCs w:val="18"/>
        </w:rPr>
      </w:pPr>
      <w:r w:rsidRPr="00D525BE">
        <w:rPr>
          <w:rFonts w:ascii="Times" w:hAnsi="Times" w:cs="Arial"/>
          <w:sz w:val="18"/>
          <w:szCs w:val="18"/>
        </w:rPr>
        <w:t xml:space="preserve">             </w:t>
      </w:r>
      <w:r w:rsidR="00E716DE" w:rsidRPr="00D525BE">
        <w:rPr>
          <w:rFonts w:ascii="Times" w:hAnsi="Times" w:cs="Arial"/>
          <w:sz w:val="18"/>
          <w:szCs w:val="18"/>
        </w:rPr>
        <w:t xml:space="preserve">j = run[runnum-1]; </w:t>
      </w:r>
    </w:p>
    <w:p w14:paraId="6D1F6738" w14:textId="77777777" w:rsidR="00A43EA8" w:rsidRPr="00D525BE" w:rsidRDefault="00A43EA8" w:rsidP="001D1A43">
      <w:pPr>
        <w:spacing w:after="0"/>
        <w:rPr>
          <w:rFonts w:ascii="Times" w:hAnsi="Times" w:cs="Arial"/>
          <w:sz w:val="18"/>
          <w:szCs w:val="18"/>
        </w:rPr>
      </w:pPr>
      <w:r w:rsidRPr="00D525BE">
        <w:rPr>
          <w:rFonts w:ascii="Times" w:hAnsi="Times" w:cs="Arial"/>
          <w:sz w:val="18"/>
          <w:szCs w:val="18"/>
        </w:rPr>
        <w:t xml:space="preserve">            </w:t>
      </w:r>
      <w:r w:rsidR="00E716DE" w:rsidRPr="00D525BE">
        <w:rPr>
          <w:rFonts w:ascii="Times" w:hAnsi="Times" w:cs="Arial"/>
          <w:sz w:val="18"/>
          <w:szCs w:val="18"/>
        </w:rPr>
        <w:t xml:space="preserve">merge(arr, j, run[runnum--], n); </w:t>
      </w:r>
    </w:p>
    <w:p w14:paraId="68C7CCFF" w14:textId="77777777" w:rsidR="001D1A43" w:rsidRPr="00D525BE" w:rsidRDefault="00A43EA8" w:rsidP="001D1A43">
      <w:pPr>
        <w:spacing w:after="0"/>
        <w:rPr>
          <w:rFonts w:ascii="Times" w:hAnsi="Times" w:cs="Arial"/>
          <w:sz w:val="18"/>
          <w:szCs w:val="18"/>
        </w:rPr>
      </w:pPr>
      <w:r w:rsidRPr="00D525BE">
        <w:rPr>
          <w:rFonts w:ascii="Times" w:hAnsi="Times" w:cs="Arial"/>
          <w:sz w:val="18"/>
          <w:szCs w:val="18"/>
        </w:rPr>
        <w:t xml:space="preserve">       </w:t>
      </w:r>
      <w:r w:rsidR="00E716DE" w:rsidRPr="00D525BE">
        <w:rPr>
          <w:rFonts w:ascii="Times" w:hAnsi="Times" w:cs="Arial"/>
          <w:sz w:val="18"/>
          <w:szCs w:val="18"/>
        </w:rPr>
        <w:t xml:space="preserve">}                                                                                                           </w:t>
      </w:r>
    </w:p>
    <w:p w14:paraId="5410440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free(run);                                                                                                                                                                  </w:t>
      </w:r>
    </w:p>
    <w:p w14:paraId="0F0DAD63" w14:textId="77777777" w:rsidR="006878A3" w:rsidRPr="00D525BE" w:rsidRDefault="00E716DE" w:rsidP="008A1E33">
      <w:pPr>
        <w:spacing w:after="0"/>
        <w:rPr>
          <w:rFonts w:ascii="Times" w:hAnsi="Times" w:cs="Arial"/>
          <w:sz w:val="18"/>
          <w:szCs w:val="18"/>
        </w:rPr>
      </w:pPr>
      <w:r w:rsidRPr="00D525BE">
        <w:rPr>
          <w:rFonts w:ascii="Times" w:hAnsi="Times" w:cs="Arial"/>
          <w:sz w:val="18"/>
          <w:szCs w:val="18"/>
        </w:rPr>
        <w:t xml:space="preserve">  }                                                                                                                                                                                </w:t>
      </w:r>
      <w:r w:rsidR="006878A3" w:rsidRPr="00D525BE">
        <w:rPr>
          <w:rFonts w:ascii="Times" w:hAnsi="Times" w:cs="Times New Roman"/>
          <w:b/>
          <w:sz w:val="22"/>
        </w:rPr>
        <w:br w:type="page"/>
      </w:r>
    </w:p>
    <w:p w14:paraId="1AC16C55" w14:textId="77777777" w:rsidR="00DB1FB6" w:rsidRPr="00D525BE" w:rsidRDefault="00082562" w:rsidP="00DB1FB6">
      <w:pPr>
        <w:spacing w:after="0"/>
        <w:rPr>
          <w:rFonts w:ascii="Times" w:hAnsi="Times" w:cs="Times New Roman"/>
          <w:sz w:val="18"/>
          <w:szCs w:val="18"/>
        </w:rPr>
      </w:pPr>
      <w:r w:rsidRPr="00D525BE">
        <w:rPr>
          <w:rFonts w:ascii="Times" w:hAnsi="Times" w:cs="Times New Roman"/>
          <w:b/>
          <w:sz w:val="18"/>
          <w:szCs w:val="18"/>
        </w:rPr>
        <w:lastRenderedPageBreak/>
        <w:t>APPENDIX</w:t>
      </w:r>
      <w:r w:rsidR="00E716DE" w:rsidRPr="00D525BE">
        <w:rPr>
          <w:rFonts w:ascii="Times" w:hAnsi="Times" w:cs="Times New Roman"/>
          <w:b/>
          <w:sz w:val="18"/>
          <w:szCs w:val="18"/>
        </w:rPr>
        <w:t xml:space="preserve"> B.</w:t>
      </w:r>
      <w:r w:rsidR="00E716DE" w:rsidRPr="00D525BE">
        <w:rPr>
          <w:rFonts w:ascii="Times" w:hAnsi="Times" w:cs="Times New Roman"/>
          <w:sz w:val="18"/>
          <w:szCs w:val="18"/>
        </w:rPr>
        <w:t xml:space="preserve"> </w:t>
      </w:r>
      <w:r w:rsidR="00E716DE" w:rsidRPr="00D525BE">
        <w:rPr>
          <w:rFonts w:ascii="Times" w:hAnsi="Times" w:cs="Times New Roman"/>
          <w:b/>
          <w:sz w:val="18"/>
          <w:szCs w:val="18"/>
        </w:rPr>
        <w:t>The java code of hybrid quicksort</w:t>
      </w:r>
    </w:p>
    <w:p w14:paraId="0965C9A8" w14:textId="77777777" w:rsidR="00DB1FB6" w:rsidRPr="00D525BE" w:rsidRDefault="00DB1FB6" w:rsidP="00DB1FB6">
      <w:pPr>
        <w:spacing w:after="0"/>
        <w:rPr>
          <w:rFonts w:ascii="Times" w:hAnsi="Times" w:cs="Times New Roman"/>
          <w:sz w:val="22"/>
        </w:rPr>
      </w:pPr>
    </w:p>
    <w:p w14:paraId="20F5DE2B" w14:textId="22077348" w:rsidR="00DB1FB6" w:rsidRPr="00D525BE" w:rsidRDefault="00E716DE" w:rsidP="00DB1FB6">
      <w:pPr>
        <w:spacing w:after="0"/>
        <w:rPr>
          <w:rFonts w:ascii="Times" w:hAnsi="Times" w:cs="Times New Roman"/>
          <w:sz w:val="20"/>
          <w:szCs w:val="20"/>
        </w:rPr>
      </w:pPr>
      <w:r w:rsidRPr="00D525BE">
        <w:rPr>
          <w:rFonts w:ascii="Times" w:hAnsi="Times" w:cs="Times New Roman"/>
          <w:sz w:val="20"/>
          <w:szCs w:val="20"/>
        </w:rPr>
        <w:t>To better present our ideas, we give below the Java code of our algorithm, while the experiment is conducted using a C implementation</w:t>
      </w:r>
      <w:ins w:id="665" w:author="Hantao" w:date="2021-03-17T15:23:00Z">
        <w:r w:rsidR="00BB389F">
          <w:rPr>
            <w:rFonts w:ascii="Times" w:hAnsi="Times" w:cs="Times New Roman"/>
            <w:sz w:val="20"/>
            <w:szCs w:val="20"/>
          </w:rPr>
          <w:t xml:space="preserve"> and the C code will be available at the time of publication</w:t>
        </w:r>
      </w:ins>
      <w:r w:rsidRPr="00D525BE">
        <w:rPr>
          <w:rFonts w:ascii="Times" w:hAnsi="Times" w:cs="Times New Roman"/>
          <w:sz w:val="20"/>
          <w:szCs w:val="20"/>
        </w:rPr>
        <w:t>.</w:t>
      </w:r>
    </w:p>
    <w:p w14:paraId="1358CA93"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506030A9"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b/>
          <w:bCs/>
          <w:color w:val="7F0055"/>
          <w:sz w:val="20"/>
          <w:szCs w:val="20"/>
        </w:rPr>
        <w:t>public</w:t>
      </w:r>
      <w:r w:rsidRPr="00D525BE">
        <w:rPr>
          <w:rFonts w:ascii="Times" w:hAnsi="Times" w:cs="Consolas"/>
          <w:color w:val="000000"/>
          <w:sz w:val="20"/>
          <w:szCs w:val="20"/>
        </w:rPr>
        <w:t xml:space="preserve"> </w:t>
      </w:r>
      <w:r w:rsidRPr="00D525BE">
        <w:rPr>
          <w:rFonts w:ascii="Times" w:hAnsi="Times" w:cs="Consolas"/>
          <w:b/>
          <w:bCs/>
          <w:color w:val="7F0055"/>
          <w:sz w:val="20"/>
          <w:szCs w:val="20"/>
        </w:rPr>
        <w:t>void</w:t>
      </w:r>
      <w:r w:rsidRPr="00D525BE">
        <w:rPr>
          <w:rFonts w:ascii="Times" w:hAnsi="Times" w:cs="Consolas"/>
          <w:color w:val="000000"/>
          <w:sz w:val="20"/>
          <w:szCs w:val="20"/>
        </w:rPr>
        <w:t xml:space="preserve"> qsort_hyb(Item[] </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b/>
          <w:bCs/>
          <w:color w:val="7F0055"/>
          <w:sz w:val="20"/>
          <w:szCs w:val="20"/>
        </w:rPr>
        <w:t>int</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b/>
          <w:bCs/>
          <w:color w:val="7F0055"/>
          <w:sz w:val="20"/>
          <w:szCs w:val="20"/>
        </w:rPr>
        <w:t>int</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                                                                                                                                                                                                                                                 </w:t>
      </w:r>
    </w:p>
    <w:p w14:paraId="15379345"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Item </w:t>
      </w:r>
      <w:r w:rsidRPr="00D525BE">
        <w:rPr>
          <w:rFonts w:ascii="Times" w:hAnsi="Times" w:cs="Consolas"/>
          <w:color w:val="6A3E3E"/>
          <w:sz w:val="20"/>
          <w:szCs w:val="20"/>
        </w:rPr>
        <w:t>v</w:t>
      </w:r>
      <w:r w:rsidRPr="00D525BE">
        <w:rPr>
          <w:rFonts w:ascii="Times" w:hAnsi="Times" w:cs="Consolas"/>
          <w:color w:val="000000"/>
          <w:sz w:val="20"/>
          <w:szCs w:val="20"/>
        </w:rPr>
        <w:t xml:space="preserve">;                                                                                                                                                  </w:t>
      </w:r>
    </w:p>
    <w:p w14:paraId="101989AC"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int</w:t>
      </w: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 xml:space="preserve">, </w:t>
      </w:r>
      <w:r w:rsidRPr="00D525BE">
        <w:rPr>
          <w:rFonts w:ascii="Times" w:hAnsi="Times" w:cs="Consolas"/>
          <w:color w:val="6A3E3E"/>
          <w:sz w:val="20"/>
          <w:szCs w:val="20"/>
        </w:rPr>
        <w:t>c</w:t>
      </w:r>
      <w:r w:rsidRPr="00D525BE">
        <w:rPr>
          <w:rFonts w:ascii="Times" w:hAnsi="Times" w:cs="Consolas"/>
          <w:color w:val="000000"/>
          <w:sz w:val="20"/>
          <w:szCs w:val="20"/>
        </w:rPr>
        <w:t xml:space="preserve">=0, </w:t>
      </w:r>
      <w:r w:rsidRPr="00D525BE">
        <w:rPr>
          <w:rFonts w:ascii="Times" w:hAnsi="Times" w:cs="Consolas"/>
          <w:color w:val="6A3E3E"/>
          <w:sz w:val="20"/>
          <w:szCs w:val="20"/>
        </w:rPr>
        <w:t>n</w:t>
      </w:r>
      <w:r w:rsidRPr="00D525BE">
        <w:rPr>
          <w:rFonts w:ascii="Times" w:hAnsi="Times" w:cs="Consolas"/>
          <w:color w:val="000000"/>
          <w:sz w:val="20"/>
          <w:szCs w:val="20"/>
        </w:rPr>
        <w:t>=</w:t>
      </w:r>
      <w:r w:rsidRPr="00D525BE">
        <w:rPr>
          <w:rFonts w:ascii="Times" w:hAnsi="Times" w:cs="Consolas"/>
          <w:color w:val="6A3E3E"/>
          <w:sz w:val="20"/>
          <w:szCs w:val="20"/>
        </w:rPr>
        <w:t>high</w:t>
      </w:r>
      <w:r w:rsidRPr="00D525BE">
        <w:rPr>
          <w:rFonts w:ascii="Times" w:hAnsi="Times" w:cs="Consolas"/>
          <w:color w:val="000000"/>
          <w:sz w:val="20"/>
          <w:szCs w:val="20"/>
        </w:rPr>
        <w:t>-</w:t>
      </w:r>
      <w:r w:rsidRPr="00D525BE">
        <w:rPr>
          <w:rFonts w:ascii="Times" w:hAnsi="Times" w:cs="Consolas"/>
          <w:color w:val="6A3E3E"/>
          <w:sz w:val="20"/>
          <w:szCs w:val="20"/>
        </w:rPr>
        <w:t>low</w:t>
      </w:r>
      <w:r w:rsidRPr="00D525BE">
        <w:rPr>
          <w:rFonts w:ascii="Times" w:hAnsi="Times" w:cs="Consolas"/>
          <w:color w:val="000000"/>
          <w:sz w:val="20"/>
          <w:szCs w:val="20"/>
        </w:rPr>
        <w:t xml:space="preserve">+1;                                                                                                                                              </w:t>
      </w:r>
    </w:p>
    <w:p w14:paraId="3EC34987"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64E882CD"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n</w:t>
      </w:r>
      <w:r w:rsidRPr="00D525BE">
        <w:rPr>
          <w:rFonts w:ascii="Times" w:hAnsi="Times" w:cs="Consolas"/>
          <w:color w:val="000000"/>
          <w:sz w:val="20"/>
          <w:szCs w:val="20"/>
        </w:rPr>
        <w:t xml:space="preserve"> &lt; </w:t>
      </w:r>
      <w:r w:rsidRPr="00D525BE">
        <w:rPr>
          <w:rFonts w:ascii="Times" w:hAnsi="Times" w:cs="Consolas"/>
          <w:iCs/>
          <w:color w:val="C0504D" w:themeColor="accent2"/>
          <w:sz w:val="20"/>
          <w:szCs w:val="20"/>
        </w:rPr>
        <w:t>alpha</w:t>
      </w:r>
      <w:r w:rsidRPr="00D525BE">
        <w:rPr>
          <w:rFonts w:ascii="Times" w:hAnsi="Times" w:cs="Consolas"/>
          <w:color w:val="000000"/>
          <w:sz w:val="20"/>
          <w:szCs w:val="20"/>
        </w:rPr>
        <w:t>) { isort(</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r w:rsidRPr="00D525BE">
        <w:rPr>
          <w:rFonts w:ascii="Times" w:hAnsi="Times" w:cs="Consolas"/>
          <w:b/>
          <w:bCs/>
          <w:color w:val="7F0055"/>
          <w:sz w:val="20"/>
          <w:szCs w:val="20"/>
        </w:rPr>
        <w:t>return</w:t>
      </w:r>
      <w:r w:rsidRPr="00D525BE">
        <w:rPr>
          <w:rFonts w:ascii="Times" w:hAnsi="Times" w:cs="Consolas"/>
          <w:color w:val="000000"/>
          <w:sz w:val="20"/>
          <w:szCs w:val="20"/>
        </w:rPr>
        <w:t xml:space="preserve">; }                                                                                                                     </w:t>
      </w:r>
    </w:p>
    <w:p w14:paraId="46EEEC9B"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(is_sorted(</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r w:rsidRPr="00D525BE">
        <w:rPr>
          <w:rFonts w:ascii="Times" w:hAnsi="Times" w:cs="Consolas"/>
          <w:b/>
          <w:bCs/>
          <w:color w:val="7F0055"/>
          <w:sz w:val="20"/>
          <w:szCs w:val="20"/>
        </w:rPr>
        <w:t>return</w:t>
      </w:r>
      <w:r w:rsidRPr="00D525BE">
        <w:rPr>
          <w:rFonts w:ascii="Times" w:hAnsi="Times" w:cs="Consolas"/>
          <w:color w:val="000000"/>
          <w:sz w:val="20"/>
          <w:szCs w:val="20"/>
        </w:rPr>
        <w:t xml:space="preserve">;                                                                                                                              </w:t>
      </w:r>
    </w:p>
    <w:p w14:paraId="56F7D2FE"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n</w:t>
      </w:r>
      <w:r w:rsidRPr="00D525BE">
        <w:rPr>
          <w:rFonts w:ascii="Times" w:hAnsi="Times" w:cs="Consolas"/>
          <w:color w:val="000000"/>
          <w:sz w:val="20"/>
          <w:szCs w:val="20"/>
        </w:rPr>
        <w:t xml:space="preserve"> &lt; </w:t>
      </w:r>
      <w:r w:rsidRPr="00D525BE">
        <w:rPr>
          <w:rFonts w:ascii="Times" w:hAnsi="Times" w:cs="Consolas"/>
          <w:iCs/>
          <w:color w:val="C0504D" w:themeColor="accent2"/>
          <w:sz w:val="20"/>
          <w:szCs w:val="20"/>
        </w:rPr>
        <w:t>beta</w:t>
      </w:r>
      <w:r w:rsidRPr="00D525BE">
        <w:rPr>
          <w:rFonts w:ascii="Times" w:hAnsi="Times" w:cs="Consolas"/>
          <w:color w:val="000000"/>
          <w:sz w:val="20"/>
          <w:szCs w:val="20"/>
        </w:rPr>
        <w:t xml:space="preserve">) </w:t>
      </w:r>
      <w:r w:rsidRPr="00D525BE">
        <w:rPr>
          <w:rFonts w:ascii="Times" w:hAnsi="Times" w:cs="Consolas"/>
          <w:color w:val="6A3E3E"/>
          <w:sz w:val="20"/>
          <w:szCs w:val="20"/>
        </w:rPr>
        <w:t>v</w:t>
      </w:r>
      <w:r w:rsidRPr="00D525BE">
        <w:rPr>
          <w:rFonts w:ascii="Times" w:hAnsi="Times" w:cs="Consolas"/>
          <w:color w:val="000000"/>
          <w:sz w:val="20"/>
          <w:szCs w:val="20"/>
        </w:rPr>
        <w:t xml:space="preserve"> = pick_pivot3(</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r w:rsidRPr="00D525BE">
        <w:rPr>
          <w:rFonts w:ascii="Times" w:hAnsi="Times" w:cs="Consolas"/>
          <w:color w:val="3F7F5F"/>
          <w:sz w:val="20"/>
          <w:szCs w:val="20"/>
        </w:rPr>
        <w:t xml:space="preserve">// v is the pivot                                                                                 </w:t>
      </w:r>
    </w:p>
    <w:p w14:paraId="7C664E8F" w14:textId="26D6DC1C"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else</w:t>
      </w:r>
      <w:r w:rsidRPr="00D525BE">
        <w:rPr>
          <w:rFonts w:ascii="Times" w:hAnsi="Times" w:cs="Consolas"/>
          <w:color w:val="000000"/>
          <w:sz w:val="20"/>
          <w:szCs w:val="20"/>
        </w:rPr>
        <w:t xml:space="preserve"> </w:t>
      </w:r>
      <w:r w:rsidRPr="00D525BE">
        <w:rPr>
          <w:rFonts w:ascii="Times" w:hAnsi="Times" w:cs="Consolas"/>
          <w:color w:val="6A3E3E"/>
          <w:sz w:val="20"/>
          <w:szCs w:val="20"/>
        </w:rPr>
        <w:t>v</w:t>
      </w:r>
      <w:r w:rsidRPr="00D525BE">
        <w:rPr>
          <w:rFonts w:ascii="Times" w:hAnsi="Times" w:cs="Consolas"/>
          <w:color w:val="000000"/>
          <w:sz w:val="20"/>
          <w:szCs w:val="20"/>
        </w:rPr>
        <w:t xml:space="preserve"> = pick_pivot9(</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ins w:id="666" w:author="Hantao" w:date="2021-03-17T15:24:00Z">
        <w:r w:rsidR="0072184B">
          <w:rPr>
            <w:rFonts w:ascii="Times" w:hAnsi="Times" w:cs="Consolas"/>
            <w:color w:val="000000"/>
            <w:sz w:val="20"/>
            <w:szCs w:val="20"/>
          </w:rPr>
          <w:t xml:space="preserve">    </w:t>
        </w:r>
      </w:ins>
      <w:r w:rsidRPr="00D525BE">
        <w:rPr>
          <w:rFonts w:ascii="Times" w:hAnsi="Times" w:cs="Consolas"/>
          <w:color w:val="000000"/>
          <w:sz w:val="20"/>
          <w:szCs w:val="20"/>
        </w:rPr>
        <w:t xml:space="preserve">    </w:t>
      </w:r>
      <w:r w:rsidRPr="00D525BE">
        <w:rPr>
          <w:rFonts w:ascii="Times" w:hAnsi="Times" w:cs="Consolas"/>
          <w:color w:val="3F7F5F"/>
          <w:sz w:val="20"/>
          <w:szCs w:val="20"/>
        </w:rPr>
        <w:t xml:space="preserve">// v is the pivot                                                                                 </w:t>
      </w:r>
    </w:p>
    <w:p w14:paraId="7BE0C08D"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7847E41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 xml:space="preserve"> = </w:t>
      </w:r>
      <w:r w:rsidRPr="00D525BE">
        <w:rPr>
          <w:rFonts w:ascii="Times" w:hAnsi="Times" w:cs="Consolas"/>
          <w:color w:val="6A3E3E"/>
          <w:sz w:val="20"/>
          <w:szCs w:val="20"/>
        </w:rPr>
        <w:t>high</w:t>
      </w:r>
      <w:r w:rsidRPr="00D525BE">
        <w:rPr>
          <w:rFonts w:ascii="Times" w:hAnsi="Times" w:cs="Consolas"/>
          <w:color w:val="000000"/>
          <w:sz w:val="20"/>
          <w:szCs w:val="20"/>
        </w:rPr>
        <w:t>;</w:t>
      </w:r>
    </w:p>
    <w:p w14:paraId="79075FA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while</w:t>
      </w:r>
      <w:r w:rsidRPr="00D525BE">
        <w:rPr>
          <w:rFonts w:ascii="Times" w:hAnsi="Times" w:cs="Consolas"/>
          <w:color w:val="000000"/>
          <w:sz w:val="20"/>
          <w:szCs w:val="20"/>
        </w:rPr>
        <w:t xml:space="preserve"> (true) {                                                                                                                                               </w:t>
      </w:r>
    </w:p>
    <w:p w14:paraId="2AEEC878"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while</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w:t>
      </w:r>
      <w:r w:rsidRPr="00D525BE">
        <w:rPr>
          <w:rFonts w:ascii="Times" w:hAnsi="Times" w:cs="Consolas"/>
          <w:color w:val="6A3E3E"/>
          <w:sz w:val="20"/>
          <w:szCs w:val="20"/>
        </w:rPr>
        <w:t>v</w:t>
      </w:r>
      <w:r w:rsidRPr="00D525BE">
        <w:rPr>
          <w:rFonts w:ascii="Times" w:hAnsi="Times" w:cs="Consolas"/>
          <w:color w:val="000000"/>
          <w:sz w:val="20"/>
          <w:szCs w:val="20"/>
        </w:rPr>
        <w:t>.compareTo(</w:t>
      </w:r>
      <w:r w:rsidRPr="00D525BE">
        <w:rPr>
          <w:rFonts w:ascii="Times" w:hAnsi="Times" w:cs="Consolas"/>
          <w:color w:val="6A3E3E"/>
          <w:sz w:val="20"/>
          <w:szCs w:val="20"/>
        </w:rPr>
        <w:t>arr</w:t>
      </w:r>
      <w:r w:rsidRPr="00D525BE">
        <w:rPr>
          <w:rFonts w:ascii="Times" w:hAnsi="Times" w:cs="Consolas"/>
          <w:color w:val="000000"/>
          <w:sz w:val="20"/>
          <w:szCs w:val="20"/>
        </w:rPr>
        <w:t>[</w:t>
      </w:r>
      <w:r w:rsidRPr="00D525BE">
        <w:rPr>
          <w:rFonts w:ascii="Times" w:hAnsi="Times" w:cs="Consolas"/>
          <w:color w:val="6A3E3E"/>
          <w:sz w:val="20"/>
          <w:szCs w:val="20"/>
        </w:rPr>
        <w:t>i</w:t>
      </w:r>
      <w:r w:rsidRPr="00D525BE">
        <w:rPr>
          <w:rFonts w:ascii="Times" w:hAnsi="Times" w:cs="Consolas"/>
          <w:color w:val="000000"/>
          <w:sz w:val="20"/>
          <w:szCs w:val="20"/>
        </w:rPr>
        <w:t xml:space="preserve">])) &lt; 0) </w:t>
      </w:r>
      <w:r w:rsidRPr="00D525BE">
        <w:rPr>
          <w:rFonts w:ascii="Times" w:hAnsi="Times" w:cs="Consolas"/>
          <w:color w:val="6A3E3E"/>
          <w:sz w:val="20"/>
          <w:szCs w:val="20"/>
        </w:rPr>
        <w:t>i</w:t>
      </w: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 xml:space="preserve">==0) </w:t>
      </w:r>
      <w:r w:rsidRPr="00D525BE">
        <w:rPr>
          <w:rFonts w:ascii="Times" w:hAnsi="Times" w:cs="Consolas"/>
          <w:color w:val="6A3E3E"/>
          <w:sz w:val="20"/>
          <w:szCs w:val="20"/>
        </w:rPr>
        <w:t>c</w:t>
      </w:r>
      <w:r w:rsidRPr="00D525BE">
        <w:rPr>
          <w:rFonts w:ascii="Times" w:hAnsi="Times" w:cs="Consolas"/>
          <w:color w:val="000000"/>
          <w:sz w:val="20"/>
          <w:szCs w:val="20"/>
        </w:rPr>
        <w:t xml:space="preserve">++;                                                                                                                                         </w:t>
      </w:r>
    </w:p>
    <w:p w14:paraId="258D5BDE"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while</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w:t>
      </w:r>
      <w:r w:rsidRPr="00D525BE">
        <w:rPr>
          <w:rFonts w:ascii="Times" w:hAnsi="Times" w:cs="Consolas"/>
          <w:color w:val="6A3E3E"/>
          <w:sz w:val="20"/>
          <w:szCs w:val="20"/>
        </w:rPr>
        <w:t>v</w:t>
      </w:r>
      <w:r w:rsidRPr="00D525BE">
        <w:rPr>
          <w:rFonts w:ascii="Times" w:hAnsi="Times" w:cs="Consolas"/>
          <w:color w:val="000000"/>
          <w:sz w:val="20"/>
          <w:szCs w:val="20"/>
        </w:rPr>
        <w:t>.compareTo(</w:t>
      </w:r>
      <w:r w:rsidRPr="00D525BE">
        <w:rPr>
          <w:rFonts w:ascii="Times" w:hAnsi="Times" w:cs="Consolas"/>
          <w:color w:val="6A3E3E"/>
          <w:sz w:val="20"/>
          <w:szCs w:val="20"/>
        </w:rPr>
        <w:t>arr</w:t>
      </w:r>
      <w:r w:rsidRPr="00D525BE">
        <w:rPr>
          <w:rFonts w:ascii="Times" w:hAnsi="Times" w:cs="Consolas"/>
          <w:color w:val="000000"/>
          <w:sz w:val="20"/>
          <w:szCs w:val="20"/>
        </w:rPr>
        <w:t>[</w:t>
      </w:r>
      <w:r w:rsidRPr="00D525BE">
        <w:rPr>
          <w:rFonts w:ascii="Times" w:hAnsi="Times" w:cs="Consolas"/>
          <w:color w:val="6A3E3E"/>
          <w:sz w:val="20"/>
          <w:szCs w:val="20"/>
        </w:rPr>
        <w:t>j</w:t>
      </w:r>
      <w:r w:rsidRPr="00D525BE">
        <w:rPr>
          <w:rFonts w:ascii="Times" w:hAnsi="Times" w:cs="Consolas"/>
          <w:color w:val="000000"/>
          <w:sz w:val="20"/>
          <w:szCs w:val="20"/>
        </w:rPr>
        <w:t xml:space="preserve">])) &gt; 0) </w:t>
      </w:r>
      <w:r w:rsidRPr="00D525BE">
        <w:rPr>
          <w:rFonts w:ascii="Times" w:hAnsi="Times" w:cs="Consolas"/>
          <w:color w:val="6A3E3E"/>
          <w:sz w:val="20"/>
          <w:szCs w:val="20"/>
        </w:rPr>
        <w:t>j</w:t>
      </w: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 xml:space="preserve">==0) </w:t>
      </w:r>
      <w:r w:rsidRPr="00D525BE">
        <w:rPr>
          <w:rFonts w:ascii="Times" w:hAnsi="Times" w:cs="Consolas"/>
          <w:color w:val="6A3E3E"/>
          <w:sz w:val="20"/>
          <w:szCs w:val="20"/>
        </w:rPr>
        <w:t>c</w:t>
      </w:r>
      <w:r w:rsidRPr="00D525BE">
        <w:rPr>
          <w:rFonts w:ascii="Times" w:hAnsi="Times" w:cs="Consolas"/>
          <w:color w:val="000000"/>
          <w:sz w:val="20"/>
          <w:szCs w:val="20"/>
        </w:rPr>
        <w:t xml:space="preserve">++;                                                                                                                                         </w:t>
      </w:r>
    </w:p>
    <w:p w14:paraId="3B0A16E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&gt;= </w:t>
      </w:r>
      <w:r w:rsidRPr="00D525BE">
        <w:rPr>
          <w:rFonts w:ascii="Times" w:hAnsi="Times" w:cs="Consolas"/>
          <w:color w:val="6A3E3E"/>
          <w:sz w:val="20"/>
          <w:szCs w:val="20"/>
        </w:rPr>
        <w:t>j</w:t>
      </w:r>
      <w:r w:rsidRPr="00D525BE">
        <w:rPr>
          <w:rFonts w:ascii="Times" w:hAnsi="Times" w:cs="Consolas"/>
          <w:color w:val="000000"/>
          <w:sz w:val="20"/>
          <w:szCs w:val="20"/>
        </w:rPr>
        <w:t xml:space="preserve">) </w:t>
      </w:r>
      <w:r w:rsidRPr="00D525BE">
        <w:rPr>
          <w:rFonts w:ascii="Times" w:hAnsi="Times" w:cs="Consolas"/>
          <w:b/>
          <w:bCs/>
          <w:color w:val="7F0055"/>
          <w:sz w:val="20"/>
          <w:szCs w:val="20"/>
        </w:rPr>
        <w:t>break</w:t>
      </w:r>
      <w:r w:rsidRPr="00D525BE">
        <w:rPr>
          <w:rFonts w:ascii="Times" w:hAnsi="Times" w:cs="Consolas"/>
          <w:color w:val="000000"/>
          <w:sz w:val="20"/>
          <w:szCs w:val="20"/>
        </w:rPr>
        <w:t xml:space="preserve">;                                                                                                                                   </w:t>
      </w:r>
    </w:p>
    <w:p w14:paraId="0D1EAD03"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exchange(</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 xml:space="preserve">--);                                                                                                                                                                                                                                                               </w:t>
      </w:r>
    </w:p>
    <w:p w14:paraId="6CE00BED"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                                                                                                                                                        </w:t>
      </w:r>
    </w:p>
    <w:p w14:paraId="6A367A02"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46F382C1"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c</w:t>
      </w:r>
      <w:r w:rsidRPr="00D525BE">
        <w:rPr>
          <w:rFonts w:ascii="Times" w:hAnsi="Times" w:cs="Consolas"/>
          <w:color w:val="000000"/>
          <w:sz w:val="20"/>
          <w:szCs w:val="20"/>
        </w:rPr>
        <w:t xml:space="preserve"> &gt; 2) {                                                                                                                                             </w:t>
      </w:r>
    </w:p>
    <w:p w14:paraId="06EC12C3" w14:textId="63FB7094"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ins w:id="667" w:author="Hantao" w:date="2021-03-17T14:33:00Z">
        <w:r w:rsidR="00370892">
          <w:rPr>
            <w:rFonts w:ascii="Times" w:hAnsi="Times" w:cs="Consolas"/>
            <w:color w:val="000000"/>
            <w:sz w:val="20"/>
            <w:szCs w:val="20"/>
          </w:rPr>
          <w:t xml:space="preserve">   </w:t>
        </w:r>
      </w:ins>
      <w:del w:id="668" w:author="Hantao" w:date="2021-03-17T14:33:00Z">
        <w:r w:rsidRPr="00D525BE" w:rsidDel="00370892">
          <w:rPr>
            <w:rFonts w:ascii="Times" w:hAnsi="Times" w:cs="Consolas"/>
            <w:color w:val="000000"/>
            <w:sz w:val="20"/>
            <w:szCs w:val="20"/>
          </w:rPr>
          <w:tab/>
        </w:r>
      </w:del>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&lt; </w:t>
      </w:r>
      <w:r w:rsidRPr="00D525BE">
        <w:rPr>
          <w:rFonts w:ascii="Times" w:hAnsi="Times" w:cs="Consolas"/>
          <w:color w:val="6A3E3E"/>
          <w:sz w:val="20"/>
          <w:szCs w:val="20"/>
        </w:rPr>
        <w:t>j</w:t>
      </w:r>
      <w:r w:rsidRPr="00D525BE">
        <w:rPr>
          <w:rFonts w:ascii="Times" w:hAnsi="Times" w:cs="Consolas"/>
          <w:color w:val="000000"/>
          <w:sz w:val="20"/>
          <w:szCs w:val="20"/>
        </w:rPr>
        <w:t>) qsort_3way(</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 xml:space="preserve">);                                                                                                           </w:t>
      </w:r>
    </w:p>
    <w:p w14:paraId="299884DA"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&lt; </w:t>
      </w:r>
      <w:r w:rsidRPr="00D525BE">
        <w:rPr>
          <w:rFonts w:ascii="Times" w:hAnsi="Times" w:cs="Consolas"/>
          <w:color w:val="6A3E3E"/>
          <w:sz w:val="20"/>
          <w:szCs w:val="20"/>
        </w:rPr>
        <w:t>high</w:t>
      </w:r>
      <w:r w:rsidRPr="00D525BE">
        <w:rPr>
          <w:rFonts w:ascii="Times" w:hAnsi="Times" w:cs="Consolas"/>
          <w:color w:val="000000"/>
          <w:sz w:val="20"/>
          <w:szCs w:val="20"/>
        </w:rPr>
        <w:t>) qsort_3way(</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p>
    <w:p w14:paraId="5B2D7A02"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 </w:t>
      </w:r>
      <w:r w:rsidRPr="00D525BE">
        <w:rPr>
          <w:rFonts w:ascii="Times" w:hAnsi="Times" w:cs="Consolas"/>
          <w:b/>
          <w:bCs/>
          <w:color w:val="7F0055"/>
          <w:sz w:val="20"/>
          <w:szCs w:val="20"/>
        </w:rPr>
        <w:t>else</w:t>
      </w:r>
      <w:r w:rsidRPr="00D525BE">
        <w:rPr>
          <w:rFonts w:ascii="Times" w:hAnsi="Times" w:cs="Consolas"/>
          <w:color w:val="000000"/>
          <w:sz w:val="20"/>
          <w:szCs w:val="20"/>
        </w:rPr>
        <w:t xml:space="preserve"> {                                                                                                                                                 </w:t>
      </w:r>
    </w:p>
    <w:p w14:paraId="7AAE7E42"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&lt; </w:t>
      </w:r>
      <w:r w:rsidRPr="00D525BE">
        <w:rPr>
          <w:rFonts w:ascii="Times" w:hAnsi="Times" w:cs="Consolas"/>
          <w:color w:val="6A3E3E"/>
          <w:sz w:val="20"/>
          <w:szCs w:val="20"/>
        </w:rPr>
        <w:t>j</w:t>
      </w:r>
      <w:r w:rsidRPr="00D525BE">
        <w:rPr>
          <w:rFonts w:ascii="Times" w:hAnsi="Times" w:cs="Consolas"/>
          <w:color w:val="000000"/>
          <w:sz w:val="20"/>
          <w:szCs w:val="20"/>
        </w:rPr>
        <w:t>) qsort_hyb(</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 xml:space="preserve">);                                                                                                           </w:t>
      </w:r>
    </w:p>
    <w:p w14:paraId="132E9A86"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&lt; </w:t>
      </w:r>
      <w:r w:rsidRPr="00D525BE">
        <w:rPr>
          <w:rFonts w:ascii="Times" w:hAnsi="Times" w:cs="Consolas"/>
          <w:color w:val="6A3E3E"/>
          <w:sz w:val="20"/>
          <w:szCs w:val="20"/>
        </w:rPr>
        <w:t>high</w:t>
      </w:r>
      <w:r w:rsidRPr="00D525BE">
        <w:rPr>
          <w:rFonts w:ascii="Times" w:hAnsi="Times" w:cs="Consolas"/>
          <w:color w:val="000000"/>
          <w:sz w:val="20"/>
          <w:szCs w:val="20"/>
        </w:rPr>
        <w:t>) qsort_hyb(</w:t>
      </w:r>
      <w:r w:rsidRPr="00D525BE">
        <w:rPr>
          <w:rFonts w:ascii="Times" w:hAnsi="Times" w:cs="Consolas"/>
          <w:color w:val="6A3E3E"/>
          <w:sz w:val="20"/>
          <w:szCs w:val="20"/>
        </w:rPr>
        <w:t>arr</w:t>
      </w:r>
      <w:r w:rsidRPr="00D525BE">
        <w:rPr>
          <w:rFonts w:ascii="Times" w:hAnsi="Times" w:cs="Consolas"/>
          <w:color w:val="000000"/>
          <w:sz w:val="20"/>
          <w:szCs w:val="20"/>
        </w:rPr>
        <w:t xml:space="preserve">, </w:t>
      </w:r>
      <w:r w:rsidRPr="00D525BE">
        <w:rPr>
          <w:rFonts w:ascii="Times" w:hAnsi="Times" w:cs="Consolas"/>
          <w:color w:val="6A3E3E"/>
          <w:sz w:val="20"/>
          <w:szCs w:val="20"/>
        </w:rPr>
        <w:t>i</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p>
    <w:p w14:paraId="7DEAB38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                                                                                                                                                        </w:t>
      </w:r>
    </w:p>
    <w:p w14:paraId="2FF76D96" w14:textId="77777777" w:rsidR="00DB1FB6" w:rsidRPr="00D525BE" w:rsidRDefault="00DB1FB6" w:rsidP="00DB1FB6">
      <w:pPr>
        <w:spacing w:after="0"/>
        <w:rPr>
          <w:rFonts w:ascii="Times" w:hAnsi="Times" w:cs="Consolas"/>
          <w:color w:val="000000"/>
          <w:sz w:val="20"/>
          <w:szCs w:val="20"/>
        </w:rPr>
      </w:pPr>
      <w:r w:rsidRPr="00D525BE">
        <w:rPr>
          <w:rFonts w:ascii="Times" w:hAnsi="Times" w:cs="Consolas"/>
          <w:color w:val="000000"/>
          <w:sz w:val="20"/>
          <w:szCs w:val="20"/>
        </w:rPr>
        <w:t xml:space="preserve"> }                           </w:t>
      </w:r>
    </w:p>
    <w:p w14:paraId="4233D80D" w14:textId="77777777" w:rsidR="00DB1FB6" w:rsidRPr="00D525BE" w:rsidRDefault="00DB1FB6" w:rsidP="00DB1FB6">
      <w:pPr>
        <w:spacing w:after="0"/>
        <w:rPr>
          <w:rFonts w:ascii="Times" w:hAnsi="Times" w:cs="Consolas"/>
          <w:color w:val="000000"/>
          <w:sz w:val="20"/>
          <w:szCs w:val="20"/>
        </w:rPr>
      </w:pPr>
    </w:p>
    <w:p w14:paraId="59F44C47" w14:textId="77777777" w:rsidR="00DB1FB6" w:rsidRPr="00D525BE" w:rsidRDefault="00E716DE" w:rsidP="00DB1FB6">
      <w:pPr>
        <w:spacing w:after="0"/>
        <w:rPr>
          <w:rFonts w:ascii="Times" w:hAnsi="Times" w:cs="Times New Roman"/>
          <w:sz w:val="20"/>
          <w:szCs w:val="20"/>
        </w:rPr>
      </w:pPr>
      <w:r w:rsidRPr="00D525BE">
        <w:rPr>
          <w:rFonts w:ascii="Times" w:hAnsi="Times" w:cs="Times New Roman"/>
          <w:sz w:val="20"/>
          <w:szCs w:val="20"/>
        </w:rPr>
        <w:t xml:space="preserve">The following methods are used in the method qsort_hyp: </w:t>
      </w:r>
    </w:p>
    <w:p w14:paraId="0C1F2CAB" w14:textId="77777777" w:rsidR="00DB1FB6" w:rsidRPr="00D525BE" w:rsidRDefault="00DB1FB6" w:rsidP="00DB1FB6">
      <w:pPr>
        <w:autoSpaceDE w:val="0"/>
        <w:autoSpaceDN w:val="0"/>
        <w:adjustRightInd w:val="0"/>
        <w:spacing w:after="0" w:line="240" w:lineRule="auto"/>
        <w:ind w:left="720"/>
        <w:rPr>
          <w:rFonts w:ascii="Times" w:hAnsi="Times" w:cs="Consolas"/>
          <w:bCs/>
          <w:sz w:val="20"/>
          <w:szCs w:val="20"/>
        </w:rPr>
      </w:pPr>
      <w:r w:rsidRPr="00D525BE">
        <w:rPr>
          <w:rFonts w:ascii="Times" w:hAnsi="Times" w:cs="Consolas"/>
          <w:bCs/>
          <w:sz w:val="20"/>
          <w:szCs w:val="20"/>
        </w:rPr>
        <w:t>// insert sort on subarray arr[low..high]:</w:t>
      </w:r>
    </w:p>
    <w:p w14:paraId="23014CAD"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r w:rsidRPr="00D525BE">
        <w:rPr>
          <w:rFonts w:ascii="Times" w:hAnsi="Times" w:cs="Consolas"/>
          <w:b/>
          <w:bCs/>
          <w:sz w:val="20"/>
          <w:szCs w:val="20"/>
        </w:rPr>
        <w:t>void</w:t>
      </w:r>
      <w:r w:rsidRPr="00D525BE">
        <w:rPr>
          <w:rFonts w:ascii="Times" w:hAnsi="Times" w:cs="Consolas"/>
          <w:sz w:val="20"/>
          <w:szCs w:val="20"/>
        </w:rPr>
        <w:t xml:space="preserve"> isort(Item[] arr,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03E7574D"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xml:space="preserve">// return true iff arr[low..high] is sorted:        </w:t>
      </w:r>
    </w:p>
    <w:p w14:paraId="5D0CDF44"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r w:rsidRPr="00D525BE">
        <w:rPr>
          <w:rFonts w:ascii="Times" w:hAnsi="Times" w:cs="Consolas"/>
          <w:b/>
          <w:bCs/>
          <w:sz w:val="20"/>
          <w:szCs w:val="20"/>
        </w:rPr>
        <w:t>boolean</w:t>
      </w:r>
      <w:r w:rsidRPr="00D525BE">
        <w:rPr>
          <w:rFonts w:ascii="Times" w:hAnsi="Times" w:cs="Consolas"/>
          <w:sz w:val="20"/>
          <w:szCs w:val="20"/>
        </w:rPr>
        <w:t xml:space="preserve"> is_sorted(Item[] arr,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51DE19AE"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return the median of arr[low], arr[(low+high)/2], and arr[high]:</w:t>
      </w:r>
    </w:p>
    <w:p w14:paraId="508C0A37"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Item pick_pivot3(Item[] arr,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2770D04D"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return the pseudo-median of nine elements:</w:t>
      </w:r>
    </w:p>
    <w:p w14:paraId="2DF3D82A"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Item pick_pivot9(Item[] arr,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7EB893F4"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exchange elements at positions i and j in arr:</w:t>
      </w:r>
    </w:p>
    <w:p w14:paraId="0A10E989"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r w:rsidRPr="00D525BE">
        <w:rPr>
          <w:rFonts w:ascii="Times" w:hAnsi="Times" w:cs="Consolas"/>
          <w:b/>
          <w:bCs/>
          <w:sz w:val="20"/>
          <w:szCs w:val="20"/>
        </w:rPr>
        <w:t>void</w:t>
      </w:r>
      <w:r w:rsidRPr="00D525BE">
        <w:rPr>
          <w:rFonts w:ascii="Times" w:hAnsi="Times" w:cs="Consolas"/>
          <w:sz w:val="20"/>
          <w:szCs w:val="20"/>
        </w:rPr>
        <w:t xml:space="preserve"> exchange(Item[] arr, </w:t>
      </w:r>
      <w:r w:rsidRPr="00D525BE">
        <w:rPr>
          <w:rFonts w:ascii="Times" w:hAnsi="Times" w:cs="Consolas"/>
          <w:b/>
          <w:bCs/>
          <w:sz w:val="20"/>
          <w:szCs w:val="20"/>
        </w:rPr>
        <w:t>int</w:t>
      </w:r>
      <w:r w:rsidRPr="00D525BE">
        <w:rPr>
          <w:rFonts w:ascii="Times" w:hAnsi="Times" w:cs="Consolas"/>
          <w:sz w:val="20"/>
          <w:szCs w:val="20"/>
        </w:rPr>
        <w:t xml:space="preserve"> i, </w:t>
      </w:r>
      <w:r w:rsidRPr="00D525BE">
        <w:rPr>
          <w:rFonts w:ascii="Times" w:hAnsi="Times" w:cs="Consolas"/>
          <w:b/>
          <w:bCs/>
          <w:sz w:val="20"/>
          <w:szCs w:val="20"/>
        </w:rPr>
        <w:t>int</w:t>
      </w:r>
      <w:r w:rsidRPr="00D525BE">
        <w:rPr>
          <w:rFonts w:ascii="Times" w:hAnsi="Times" w:cs="Consolas"/>
          <w:sz w:val="20"/>
          <w:szCs w:val="20"/>
        </w:rPr>
        <w:t xml:space="preserve"> j) { }</w:t>
      </w:r>
    </w:p>
    <w:p w14:paraId="45DBE3D8" w14:textId="7005FA9C"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an implementation of 3-way quicksort</w:t>
      </w:r>
      <w:ins w:id="669" w:author="Hantao" w:date="2021-03-17T15:22:00Z">
        <w:r w:rsidR="00BB389F">
          <w:rPr>
            <w:rFonts w:ascii="Times" w:hAnsi="Times" w:cs="Consolas"/>
            <w:sz w:val="20"/>
            <w:szCs w:val="20"/>
          </w:rPr>
          <w:t xml:space="preserve"> (</w:t>
        </w:r>
        <w:r w:rsidR="00BB389F">
          <w:rPr>
            <w:rFonts w:ascii="Times" w:hAnsi="Times" w:cs="Consolas"/>
            <w:color w:val="000000"/>
            <w:sz w:val="20"/>
            <w:szCs w:val="20"/>
          </w:rPr>
          <w:t xml:space="preserve">qsort_3way is used in </w:t>
        </w:r>
        <w:r w:rsidR="00BB389F">
          <w:rPr>
            <w:rFonts w:ascii="Times" w:hAnsi="Times" w:cs="Consolas"/>
            <w:color w:val="000000"/>
            <w:sz w:val="20"/>
            <w:szCs w:val="20"/>
          </w:rPr>
          <w:t>the</w:t>
        </w:r>
        <w:r w:rsidR="00BB389F" w:rsidRPr="00D525BE">
          <w:rPr>
            <w:rFonts w:ascii="Times" w:hAnsi="Times" w:cs="Consolas"/>
            <w:color w:val="000000"/>
            <w:sz w:val="20"/>
            <w:szCs w:val="20"/>
          </w:rPr>
          <w:t xml:space="preserve"> </w:t>
        </w:r>
        <w:r w:rsidR="00BB389F">
          <w:rPr>
            <w:rFonts w:ascii="Times" w:hAnsi="Times" w:cs="Consolas"/>
            <w:color w:val="000000"/>
            <w:sz w:val="20"/>
            <w:szCs w:val="20"/>
          </w:rPr>
          <w:t>recursive calls</w:t>
        </w:r>
        <w:r w:rsidR="00BB389F">
          <w:rPr>
            <w:rFonts w:ascii="Times" w:hAnsi="Times" w:cs="Consolas"/>
            <w:sz w:val="20"/>
            <w:szCs w:val="20"/>
          </w:rPr>
          <w:t>)</w:t>
        </w:r>
      </w:ins>
      <w:r w:rsidRPr="00D525BE">
        <w:rPr>
          <w:rFonts w:ascii="Times" w:hAnsi="Times" w:cs="Consolas"/>
          <w:sz w:val="20"/>
          <w:szCs w:val="20"/>
        </w:rPr>
        <w:t xml:space="preserve">: </w:t>
      </w:r>
    </w:p>
    <w:p w14:paraId="1FC09C5A" w14:textId="67268FFB"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r w:rsidRPr="00D525BE">
        <w:rPr>
          <w:rFonts w:ascii="Times" w:hAnsi="Times" w:cs="Consolas"/>
          <w:b/>
          <w:bCs/>
          <w:sz w:val="20"/>
          <w:szCs w:val="20"/>
        </w:rPr>
        <w:t>void</w:t>
      </w:r>
      <w:r w:rsidRPr="00D525BE">
        <w:rPr>
          <w:rFonts w:ascii="Times" w:hAnsi="Times" w:cs="Consolas"/>
          <w:sz w:val="20"/>
          <w:szCs w:val="20"/>
        </w:rPr>
        <w:t xml:space="preserve"> qsort_3way(Item[] arr,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r w:rsidRPr="00D525BE">
        <w:rPr>
          <w:rFonts w:ascii="Times" w:hAnsi="Times" w:cs="Consolas"/>
          <w:color w:val="000000"/>
          <w:sz w:val="20"/>
          <w:szCs w:val="20"/>
        </w:rPr>
        <w:t xml:space="preserve">   </w:t>
      </w:r>
      <w:del w:id="670" w:author="Hantao" w:date="2021-03-17T15:22:00Z">
        <w:r w:rsidRPr="00D525BE" w:rsidDel="00BB389F">
          <w:rPr>
            <w:rFonts w:ascii="Times" w:hAnsi="Times" w:cs="Consolas"/>
            <w:color w:val="000000"/>
            <w:sz w:val="20"/>
            <w:szCs w:val="20"/>
          </w:rPr>
          <w:delText xml:space="preserve"> </w:delText>
        </w:r>
      </w:del>
      <w:del w:id="671" w:author="Hantao" w:date="2021-03-17T15:21:00Z">
        <w:r w:rsidRPr="00D525BE" w:rsidDel="00BB389F">
          <w:rPr>
            <w:rFonts w:ascii="Times" w:hAnsi="Times" w:cs="Consolas"/>
            <w:color w:val="000000"/>
            <w:sz w:val="20"/>
            <w:szCs w:val="20"/>
          </w:rPr>
          <w:delText xml:space="preserve"> </w:delText>
        </w:r>
      </w:del>
      <w:r w:rsidRPr="00D525BE">
        <w:rPr>
          <w:rFonts w:ascii="Times" w:hAnsi="Times" w:cs="Consolas"/>
          <w:color w:val="000000"/>
          <w:sz w:val="20"/>
          <w:szCs w:val="20"/>
        </w:rPr>
        <w:t xml:space="preserve"> </w:t>
      </w:r>
    </w:p>
    <w:p w14:paraId="3B3AFC17" w14:textId="77777777" w:rsidR="00DB1FB6" w:rsidRPr="00D525BE" w:rsidRDefault="00DB1FB6" w:rsidP="00DB1FB6">
      <w:pPr>
        <w:spacing w:after="0"/>
        <w:rPr>
          <w:rFonts w:ascii="Times" w:hAnsi="Times" w:cs="Times New Roman"/>
          <w:sz w:val="22"/>
        </w:rPr>
      </w:pPr>
    </w:p>
    <w:p w14:paraId="60E5DE90" w14:textId="223B4215" w:rsidR="006726CE" w:rsidRPr="00D525BE" w:rsidRDefault="00E716DE" w:rsidP="00E6099F">
      <w:pPr>
        <w:rPr>
          <w:rFonts w:ascii="Times" w:hAnsi="Times"/>
          <w:sz w:val="20"/>
          <w:szCs w:val="20"/>
        </w:rPr>
      </w:pPr>
      <w:r w:rsidRPr="00D525BE">
        <w:rPr>
          <w:rFonts w:ascii="Times" w:hAnsi="Times" w:cs="Times New Roman"/>
          <w:sz w:val="20"/>
          <w:szCs w:val="20"/>
        </w:rPr>
        <w:t xml:space="preserve">Note that integers </w:t>
      </w:r>
      <w:r w:rsidRPr="00D525BE">
        <w:rPr>
          <w:rFonts w:ascii="Times" w:hAnsi="Times" w:cs="Times New Roman"/>
          <w:color w:val="C0504D" w:themeColor="accent2"/>
          <w:sz w:val="20"/>
          <w:szCs w:val="20"/>
        </w:rPr>
        <w:t>alpha</w:t>
      </w:r>
      <w:r w:rsidRPr="00D525BE">
        <w:rPr>
          <w:rFonts w:ascii="Times" w:hAnsi="Times" w:cs="Times New Roman"/>
          <w:sz w:val="20"/>
          <w:szCs w:val="20"/>
        </w:rPr>
        <w:t xml:space="preserve"> and </w:t>
      </w:r>
      <w:r w:rsidRPr="00D525BE">
        <w:rPr>
          <w:rFonts w:ascii="Times" w:hAnsi="Times" w:cs="Times New Roman"/>
          <w:color w:val="C0504D" w:themeColor="accent2"/>
          <w:sz w:val="20"/>
          <w:szCs w:val="20"/>
        </w:rPr>
        <w:t>beta</w:t>
      </w:r>
      <w:r w:rsidRPr="00D525BE">
        <w:rPr>
          <w:rFonts w:ascii="Times" w:hAnsi="Times" w:cs="Times New Roman"/>
          <w:sz w:val="20"/>
          <w:szCs w:val="20"/>
        </w:rPr>
        <w:t xml:space="preserve"> are cutoff values for using isort, pick_pivot3, or pick_pivot9.</w:t>
      </w:r>
      <w:r w:rsidRPr="00D525BE">
        <w:rPr>
          <w:rFonts w:ascii="Times" w:eastAsiaTheme="minorEastAsia" w:hAnsi="Times" w:cs="Times New Roman"/>
          <w:sz w:val="20"/>
          <w:szCs w:val="20"/>
        </w:rPr>
        <w:t xml:space="preserve"> Besides adding the test is_sorted and selecting better pivots, this version of </w:t>
      </w:r>
      <w:r w:rsidRPr="00BB389F">
        <w:rPr>
          <w:rFonts w:ascii="Times" w:eastAsiaTheme="minorEastAsia" w:hAnsi="Times" w:cs="Times New Roman"/>
          <w:i/>
          <w:iCs/>
          <w:sz w:val="20"/>
          <w:szCs w:val="20"/>
          <w:rPrChange w:id="672" w:author="Hantao" w:date="2021-03-17T15:20:00Z">
            <w:rPr>
              <w:rFonts w:ascii="Times" w:eastAsiaTheme="minorEastAsia" w:hAnsi="Times" w:cs="Times New Roman"/>
              <w:sz w:val="20"/>
              <w:szCs w:val="20"/>
            </w:rPr>
          </w:rPrChange>
        </w:rPr>
        <w:t>quicksort</w:t>
      </w:r>
      <w:r w:rsidRPr="00D525BE">
        <w:rPr>
          <w:rFonts w:ascii="Times" w:eastAsiaTheme="minorEastAsia" w:hAnsi="Times" w:cs="Times New Roman"/>
          <w:sz w:val="20"/>
          <w:szCs w:val="20"/>
        </w:rPr>
        <w:t xml:space="preserve"> is different </w:t>
      </w:r>
      <w:ins w:id="673" w:author="Hantao" w:date="2021-03-17T15:20:00Z">
        <w:r w:rsidR="00BB389F">
          <w:rPr>
            <w:rFonts w:ascii="Times" w:eastAsiaTheme="minorEastAsia" w:hAnsi="Times" w:cs="Times New Roman"/>
            <w:sz w:val="20"/>
            <w:szCs w:val="20"/>
          </w:rPr>
          <w:t xml:space="preserve">from </w:t>
        </w:r>
      </w:ins>
      <w:r w:rsidRPr="00D525BE">
        <w:rPr>
          <w:rFonts w:ascii="Times" w:eastAsiaTheme="minorEastAsia" w:hAnsi="Times" w:cs="Times New Roman"/>
          <w:sz w:val="20"/>
          <w:szCs w:val="20"/>
        </w:rPr>
        <w:t xml:space="preserve">the textbook version of </w:t>
      </w:r>
      <w:r w:rsidRPr="00BB389F">
        <w:rPr>
          <w:rFonts w:ascii="Times" w:eastAsiaTheme="minorEastAsia" w:hAnsi="Times" w:cs="Times New Roman"/>
          <w:i/>
          <w:iCs/>
          <w:sz w:val="20"/>
          <w:szCs w:val="20"/>
          <w:rPrChange w:id="674" w:author="Hantao" w:date="2021-03-17T15:20:00Z">
            <w:rPr>
              <w:rFonts w:ascii="Times" w:eastAsiaTheme="minorEastAsia" w:hAnsi="Times" w:cs="Times New Roman"/>
              <w:sz w:val="20"/>
              <w:szCs w:val="20"/>
            </w:rPr>
          </w:rPrChange>
        </w:rPr>
        <w:t>quicksort</w:t>
      </w:r>
      <w:r w:rsidR="0040455E" w:rsidRPr="00BB389F">
        <w:rPr>
          <w:rFonts w:ascii="Times" w:eastAsiaTheme="minorEastAsia" w:hAnsi="Times" w:cs="Times New Roman"/>
          <w:i/>
          <w:iCs/>
          <w:sz w:val="20"/>
          <w:szCs w:val="20"/>
          <w:rPrChange w:id="675" w:author="Hantao" w:date="2021-03-17T15:20:00Z">
            <w:rPr>
              <w:rFonts w:ascii="Times" w:eastAsiaTheme="minorEastAsia" w:hAnsi="Times" w:cs="Times New Roman"/>
              <w:sz w:val="20"/>
              <w:szCs w:val="20"/>
            </w:rPr>
          </w:rPrChange>
        </w:rPr>
        <w:t xml:space="preserve"> </w:t>
      </w:r>
      <w:r w:rsidR="0040455E" w:rsidRPr="00D525BE">
        <w:rPr>
          <w:rFonts w:ascii="Times" w:eastAsiaTheme="minorEastAsia" w:hAnsi="Times" w:cs="Times New Roman"/>
          <w:sz w:val="20"/>
          <w:szCs w:val="20"/>
        </w:rPr>
        <w:t>[</w:t>
      </w:r>
      <w:r w:rsidR="00AF52E6">
        <w:rPr>
          <w:rFonts w:ascii="Times" w:eastAsiaTheme="minorEastAsia" w:hAnsi="Times" w:cs="Times New Roman"/>
          <w:sz w:val="20"/>
          <w:szCs w:val="20"/>
        </w:rPr>
        <w:t>3</w:t>
      </w:r>
      <w:r w:rsidR="0040455E" w:rsidRPr="00D525BE">
        <w:rPr>
          <w:rFonts w:ascii="Times" w:eastAsiaTheme="minorEastAsia" w:hAnsi="Times" w:cs="Times New Roman"/>
          <w:sz w:val="20"/>
          <w:szCs w:val="20"/>
        </w:rPr>
        <w:t>]</w:t>
      </w:r>
      <w:r w:rsidRPr="00D525BE">
        <w:rPr>
          <w:rFonts w:ascii="Times" w:eastAsiaTheme="minorEastAsia" w:hAnsi="Times" w:cs="Times New Roman"/>
          <w:sz w:val="20"/>
          <w:szCs w:val="20"/>
        </w:rPr>
        <w:t xml:space="preserve"> in that the position of the pivot element is not identified and there is no attempt to move the pivot element inbetween the two subarrays after the splitting. </w:t>
      </w:r>
    </w:p>
    <w:sectPr w:rsidR="006726CE" w:rsidRPr="00D525BE" w:rsidSect="00F75E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3EDC5" w14:textId="77777777" w:rsidR="009F3346" w:rsidRDefault="009F3346" w:rsidP="0035523D">
      <w:pPr>
        <w:spacing w:after="0" w:line="240" w:lineRule="auto"/>
      </w:pPr>
      <w:r>
        <w:separator/>
      </w:r>
    </w:p>
  </w:endnote>
  <w:endnote w:type="continuationSeparator" w:id="0">
    <w:p w14:paraId="05A34A1E" w14:textId="77777777" w:rsidR="009F3346" w:rsidRDefault="009F3346" w:rsidP="0035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968F2" w14:textId="77777777" w:rsidR="009F3346" w:rsidRDefault="009F3346" w:rsidP="0035523D">
      <w:pPr>
        <w:spacing w:after="0" w:line="240" w:lineRule="auto"/>
      </w:pPr>
      <w:r>
        <w:separator/>
      </w:r>
    </w:p>
  </w:footnote>
  <w:footnote w:type="continuationSeparator" w:id="0">
    <w:p w14:paraId="5E8ABC08" w14:textId="77777777" w:rsidR="009F3346" w:rsidRDefault="009F3346" w:rsidP="00355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2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3550B"/>
    <w:multiLevelType w:val="hybridMultilevel"/>
    <w:tmpl w:val="AA48405A"/>
    <w:lvl w:ilvl="0" w:tplc="F432DD7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7043"/>
    <w:multiLevelType w:val="hybridMultilevel"/>
    <w:tmpl w:val="176248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D740C"/>
    <w:multiLevelType w:val="multilevel"/>
    <w:tmpl w:val="B86207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FEC7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F78C7"/>
    <w:multiLevelType w:val="hybridMultilevel"/>
    <w:tmpl w:val="2D4AED48"/>
    <w:lvl w:ilvl="0" w:tplc="09EE714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84101"/>
    <w:multiLevelType w:val="hybridMultilevel"/>
    <w:tmpl w:val="49604C5A"/>
    <w:lvl w:ilvl="0" w:tplc="3460A542">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51E76"/>
    <w:multiLevelType w:val="hybridMultilevel"/>
    <w:tmpl w:val="8204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68F8"/>
    <w:multiLevelType w:val="hybridMultilevel"/>
    <w:tmpl w:val="712A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50DCA"/>
    <w:multiLevelType w:val="multilevel"/>
    <w:tmpl w:val="AA48405A"/>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223D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E3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94362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B32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6A2788"/>
    <w:multiLevelType w:val="multilevel"/>
    <w:tmpl w:val="9FECD2A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CF39E9"/>
    <w:multiLevelType w:val="hybridMultilevel"/>
    <w:tmpl w:val="C944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3324D"/>
    <w:multiLevelType w:val="hybridMultilevel"/>
    <w:tmpl w:val="C7F2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42B8E"/>
    <w:multiLevelType w:val="multilevel"/>
    <w:tmpl w:val="E668DB1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776F6B"/>
    <w:multiLevelType w:val="hybridMultilevel"/>
    <w:tmpl w:val="6BB67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3622A"/>
    <w:multiLevelType w:val="hybridMultilevel"/>
    <w:tmpl w:val="6C0A2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B7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766AA8"/>
    <w:multiLevelType w:val="multilevel"/>
    <w:tmpl w:val="6BB67FD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C425F10"/>
    <w:multiLevelType w:val="hybridMultilevel"/>
    <w:tmpl w:val="7E82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94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22"/>
  </w:num>
  <w:num w:numId="4">
    <w:abstractNumId w:val="2"/>
  </w:num>
  <w:num w:numId="5">
    <w:abstractNumId w:val="5"/>
  </w:num>
  <w:num w:numId="6">
    <w:abstractNumId w:val="16"/>
  </w:num>
  <w:num w:numId="7">
    <w:abstractNumId w:val="18"/>
  </w:num>
  <w:num w:numId="8">
    <w:abstractNumId w:val="8"/>
  </w:num>
  <w:num w:numId="9">
    <w:abstractNumId w:val="19"/>
  </w:num>
  <w:num w:numId="10">
    <w:abstractNumId w:val="23"/>
  </w:num>
  <w:num w:numId="11">
    <w:abstractNumId w:val="11"/>
  </w:num>
  <w:num w:numId="12">
    <w:abstractNumId w:val="3"/>
  </w:num>
  <w:num w:numId="13">
    <w:abstractNumId w:val="12"/>
  </w:num>
  <w:num w:numId="14">
    <w:abstractNumId w:val="10"/>
  </w:num>
  <w:num w:numId="15">
    <w:abstractNumId w:val="20"/>
  </w:num>
  <w:num w:numId="16">
    <w:abstractNumId w:val="4"/>
  </w:num>
  <w:num w:numId="17">
    <w:abstractNumId w:val="0"/>
  </w:num>
  <w:num w:numId="18">
    <w:abstractNumId w:val="13"/>
  </w:num>
  <w:num w:numId="19">
    <w:abstractNumId w:val="17"/>
  </w:num>
  <w:num w:numId="20">
    <w:abstractNumId w:val="14"/>
  </w:num>
  <w:num w:numId="21">
    <w:abstractNumId w:val="21"/>
  </w:num>
  <w:num w:numId="22">
    <w:abstractNumId w:val="1"/>
  </w:num>
  <w:num w:numId="23">
    <w:abstractNumId w:val="9"/>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tao">
    <w15:presenceInfo w15:providerId="None" w15:userId="Hant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5F97"/>
    <w:rsid w:val="0000245B"/>
    <w:rsid w:val="0000302F"/>
    <w:rsid w:val="000230CA"/>
    <w:rsid w:val="00026836"/>
    <w:rsid w:val="00030F49"/>
    <w:rsid w:val="0003118D"/>
    <w:rsid w:val="00040298"/>
    <w:rsid w:val="0004159B"/>
    <w:rsid w:val="0005175C"/>
    <w:rsid w:val="0005456E"/>
    <w:rsid w:val="00054CF8"/>
    <w:rsid w:val="00070B75"/>
    <w:rsid w:val="00075D34"/>
    <w:rsid w:val="000774A7"/>
    <w:rsid w:val="00077B3F"/>
    <w:rsid w:val="0008241A"/>
    <w:rsid w:val="00082562"/>
    <w:rsid w:val="000830DC"/>
    <w:rsid w:val="0009186C"/>
    <w:rsid w:val="000A2A9C"/>
    <w:rsid w:val="000A4703"/>
    <w:rsid w:val="000B7AF5"/>
    <w:rsid w:val="000C4E9C"/>
    <w:rsid w:val="000C6137"/>
    <w:rsid w:val="000C73B4"/>
    <w:rsid w:val="000D14AD"/>
    <w:rsid w:val="000E0F29"/>
    <w:rsid w:val="000E42CE"/>
    <w:rsid w:val="000E5361"/>
    <w:rsid w:val="000F0755"/>
    <w:rsid w:val="000F09FA"/>
    <w:rsid w:val="000F0CD0"/>
    <w:rsid w:val="00113797"/>
    <w:rsid w:val="001258AD"/>
    <w:rsid w:val="00143173"/>
    <w:rsid w:val="00156441"/>
    <w:rsid w:val="00157229"/>
    <w:rsid w:val="00161ACF"/>
    <w:rsid w:val="00170769"/>
    <w:rsid w:val="001754AB"/>
    <w:rsid w:val="00184937"/>
    <w:rsid w:val="00186231"/>
    <w:rsid w:val="0018635D"/>
    <w:rsid w:val="0018752F"/>
    <w:rsid w:val="0019072B"/>
    <w:rsid w:val="00195AA1"/>
    <w:rsid w:val="001A0719"/>
    <w:rsid w:val="001B4BB0"/>
    <w:rsid w:val="001D1A43"/>
    <w:rsid w:val="001D216F"/>
    <w:rsid w:val="001D480D"/>
    <w:rsid w:val="001D6379"/>
    <w:rsid w:val="001D745F"/>
    <w:rsid w:val="001E15B6"/>
    <w:rsid w:val="001E32A4"/>
    <w:rsid w:val="001E35E6"/>
    <w:rsid w:val="001E6921"/>
    <w:rsid w:val="001F4F68"/>
    <w:rsid w:val="001F5B4A"/>
    <w:rsid w:val="001F5BD2"/>
    <w:rsid w:val="00200EDC"/>
    <w:rsid w:val="00203320"/>
    <w:rsid w:val="002053E5"/>
    <w:rsid w:val="002146CD"/>
    <w:rsid w:val="0022438C"/>
    <w:rsid w:val="002317F4"/>
    <w:rsid w:val="00233FAB"/>
    <w:rsid w:val="00263822"/>
    <w:rsid w:val="00286D68"/>
    <w:rsid w:val="0028727D"/>
    <w:rsid w:val="0028795B"/>
    <w:rsid w:val="00295EBD"/>
    <w:rsid w:val="002A1E25"/>
    <w:rsid w:val="002A7D2A"/>
    <w:rsid w:val="002B365F"/>
    <w:rsid w:val="002B5A26"/>
    <w:rsid w:val="002C0929"/>
    <w:rsid w:val="002E0396"/>
    <w:rsid w:val="002E5182"/>
    <w:rsid w:val="002F4CBB"/>
    <w:rsid w:val="002F7260"/>
    <w:rsid w:val="003068CC"/>
    <w:rsid w:val="00311DF6"/>
    <w:rsid w:val="00317CA9"/>
    <w:rsid w:val="0032615A"/>
    <w:rsid w:val="00327D35"/>
    <w:rsid w:val="00331B5F"/>
    <w:rsid w:val="00335D12"/>
    <w:rsid w:val="003433C3"/>
    <w:rsid w:val="00345361"/>
    <w:rsid w:val="00346683"/>
    <w:rsid w:val="00346DB7"/>
    <w:rsid w:val="0035523D"/>
    <w:rsid w:val="00364A05"/>
    <w:rsid w:val="00366CFB"/>
    <w:rsid w:val="00370892"/>
    <w:rsid w:val="00375449"/>
    <w:rsid w:val="00375C27"/>
    <w:rsid w:val="0037676D"/>
    <w:rsid w:val="00376CEE"/>
    <w:rsid w:val="00376D35"/>
    <w:rsid w:val="00385458"/>
    <w:rsid w:val="00387145"/>
    <w:rsid w:val="003913AE"/>
    <w:rsid w:val="003940C6"/>
    <w:rsid w:val="0039540C"/>
    <w:rsid w:val="00395C64"/>
    <w:rsid w:val="00396E38"/>
    <w:rsid w:val="003A297E"/>
    <w:rsid w:val="003B097B"/>
    <w:rsid w:val="003B62D2"/>
    <w:rsid w:val="003C1BFF"/>
    <w:rsid w:val="003D14ED"/>
    <w:rsid w:val="003E533C"/>
    <w:rsid w:val="003E60E0"/>
    <w:rsid w:val="003F1FD7"/>
    <w:rsid w:val="003F26D1"/>
    <w:rsid w:val="003F3AEC"/>
    <w:rsid w:val="00401C4C"/>
    <w:rsid w:val="0040455E"/>
    <w:rsid w:val="00413B2B"/>
    <w:rsid w:val="004306D8"/>
    <w:rsid w:val="00431AF1"/>
    <w:rsid w:val="00450ECA"/>
    <w:rsid w:val="004659ED"/>
    <w:rsid w:val="00487EE3"/>
    <w:rsid w:val="004914E4"/>
    <w:rsid w:val="00491E1C"/>
    <w:rsid w:val="00491FCF"/>
    <w:rsid w:val="004A35CC"/>
    <w:rsid w:val="004A41D2"/>
    <w:rsid w:val="004A7B75"/>
    <w:rsid w:val="004B2134"/>
    <w:rsid w:val="004C0479"/>
    <w:rsid w:val="004D2281"/>
    <w:rsid w:val="004F32A9"/>
    <w:rsid w:val="004F7F1E"/>
    <w:rsid w:val="00500D8C"/>
    <w:rsid w:val="00511CB0"/>
    <w:rsid w:val="00513AB2"/>
    <w:rsid w:val="00515523"/>
    <w:rsid w:val="00516526"/>
    <w:rsid w:val="0051721E"/>
    <w:rsid w:val="00524FB5"/>
    <w:rsid w:val="00525F95"/>
    <w:rsid w:val="005266AC"/>
    <w:rsid w:val="00530EBD"/>
    <w:rsid w:val="005438AD"/>
    <w:rsid w:val="005544AA"/>
    <w:rsid w:val="00556FE6"/>
    <w:rsid w:val="005677DA"/>
    <w:rsid w:val="005705EC"/>
    <w:rsid w:val="0057133E"/>
    <w:rsid w:val="005749C6"/>
    <w:rsid w:val="00577615"/>
    <w:rsid w:val="005833FE"/>
    <w:rsid w:val="00594BAA"/>
    <w:rsid w:val="00596B55"/>
    <w:rsid w:val="005A2E50"/>
    <w:rsid w:val="005A429E"/>
    <w:rsid w:val="005A74D1"/>
    <w:rsid w:val="005B2CD1"/>
    <w:rsid w:val="005B34B9"/>
    <w:rsid w:val="005C1739"/>
    <w:rsid w:val="005C24F4"/>
    <w:rsid w:val="005C2D8C"/>
    <w:rsid w:val="005D4620"/>
    <w:rsid w:val="005E238D"/>
    <w:rsid w:val="005E34AF"/>
    <w:rsid w:val="005F7FB4"/>
    <w:rsid w:val="006065FD"/>
    <w:rsid w:val="00607240"/>
    <w:rsid w:val="006075BC"/>
    <w:rsid w:val="0061293C"/>
    <w:rsid w:val="006202E3"/>
    <w:rsid w:val="00630300"/>
    <w:rsid w:val="006310A7"/>
    <w:rsid w:val="00634F5E"/>
    <w:rsid w:val="006434C2"/>
    <w:rsid w:val="00650EEE"/>
    <w:rsid w:val="00653AD2"/>
    <w:rsid w:val="00654349"/>
    <w:rsid w:val="0065440D"/>
    <w:rsid w:val="00654A35"/>
    <w:rsid w:val="0066286D"/>
    <w:rsid w:val="006726CE"/>
    <w:rsid w:val="0067601F"/>
    <w:rsid w:val="00676975"/>
    <w:rsid w:val="006810A6"/>
    <w:rsid w:val="00683E19"/>
    <w:rsid w:val="006878A3"/>
    <w:rsid w:val="00695E14"/>
    <w:rsid w:val="006A0634"/>
    <w:rsid w:val="006A226B"/>
    <w:rsid w:val="006B251A"/>
    <w:rsid w:val="006B7864"/>
    <w:rsid w:val="006C289F"/>
    <w:rsid w:val="006D0D5D"/>
    <w:rsid w:val="006D10EC"/>
    <w:rsid w:val="006E107B"/>
    <w:rsid w:val="006E3968"/>
    <w:rsid w:val="006E5AA2"/>
    <w:rsid w:val="006F19E0"/>
    <w:rsid w:val="007077C4"/>
    <w:rsid w:val="00712A02"/>
    <w:rsid w:val="00714127"/>
    <w:rsid w:val="00720AB5"/>
    <w:rsid w:val="0072184B"/>
    <w:rsid w:val="0073049A"/>
    <w:rsid w:val="00730C6E"/>
    <w:rsid w:val="00733507"/>
    <w:rsid w:val="007445D1"/>
    <w:rsid w:val="007522E8"/>
    <w:rsid w:val="007527E3"/>
    <w:rsid w:val="00753449"/>
    <w:rsid w:val="00761A02"/>
    <w:rsid w:val="007635AF"/>
    <w:rsid w:val="007667DA"/>
    <w:rsid w:val="00766E91"/>
    <w:rsid w:val="007712F9"/>
    <w:rsid w:val="007714BB"/>
    <w:rsid w:val="0077312F"/>
    <w:rsid w:val="00774222"/>
    <w:rsid w:val="0078079C"/>
    <w:rsid w:val="00791E6D"/>
    <w:rsid w:val="007A6CEA"/>
    <w:rsid w:val="007B08BB"/>
    <w:rsid w:val="007C6227"/>
    <w:rsid w:val="007D1638"/>
    <w:rsid w:val="007D24CB"/>
    <w:rsid w:val="007E0507"/>
    <w:rsid w:val="007E70B7"/>
    <w:rsid w:val="007F4513"/>
    <w:rsid w:val="008004E1"/>
    <w:rsid w:val="00801ACE"/>
    <w:rsid w:val="0080323E"/>
    <w:rsid w:val="00805B22"/>
    <w:rsid w:val="008077D3"/>
    <w:rsid w:val="00816328"/>
    <w:rsid w:val="00816652"/>
    <w:rsid w:val="008239D2"/>
    <w:rsid w:val="00832300"/>
    <w:rsid w:val="00842F4C"/>
    <w:rsid w:val="00846EAE"/>
    <w:rsid w:val="00852509"/>
    <w:rsid w:val="00855B20"/>
    <w:rsid w:val="008608DA"/>
    <w:rsid w:val="00870137"/>
    <w:rsid w:val="0087321A"/>
    <w:rsid w:val="00877258"/>
    <w:rsid w:val="00880E4E"/>
    <w:rsid w:val="00886B55"/>
    <w:rsid w:val="008969FE"/>
    <w:rsid w:val="008A0354"/>
    <w:rsid w:val="008A1E33"/>
    <w:rsid w:val="008B5F22"/>
    <w:rsid w:val="008C159F"/>
    <w:rsid w:val="008C3475"/>
    <w:rsid w:val="008C64D9"/>
    <w:rsid w:val="008C7B83"/>
    <w:rsid w:val="008D2394"/>
    <w:rsid w:val="008D4DF5"/>
    <w:rsid w:val="008E3D04"/>
    <w:rsid w:val="008F08E4"/>
    <w:rsid w:val="008F6A14"/>
    <w:rsid w:val="009019E9"/>
    <w:rsid w:val="00907C07"/>
    <w:rsid w:val="00911D36"/>
    <w:rsid w:val="0091298A"/>
    <w:rsid w:val="0091463E"/>
    <w:rsid w:val="009151BD"/>
    <w:rsid w:val="009252A9"/>
    <w:rsid w:val="00926A2B"/>
    <w:rsid w:val="00935612"/>
    <w:rsid w:val="00935BFE"/>
    <w:rsid w:val="00937C75"/>
    <w:rsid w:val="00945DBC"/>
    <w:rsid w:val="00945F48"/>
    <w:rsid w:val="009511A5"/>
    <w:rsid w:val="00962348"/>
    <w:rsid w:val="00966F3F"/>
    <w:rsid w:val="00974C8E"/>
    <w:rsid w:val="009849CE"/>
    <w:rsid w:val="00992EAF"/>
    <w:rsid w:val="00996E4B"/>
    <w:rsid w:val="00997CA0"/>
    <w:rsid w:val="009A0DD6"/>
    <w:rsid w:val="009A0ED5"/>
    <w:rsid w:val="009A6192"/>
    <w:rsid w:val="009C2C5C"/>
    <w:rsid w:val="009D15D6"/>
    <w:rsid w:val="009D3416"/>
    <w:rsid w:val="009E356B"/>
    <w:rsid w:val="009F0605"/>
    <w:rsid w:val="009F2B79"/>
    <w:rsid w:val="009F3346"/>
    <w:rsid w:val="009F49C5"/>
    <w:rsid w:val="009F5654"/>
    <w:rsid w:val="009F599D"/>
    <w:rsid w:val="009F5BAE"/>
    <w:rsid w:val="00A00FBB"/>
    <w:rsid w:val="00A0670E"/>
    <w:rsid w:val="00A159D8"/>
    <w:rsid w:val="00A17E65"/>
    <w:rsid w:val="00A17FFC"/>
    <w:rsid w:val="00A4164C"/>
    <w:rsid w:val="00A436AC"/>
    <w:rsid w:val="00A43EA8"/>
    <w:rsid w:val="00A47F12"/>
    <w:rsid w:val="00A5142E"/>
    <w:rsid w:val="00A53990"/>
    <w:rsid w:val="00A57D6F"/>
    <w:rsid w:val="00A64CDD"/>
    <w:rsid w:val="00A65F97"/>
    <w:rsid w:val="00A70F5D"/>
    <w:rsid w:val="00A7749C"/>
    <w:rsid w:val="00A844E2"/>
    <w:rsid w:val="00AA775C"/>
    <w:rsid w:val="00AB20F8"/>
    <w:rsid w:val="00AC2EDC"/>
    <w:rsid w:val="00AC5F2F"/>
    <w:rsid w:val="00AD458F"/>
    <w:rsid w:val="00AD4820"/>
    <w:rsid w:val="00AE6AD4"/>
    <w:rsid w:val="00AF52E6"/>
    <w:rsid w:val="00B004C7"/>
    <w:rsid w:val="00B0086A"/>
    <w:rsid w:val="00B06CD9"/>
    <w:rsid w:val="00B119C2"/>
    <w:rsid w:val="00B17E5E"/>
    <w:rsid w:val="00B2159A"/>
    <w:rsid w:val="00B32491"/>
    <w:rsid w:val="00B32684"/>
    <w:rsid w:val="00B33B78"/>
    <w:rsid w:val="00B340D8"/>
    <w:rsid w:val="00B35A6F"/>
    <w:rsid w:val="00B45F50"/>
    <w:rsid w:val="00B575AA"/>
    <w:rsid w:val="00B57F3B"/>
    <w:rsid w:val="00B60F53"/>
    <w:rsid w:val="00B64406"/>
    <w:rsid w:val="00B8020D"/>
    <w:rsid w:val="00B81C66"/>
    <w:rsid w:val="00B869E5"/>
    <w:rsid w:val="00B973CD"/>
    <w:rsid w:val="00BA258A"/>
    <w:rsid w:val="00BA3A79"/>
    <w:rsid w:val="00BA7BC8"/>
    <w:rsid w:val="00BB389F"/>
    <w:rsid w:val="00BB38E0"/>
    <w:rsid w:val="00BC07B2"/>
    <w:rsid w:val="00BD000F"/>
    <w:rsid w:val="00BD6AC8"/>
    <w:rsid w:val="00BD73C0"/>
    <w:rsid w:val="00BE3AA7"/>
    <w:rsid w:val="00BE5A8C"/>
    <w:rsid w:val="00BE75BA"/>
    <w:rsid w:val="00BF4252"/>
    <w:rsid w:val="00C03B25"/>
    <w:rsid w:val="00C05EDB"/>
    <w:rsid w:val="00C15FFB"/>
    <w:rsid w:val="00C17CC1"/>
    <w:rsid w:val="00C20E51"/>
    <w:rsid w:val="00C215F3"/>
    <w:rsid w:val="00C26283"/>
    <w:rsid w:val="00C33692"/>
    <w:rsid w:val="00C35793"/>
    <w:rsid w:val="00C3776D"/>
    <w:rsid w:val="00C474F7"/>
    <w:rsid w:val="00C53404"/>
    <w:rsid w:val="00C60680"/>
    <w:rsid w:val="00C647B1"/>
    <w:rsid w:val="00C70F39"/>
    <w:rsid w:val="00C8490C"/>
    <w:rsid w:val="00C902E3"/>
    <w:rsid w:val="00CA1D5C"/>
    <w:rsid w:val="00CC0201"/>
    <w:rsid w:val="00CC16D8"/>
    <w:rsid w:val="00CC19BD"/>
    <w:rsid w:val="00CC38C5"/>
    <w:rsid w:val="00CC440F"/>
    <w:rsid w:val="00CC51A6"/>
    <w:rsid w:val="00CD719C"/>
    <w:rsid w:val="00CE3663"/>
    <w:rsid w:val="00CE3A24"/>
    <w:rsid w:val="00CF0C39"/>
    <w:rsid w:val="00CF1DF7"/>
    <w:rsid w:val="00CF4124"/>
    <w:rsid w:val="00D06CD0"/>
    <w:rsid w:val="00D205D4"/>
    <w:rsid w:val="00D20F00"/>
    <w:rsid w:val="00D2334F"/>
    <w:rsid w:val="00D26609"/>
    <w:rsid w:val="00D26E4C"/>
    <w:rsid w:val="00D34FD3"/>
    <w:rsid w:val="00D41A2C"/>
    <w:rsid w:val="00D525BE"/>
    <w:rsid w:val="00D53221"/>
    <w:rsid w:val="00D56FD1"/>
    <w:rsid w:val="00D640A3"/>
    <w:rsid w:val="00D67BAB"/>
    <w:rsid w:val="00D749E5"/>
    <w:rsid w:val="00D7552A"/>
    <w:rsid w:val="00D76406"/>
    <w:rsid w:val="00D80D02"/>
    <w:rsid w:val="00D834E7"/>
    <w:rsid w:val="00D91653"/>
    <w:rsid w:val="00D91E08"/>
    <w:rsid w:val="00D92E23"/>
    <w:rsid w:val="00DB1FB6"/>
    <w:rsid w:val="00DC41A8"/>
    <w:rsid w:val="00DC6DD5"/>
    <w:rsid w:val="00DD0219"/>
    <w:rsid w:val="00DD1EBE"/>
    <w:rsid w:val="00DD1F70"/>
    <w:rsid w:val="00DE125C"/>
    <w:rsid w:val="00DE328A"/>
    <w:rsid w:val="00DF463F"/>
    <w:rsid w:val="00DF4C3C"/>
    <w:rsid w:val="00E10049"/>
    <w:rsid w:val="00E15E81"/>
    <w:rsid w:val="00E2001D"/>
    <w:rsid w:val="00E217F0"/>
    <w:rsid w:val="00E2394C"/>
    <w:rsid w:val="00E244CB"/>
    <w:rsid w:val="00E2671A"/>
    <w:rsid w:val="00E31D22"/>
    <w:rsid w:val="00E33B2A"/>
    <w:rsid w:val="00E42EA4"/>
    <w:rsid w:val="00E5043D"/>
    <w:rsid w:val="00E510B3"/>
    <w:rsid w:val="00E56039"/>
    <w:rsid w:val="00E6034A"/>
    <w:rsid w:val="00E6099F"/>
    <w:rsid w:val="00E60DFF"/>
    <w:rsid w:val="00E64B90"/>
    <w:rsid w:val="00E6787A"/>
    <w:rsid w:val="00E716DE"/>
    <w:rsid w:val="00E73A44"/>
    <w:rsid w:val="00E76FCC"/>
    <w:rsid w:val="00E8549E"/>
    <w:rsid w:val="00E86F38"/>
    <w:rsid w:val="00E87610"/>
    <w:rsid w:val="00E902A8"/>
    <w:rsid w:val="00E90A1C"/>
    <w:rsid w:val="00EA3E82"/>
    <w:rsid w:val="00EC234A"/>
    <w:rsid w:val="00EC3F33"/>
    <w:rsid w:val="00EC4D51"/>
    <w:rsid w:val="00EC5C16"/>
    <w:rsid w:val="00ED3980"/>
    <w:rsid w:val="00ED43DF"/>
    <w:rsid w:val="00EE22B7"/>
    <w:rsid w:val="00EE7FC0"/>
    <w:rsid w:val="00EF22D5"/>
    <w:rsid w:val="00EF2F74"/>
    <w:rsid w:val="00EF4CF5"/>
    <w:rsid w:val="00F02B16"/>
    <w:rsid w:val="00F03CE1"/>
    <w:rsid w:val="00F10135"/>
    <w:rsid w:val="00F10CAF"/>
    <w:rsid w:val="00F13732"/>
    <w:rsid w:val="00F205CB"/>
    <w:rsid w:val="00F2361D"/>
    <w:rsid w:val="00F27801"/>
    <w:rsid w:val="00F33F45"/>
    <w:rsid w:val="00F34F4A"/>
    <w:rsid w:val="00F44FA4"/>
    <w:rsid w:val="00F4500C"/>
    <w:rsid w:val="00F46754"/>
    <w:rsid w:val="00F468B9"/>
    <w:rsid w:val="00F54413"/>
    <w:rsid w:val="00F65FA7"/>
    <w:rsid w:val="00F74B41"/>
    <w:rsid w:val="00F75E81"/>
    <w:rsid w:val="00F8183A"/>
    <w:rsid w:val="00F82F34"/>
    <w:rsid w:val="00F86AC5"/>
    <w:rsid w:val="00F87E69"/>
    <w:rsid w:val="00F9376C"/>
    <w:rsid w:val="00F95E87"/>
    <w:rsid w:val="00FA141E"/>
    <w:rsid w:val="00FB4AC3"/>
    <w:rsid w:val="00FB5618"/>
    <w:rsid w:val="00FC131D"/>
    <w:rsid w:val="00FC4493"/>
    <w:rsid w:val="00FC7029"/>
    <w:rsid w:val="00FC75B3"/>
    <w:rsid w:val="00FD075A"/>
    <w:rsid w:val="00FD60BB"/>
    <w:rsid w:val="00FD6795"/>
    <w:rsid w:val="00FE00D9"/>
    <w:rsid w:val="00FE044C"/>
    <w:rsid w:val="00FE772A"/>
    <w:rsid w:val="00FF2F80"/>
    <w:rsid w:val="00FF2F8D"/>
    <w:rsid w:val="00F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F2138"/>
  <w15:docId w15:val="{B347AD28-01B1-9843-9B62-0E3A889D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FKai-SB" w:eastAsia="DFKai-SB" w:hAnsi="DFKai-SB" w:cs="PMingLiU"/>
        <w:sz w:val="21"/>
        <w:szCs w:val="21"/>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D36"/>
    <w:pPr>
      <w:ind w:left="720"/>
      <w:contextualSpacing/>
    </w:pPr>
  </w:style>
  <w:style w:type="character" w:styleId="Hyperlink">
    <w:name w:val="Hyperlink"/>
    <w:basedOn w:val="DefaultParagraphFont"/>
    <w:uiPriority w:val="99"/>
    <w:unhideWhenUsed/>
    <w:rsid w:val="00801ACE"/>
    <w:rPr>
      <w:color w:val="0000FF" w:themeColor="hyperlink"/>
      <w:u w:val="single"/>
    </w:rPr>
  </w:style>
  <w:style w:type="paragraph" w:styleId="BalloonText">
    <w:name w:val="Balloon Text"/>
    <w:basedOn w:val="Normal"/>
    <w:link w:val="BalloonTextChar"/>
    <w:uiPriority w:val="99"/>
    <w:semiHidden/>
    <w:unhideWhenUsed/>
    <w:rsid w:val="000A2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A9C"/>
    <w:rPr>
      <w:rFonts w:ascii="Tahoma" w:hAnsi="Tahoma" w:cs="Tahoma"/>
      <w:sz w:val="16"/>
      <w:szCs w:val="16"/>
    </w:rPr>
  </w:style>
  <w:style w:type="paragraph" w:styleId="Header">
    <w:name w:val="header"/>
    <w:basedOn w:val="Normal"/>
    <w:link w:val="HeaderChar"/>
    <w:uiPriority w:val="99"/>
    <w:unhideWhenUsed/>
    <w:rsid w:val="003552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523D"/>
  </w:style>
  <w:style w:type="paragraph" w:styleId="Footer">
    <w:name w:val="footer"/>
    <w:basedOn w:val="Normal"/>
    <w:link w:val="FooterChar"/>
    <w:uiPriority w:val="99"/>
    <w:unhideWhenUsed/>
    <w:rsid w:val="003552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523D"/>
  </w:style>
  <w:style w:type="paragraph" w:customStyle="1" w:styleId="AppendixHead">
    <w:name w:val="Appendix Head"/>
    <w:basedOn w:val="Normal"/>
    <w:uiPriority w:val="99"/>
    <w:rsid w:val="00966F3F"/>
    <w:pPr>
      <w:spacing w:before="200" w:after="60" w:line="240" w:lineRule="auto"/>
      <w:jc w:val="both"/>
    </w:pPr>
    <w:rPr>
      <w:rFonts w:ascii="Helvetica" w:eastAsia="Times New Roman" w:hAnsi="Helvetica" w:cs="Helvetic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184">
      <w:bodyDiv w:val="1"/>
      <w:marLeft w:val="0"/>
      <w:marRight w:val="0"/>
      <w:marTop w:val="0"/>
      <w:marBottom w:val="0"/>
      <w:divBdr>
        <w:top w:val="none" w:sz="0" w:space="0" w:color="auto"/>
        <w:left w:val="none" w:sz="0" w:space="0" w:color="auto"/>
        <w:bottom w:val="none" w:sz="0" w:space="0" w:color="auto"/>
        <w:right w:val="none" w:sz="0" w:space="0" w:color="auto"/>
      </w:divBdr>
    </w:div>
    <w:div w:id="232011101">
      <w:bodyDiv w:val="1"/>
      <w:marLeft w:val="0"/>
      <w:marRight w:val="0"/>
      <w:marTop w:val="0"/>
      <w:marBottom w:val="0"/>
      <w:divBdr>
        <w:top w:val="none" w:sz="0" w:space="0" w:color="auto"/>
        <w:left w:val="none" w:sz="0" w:space="0" w:color="auto"/>
        <w:bottom w:val="none" w:sz="0" w:space="0" w:color="auto"/>
        <w:right w:val="none" w:sz="0" w:space="0" w:color="auto"/>
      </w:divBdr>
    </w:div>
    <w:div w:id="270671183">
      <w:bodyDiv w:val="1"/>
      <w:marLeft w:val="0"/>
      <w:marRight w:val="0"/>
      <w:marTop w:val="0"/>
      <w:marBottom w:val="0"/>
      <w:divBdr>
        <w:top w:val="none" w:sz="0" w:space="0" w:color="auto"/>
        <w:left w:val="none" w:sz="0" w:space="0" w:color="auto"/>
        <w:bottom w:val="none" w:sz="0" w:space="0" w:color="auto"/>
        <w:right w:val="none" w:sz="0" w:space="0" w:color="auto"/>
      </w:divBdr>
    </w:div>
    <w:div w:id="475336818">
      <w:bodyDiv w:val="1"/>
      <w:marLeft w:val="0"/>
      <w:marRight w:val="0"/>
      <w:marTop w:val="0"/>
      <w:marBottom w:val="0"/>
      <w:divBdr>
        <w:top w:val="none" w:sz="0" w:space="0" w:color="auto"/>
        <w:left w:val="none" w:sz="0" w:space="0" w:color="auto"/>
        <w:bottom w:val="none" w:sz="0" w:space="0" w:color="auto"/>
        <w:right w:val="none" w:sz="0" w:space="0" w:color="auto"/>
      </w:divBdr>
    </w:div>
    <w:div w:id="815342719">
      <w:bodyDiv w:val="1"/>
      <w:marLeft w:val="0"/>
      <w:marRight w:val="0"/>
      <w:marTop w:val="0"/>
      <w:marBottom w:val="0"/>
      <w:divBdr>
        <w:top w:val="none" w:sz="0" w:space="0" w:color="auto"/>
        <w:left w:val="none" w:sz="0" w:space="0" w:color="auto"/>
        <w:bottom w:val="none" w:sz="0" w:space="0" w:color="auto"/>
        <w:right w:val="none" w:sz="0" w:space="0" w:color="auto"/>
      </w:divBdr>
    </w:div>
    <w:div w:id="999849288">
      <w:bodyDiv w:val="1"/>
      <w:marLeft w:val="0"/>
      <w:marRight w:val="0"/>
      <w:marTop w:val="0"/>
      <w:marBottom w:val="0"/>
      <w:divBdr>
        <w:top w:val="none" w:sz="0" w:space="0" w:color="auto"/>
        <w:left w:val="none" w:sz="0" w:space="0" w:color="auto"/>
        <w:bottom w:val="none" w:sz="0" w:space="0" w:color="auto"/>
        <w:right w:val="none" w:sz="0" w:space="0" w:color="auto"/>
      </w:divBdr>
    </w:div>
    <w:div w:id="1215966965">
      <w:bodyDiv w:val="1"/>
      <w:marLeft w:val="0"/>
      <w:marRight w:val="0"/>
      <w:marTop w:val="0"/>
      <w:marBottom w:val="0"/>
      <w:divBdr>
        <w:top w:val="none" w:sz="0" w:space="0" w:color="auto"/>
        <w:left w:val="none" w:sz="0" w:space="0" w:color="auto"/>
        <w:bottom w:val="none" w:sz="0" w:space="0" w:color="auto"/>
        <w:right w:val="none" w:sz="0" w:space="0" w:color="auto"/>
      </w:divBdr>
    </w:div>
    <w:div w:id="1228877103">
      <w:bodyDiv w:val="1"/>
      <w:marLeft w:val="0"/>
      <w:marRight w:val="0"/>
      <w:marTop w:val="0"/>
      <w:marBottom w:val="0"/>
      <w:divBdr>
        <w:top w:val="none" w:sz="0" w:space="0" w:color="auto"/>
        <w:left w:val="none" w:sz="0" w:space="0" w:color="auto"/>
        <w:bottom w:val="none" w:sz="0" w:space="0" w:color="auto"/>
        <w:right w:val="none" w:sz="0" w:space="0" w:color="auto"/>
      </w:divBdr>
    </w:div>
    <w:div w:id="1249727114">
      <w:bodyDiv w:val="1"/>
      <w:marLeft w:val="0"/>
      <w:marRight w:val="0"/>
      <w:marTop w:val="0"/>
      <w:marBottom w:val="0"/>
      <w:divBdr>
        <w:top w:val="none" w:sz="0" w:space="0" w:color="auto"/>
        <w:left w:val="none" w:sz="0" w:space="0" w:color="auto"/>
        <w:bottom w:val="none" w:sz="0" w:space="0" w:color="auto"/>
        <w:right w:val="none" w:sz="0" w:space="0" w:color="auto"/>
      </w:divBdr>
    </w:div>
    <w:div w:id="1308241536">
      <w:bodyDiv w:val="1"/>
      <w:marLeft w:val="0"/>
      <w:marRight w:val="0"/>
      <w:marTop w:val="0"/>
      <w:marBottom w:val="0"/>
      <w:divBdr>
        <w:top w:val="none" w:sz="0" w:space="0" w:color="auto"/>
        <w:left w:val="none" w:sz="0" w:space="0" w:color="auto"/>
        <w:bottom w:val="none" w:sz="0" w:space="0" w:color="auto"/>
        <w:right w:val="none" w:sz="0" w:space="0" w:color="auto"/>
      </w:divBdr>
    </w:div>
    <w:div w:id="1358116821">
      <w:bodyDiv w:val="1"/>
      <w:marLeft w:val="0"/>
      <w:marRight w:val="0"/>
      <w:marTop w:val="0"/>
      <w:marBottom w:val="0"/>
      <w:divBdr>
        <w:top w:val="none" w:sz="0" w:space="0" w:color="auto"/>
        <w:left w:val="none" w:sz="0" w:space="0" w:color="auto"/>
        <w:bottom w:val="none" w:sz="0" w:space="0" w:color="auto"/>
        <w:right w:val="none" w:sz="0" w:space="0" w:color="auto"/>
      </w:divBdr>
      <w:divsChild>
        <w:div w:id="495077740">
          <w:marLeft w:val="0"/>
          <w:marRight w:val="0"/>
          <w:marTop w:val="0"/>
          <w:marBottom w:val="87"/>
          <w:divBdr>
            <w:top w:val="none" w:sz="0" w:space="0" w:color="auto"/>
            <w:left w:val="none" w:sz="0" w:space="0" w:color="auto"/>
            <w:bottom w:val="none" w:sz="0" w:space="0" w:color="auto"/>
            <w:right w:val="none" w:sz="0" w:space="0" w:color="auto"/>
          </w:divBdr>
          <w:divsChild>
            <w:div w:id="526022530">
              <w:marLeft w:val="0"/>
              <w:marRight w:val="0"/>
              <w:marTop w:val="0"/>
              <w:marBottom w:val="0"/>
              <w:divBdr>
                <w:top w:val="none" w:sz="0" w:space="0" w:color="auto"/>
                <w:left w:val="none" w:sz="0" w:space="0" w:color="auto"/>
                <w:bottom w:val="none" w:sz="0" w:space="0" w:color="auto"/>
                <w:right w:val="none" w:sz="0" w:space="0" w:color="auto"/>
              </w:divBdr>
            </w:div>
            <w:div w:id="2006861619">
              <w:marLeft w:val="0"/>
              <w:marRight w:val="0"/>
              <w:marTop w:val="0"/>
              <w:marBottom w:val="0"/>
              <w:divBdr>
                <w:top w:val="none" w:sz="0" w:space="0" w:color="auto"/>
                <w:left w:val="none" w:sz="0" w:space="0" w:color="auto"/>
                <w:bottom w:val="none" w:sz="0" w:space="0" w:color="auto"/>
                <w:right w:val="none" w:sz="0" w:space="0" w:color="auto"/>
              </w:divBdr>
              <w:divsChild>
                <w:div w:id="400716711">
                  <w:marLeft w:val="0"/>
                  <w:marRight w:val="0"/>
                  <w:marTop w:val="0"/>
                  <w:marBottom w:val="0"/>
                  <w:divBdr>
                    <w:top w:val="none" w:sz="0" w:space="0" w:color="auto"/>
                    <w:left w:val="none" w:sz="0" w:space="0" w:color="auto"/>
                    <w:bottom w:val="none" w:sz="0" w:space="0" w:color="auto"/>
                    <w:right w:val="none" w:sz="0" w:space="0" w:color="auto"/>
                  </w:divBdr>
                  <w:divsChild>
                    <w:div w:id="1767119624">
                      <w:marLeft w:val="0"/>
                      <w:marRight w:val="0"/>
                      <w:marTop w:val="0"/>
                      <w:marBottom w:val="0"/>
                      <w:divBdr>
                        <w:top w:val="none" w:sz="0" w:space="0" w:color="auto"/>
                        <w:left w:val="none" w:sz="0" w:space="0" w:color="auto"/>
                        <w:bottom w:val="none" w:sz="0" w:space="0" w:color="auto"/>
                        <w:right w:val="none" w:sz="0" w:space="0" w:color="auto"/>
                      </w:divBdr>
                      <w:divsChild>
                        <w:div w:id="1146625262">
                          <w:marLeft w:val="0"/>
                          <w:marRight w:val="0"/>
                          <w:marTop w:val="0"/>
                          <w:marBottom w:val="0"/>
                          <w:divBdr>
                            <w:top w:val="none" w:sz="0" w:space="0" w:color="auto"/>
                            <w:left w:val="none" w:sz="0" w:space="0" w:color="auto"/>
                            <w:bottom w:val="none" w:sz="0" w:space="0" w:color="auto"/>
                            <w:right w:val="none" w:sz="0" w:space="0" w:color="auto"/>
                          </w:divBdr>
                          <w:divsChild>
                            <w:div w:id="1642929846">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91689">
      <w:bodyDiv w:val="1"/>
      <w:marLeft w:val="0"/>
      <w:marRight w:val="0"/>
      <w:marTop w:val="0"/>
      <w:marBottom w:val="0"/>
      <w:divBdr>
        <w:top w:val="none" w:sz="0" w:space="0" w:color="auto"/>
        <w:left w:val="none" w:sz="0" w:space="0" w:color="auto"/>
        <w:bottom w:val="none" w:sz="0" w:space="0" w:color="auto"/>
        <w:right w:val="none" w:sz="0" w:space="0" w:color="auto"/>
      </w:divBdr>
    </w:div>
    <w:div w:id="1481263218">
      <w:bodyDiv w:val="1"/>
      <w:marLeft w:val="0"/>
      <w:marRight w:val="0"/>
      <w:marTop w:val="0"/>
      <w:marBottom w:val="0"/>
      <w:divBdr>
        <w:top w:val="none" w:sz="0" w:space="0" w:color="auto"/>
        <w:left w:val="none" w:sz="0" w:space="0" w:color="auto"/>
        <w:bottom w:val="none" w:sz="0" w:space="0" w:color="auto"/>
        <w:right w:val="none" w:sz="0" w:space="0" w:color="auto"/>
      </w:divBdr>
    </w:div>
    <w:div w:id="1489713223">
      <w:bodyDiv w:val="1"/>
      <w:marLeft w:val="0"/>
      <w:marRight w:val="0"/>
      <w:marTop w:val="0"/>
      <w:marBottom w:val="0"/>
      <w:divBdr>
        <w:top w:val="none" w:sz="0" w:space="0" w:color="auto"/>
        <w:left w:val="none" w:sz="0" w:space="0" w:color="auto"/>
        <w:bottom w:val="none" w:sz="0" w:space="0" w:color="auto"/>
        <w:right w:val="none" w:sz="0" w:space="0" w:color="auto"/>
      </w:divBdr>
    </w:div>
    <w:div w:id="1735395380">
      <w:bodyDiv w:val="1"/>
      <w:marLeft w:val="0"/>
      <w:marRight w:val="0"/>
      <w:marTop w:val="0"/>
      <w:marBottom w:val="0"/>
      <w:divBdr>
        <w:top w:val="none" w:sz="0" w:space="0" w:color="auto"/>
        <w:left w:val="none" w:sz="0" w:space="0" w:color="auto"/>
        <w:bottom w:val="none" w:sz="0" w:space="0" w:color="auto"/>
        <w:right w:val="none" w:sz="0" w:space="0" w:color="auto"/>
      </w:divBdr>
    </w:div>
    <w:div w:id="1751611765">
      <w:bodyDiv w:val="1"/>
      <w:marLeft w:val="0"/>
      <w:marRight w:val="0"/>
      <w:marTop w:val="0"/>
      <w:marBottom w:val="0"/>
      <w:divBdr>
        <w:top w:val="none" w:sz="0" w:space="0" w:color="auto"/>
        <w:left w:val="none" w:sz="0" w:space="0" w:color="auto"/>
        <w:bottom w:val="none" w:sz="0" w:space="0" w:color="auto"/>
        <w:right w:val="none" w:sz="0" w:space="0" w:color="auto"/>
      </w:divBdr>
    </w:div>
    <w:div w:id="1763716890">
      <w:bodyDiv w:val="1"/>
      <w:marLeft w:val="0"/>
      <w:marRight w:val="0"/>
      <w:marTop w:val="0"/>
      <w:marBottom w:val="0"/>
      <w:divBdr>
        <w:top w:val="none" w:sz="0" w:space="0" w:color="auto"/>
        <w:left w:val="none" w:sz="0" w:space="0" w:color="auto"/>
        <w:bottom w:val="none" w:sz="0" w:space="0" w:color="auto"/>
        <w:right w:val="none" w:sz="0" w:space="0" w:color="auto"/>
      </w:divBdr>
    </w:div>
    <w:div w:id="1785691465">
      <w:bodyDiv w:val="1"/>
      <w:marLeft w:val="0"/>
      <w:marRight w:val="0"/>
      <w:marTop w:val="0"/>
      <w:marBottom w:val="0"/>
      <w:divBdr>
        <w:top w:val="none" w:sz="0" w:space="0" w:color="auto"/>
        <w:left w:val="none" w:sz="0" w:space="0" w:color="auto"/>
        <w:bottom w:val="none" w:sz="0" w:space="0" w:color="auto"/>
        <w:right w:val="none" w:sz="0" w:space="0" w:color="auto"/>
      </w:divBdr>
      <w:divsChild>
        <w:div w:id="26683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Algorithm_Implementation/Sorting/Smooth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tperry/timsort" TargetMode="External"/><Relationship Id="rId12" Type="http://schemas.openxmlformats.org/officeDocument/2006/relationships/hyperlink" Target="https://en.wikipedia.org/wiki/Tim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vn.python.org/projects/python/trunk/Objects/listsort.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eople.eng.unimelb.edu.au/ammoffat/splaysort" TargetMode="External"/><Relationship Id="rId4" Type="http://schemas.openxmlformats.org/officeDocument/2006/relationships/webSettings" Target="webSettings.xml"/><Relationship Id="rId9" Type="http://schemas.openxmlformats.org/officeDocument/2006/relationships/hyperlink" Target="https://github.com/Maxime2/heapsort/blob/master/dps_bottom_up_heapsort.c"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14</Pages>
  <Words>9513</Words>
  <Characters>54230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Hantao</dc:creator>
  <cp:lastModifiedBy>Hantao</cp:lastModifiedBy>
  <cp:revision>54</cp:revision>
  <dcterms:created xsi:type="dcterms:W3CDTF">2016-07-14T17:30:00Z</dcterms:created>
  <dcterms:modified xsi:type="dcterms:W3CDTF">2021-03-17T20:40:00Z</dcterms:modified>
</cp:coreProperties>
</file>